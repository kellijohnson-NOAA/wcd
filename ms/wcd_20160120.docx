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737888D" w14:textId="22A019A3" w:rsidR="006774D2" w:rsidRPr="003E70ED" w:rsidRDefault="006F671D" w:rsidP="00145B28">
      <w:pPr>
        <w:spacing w:line="240" w:lineRule="auto"/>
        <w:jc w:val="both"/>
        <w:rPr>
          <w:rFonts w:ascii="Times New Roman" w:eastAsia="Calibri" w:hAnsi="Times New Roman" w:cs="Times New Roman"/>
          <w:color w:val="000000" w:themeColor="text1"/>
          <w:szCs w:val="22"/>
        </w:rPr>
      </w:pPr>
      <w:r w:rsidRPr="00651E83">
        <w:rPr>
          <w:rFonts w:ascii="Times New Roman" w:eastAsia="Calibri" w:hAnsi="Times New Roman" w:cs="Times New Roman"/>
          <w:color w:val="000000" w:themeColor="text1"/>
          <w:szCs w:val="22"/>
        </w:rPr>
        <w:t xml:space="preserve">Quantifying drivers of gear </w:t>
      </w:r>
      <w:r w:rsidR="00651E83" w:rsidRPr="00651E83">
        <w:rPr>
          <w:rFonts w:ascii="Times New Roman" w:eastAsia="Calibri" w:hAnsi="Times New Roman" w:cs="Times New Roman"/>
          <w:color w:val="000000" w:themeColor="text1"/>
          <w:szCs w:val="22"/>
        </w:rPr>
        <w:t>choice</w:t>
      </w:r>
      <w:r w:rsidRPr="00651E83">
        <w:rPr>
          <w:rFonts w:ascii="Times New Roman" w:eastAsia="Calibri" w:hAnsi="Times New Roman" w:cs="Times New Roman"/>
          <w:color w:val="000000" w:themeColor="text1"/>
          <w:szCs w:val="22"/>
        </w:rPr>
        <w:t xml:space="preserve"> in the US West Coast sablefish fishery </w:t>
      </w:r>
      <w:r w:rsidR="004A0A62" w:rsidRPr="00651E83">
        <w:rPr>
          <w:rFonts w:ascii="Times New Roman" w:eastAsia="Calibri" w:hAnsi="Times New Roman" w:cs="Times New Roman"/>
          <w:color w:val="000000" w:themeColor="text1"/>
          <w:szCs w:val="22"/>
        </w:rPr>
        <w:t xml:space="preserve">to </w:t>
      </w:r>
      <w:r w:rsidRPr="00651E83">
        <w:rPr>
          <w:rFonts w:ascii="Times New Roman" w:eastAsia="Calibri" w:hAnsi="Times New Roman" w:cs="Times New Roman"/>
          <w:color w:val="000000" w:themeColor="text1"/>
          <w:szCs w:val="22"/>
        </w:rPr>
        <w:t>improve</w:t>
      </w:r>
      <w:r w:rsidR="004A0A62" w:rsidRPr="00651E83">
        <w:rPr>
          <w:rFonts w:ascii="Times New Roman" w:eastAsia="Calibri" w:hAnsi="Times New Roman" w:cs="Times New Roman"/>
          <w:color w:val="000000" w:themeColor="text1"/>
          <w:szCs w:val="22"/>
        </w:rPr>
        <w:t xml:space="preserve"> </w:t>
      </w:r>
      <w:r w:rsidRPr="00651E83">
        <w:rPr>
          <w:rFonts w:ascii="Times New Roman" w:eastAsia="Calibri" w:hAnsi="Times New Roman" w:cs="Times New Roman"/>
          <w:color w:val="000000" w:themeColor="text1"/>
          <w:szCs w:val="22"/>
        </w:rPr>
        <w:t xml:space="preserve">future </w:t>
      </w:r>
      <w:r w:rsidR="004A0A62" w:rsidRPr="00651E83">
        <w:rPr>
          <w:rFonts w:ascii="Times New Roman" w:eastAsia="Calibri" w:hAnsi="Times New Roman" w:cs="Times New Roman"/>
          <w:color w:val="000000" w:themeColor="text1"/>
          <w:szCs w:val="22"/>
        </w:rPr>
        <w:t>fisheries management</w:t>
      </w:r>
    </w:p>
    <w:p w14:paraId="787E40F7" w14:textId="77777777" w:rsidR="00FF556B" w:rsidRPr="003E70ED" w:rsidRDefault="004A0A62" w:rsidP="00145B28">
      <w:pPr>
        <w:tabs>
          <w:tab w:val="left" w:pos="6240"/>
        </w:tabs>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ab/>
      </w:r>
    </w:p>
    <w:p w14:paraId="1E8F4954" w14:textId="2A2995AD" w:rsidR="006774D2" w:rsidRPr="003E70ED" w:rsidRDefault="00FC0519" w:rsidP="00145B28">
      <w:pPr>
        <w:spacing w:line="240" w:lineRule="auto"/>
        <w:jc w:val="both"/>
        <w:rPr>
          <w:rFonts w:ascii="Times New Roman" w:hAnsi="Times New Roman" w:cs="Times New Roman"/>
          <w:color w:val="000000" w:themeColor="text1"/>
          <w:szCs w:val="22"/>
          <w:vertAlign w:val="superscript"/>
        </w:rPr>
      </w:pPr>
      <w:r w:rsidRPr="003E70ED">
        <w:rPr>
          <w:rFonts w:ascii="Times New Roman" w:eastAsia="Calibri" w:hAnsi="Times New Roman" w:cs="Times New Roman"/>
          <w:color w:val="000000" w:themeColor="text1"/>
          <w:szCs w:val="22"/>
        </w:rPr>
        <w:t>Kelli F. Johnson</w:t>
      </w:r>
      <w:r w:rsidRPr="003E70ED">
        <w:rPr>
          <w:rFonts w:ascii="Times New Roman" w:eastAsia="Calibri" w:hAnsi="Times New Roman" w:cs="Times New Roman"/>
          <w:color w:val="000000" w:themeColor="text1"/>
          <w:szCs w:val="22"/>
          <w:vertAlign w:val="superscript"/>
        </w:rPr>
        <w:t>1</w:t>
      </w:r>
      <w:r w:rsidR="001D3D6B">
        <w:rPr>
          <w:rFonts w:ascii="Times New Roman" w:eastAsia="Calibri" w:hAnsi="Times New Roman" w:cs="Times New Roman"/>
          <w:color w:val="000000" w:themeColor="text1"/>
          <w:szCs w:val="22"/>
          <w:vertAlign w:val="superscript"/>
        </w:rPr>
        <w:t>*</w:t>
      </w:r>
      <w:r w:rsidRPr="003E70ED">
        <w:rPr>
          <w:rFonts w:ascii="Times New Roman" w:eastAsia="Calibri" w:hAnsi="Times New Roman" w:cs="Times New Roman"/>
          <w:color w:val="000000" w:themeColor="text1"/>
          <w:szCs w:val="22"/>
        </w:rPr>
        <w:t>, Sarah Klain</w:t>
      </w:r>
      <w:r w:rsidRPr="003E70ED">
        <w:rPr>
          <w:rFonts w:ascii="Times New Roman" w:eastAsia="Calibri" w:hAnsi="Times New Roman" w:cs="Times New Roman"/>
          <w:color w:val="000000" w:themeColor="text1"/>
          <w:szCs w:val="22"/>
          <w:vertAlign w:val="superscript"/>
        </w:rPr>
        <w:t>2</w:t>
      </w:r>
      <w:r w:rsidRPr="003E70ED">
        <w:rPr>
          <w:rFonts w:ascii="Times New Roman" w:eastAsia="Calibri" w:hAnsi="Times New Roman" w:cs="Times New Roman"/>
          <w:color w:val="000000" w:themeColor="text1"/>
          <w:szCs w:val="22"/>
        </w:rPr>
        <w:t>, Ana K. Spalding</w:t>
      </w:r>
      <w:r w:rsidRPr="003E70ED">
        <w:rPr>
          <w:rFonts w:ascii="Times New Roman" w:eastAsia="Calibri" w:hAnsi="Times New Roman" w:cs="Times New Roman"/>
          <w:color w:val="000000" w:themeColor="text1"/>
          <w:szCs w:val="22"/>
          <w:vertAlign w:val="superscript"/>
        </w:rPr>
        <w:t>3</w:t>
      </w:r>
      <w:proofErr w:type="gramStart"/>
      <w:r w:rsidR="00623D53" w:rsidRPr="003E70ED">
        <w:rPr>
          <w:rFonts w:ascii="Times New Roman" w:eastAsia="Calibri" w:hAnsi="Times New Roman" w:cs="Times New Roman"/>
          <w:color w:val="000000" w:themeColor="text1"/>
          <w:szCs w:val="22"/>
          <w:vertAlign w:val="superscript"/>
        </w:rPr>
        <w:t>,4</w:t>
      </w:r>
      <w:proofErr w:type="gramEnd"/>
      <w:r w:rsidRPr="003E70ED">
        <w:rPr>
          <w:rFonts w:ascii="Times New Roman" w:eastAsia="Calibri" w:hAnsi="Times New Roman" w:cs="Times New Roman"/>
          <w:color w:val="000000" w:themeColor="text1"/>
          <w:szCs w:val="22"/>
        </w:rPr>
        <w:t xml:space="preserve">, </w:t>
      </w:r>
      <w:r w:rsidR="006F671D" w:rsidRPr="003E70ED">
        <w:rPr>
          <w:rFonts w:ascii="Times New Roman" w:eastAsia="Calibri" w:hAnsi="Times New Roman" w:cs="Times New Roman"/>
          <w:color w:val="000000" w:themeColor="text1"/>
          <w:szCs w:val="22"/>
        </w:rPr>
        <w:t xml:space="preserve">and </w:t>
      </w:r>
      <w:r w:rsidR="00821574" w:rsidRPr="003E70ED">
        <w:rPr>
          <w:rFonts w:ascii="Times New Roman" w:eastAsia="Calibri" w:hAnsi="Times New Roman" w:cs="Times New Roman"/>
          <w:color w:val="000000" w:themeColor="text1"/>
          <w:szCs w:val="22"/>
        </w:rPr>
        <w:t>Nadine Heck</w:t>
      </w:r>
      <w:r w:rsidR="00623D53" w:rsidRPr="003E70ED">
        <w:rPr>
          <w:rFonts w:ascii="Times New Roman" w:eastAsia="Calibri" w:hAnsi="Times New Roman" w:cs="Times New Roman"/>
          <w:color w:val="000000" w:themeColor="text1"/>
          <w:szCs w:val="22"/>
          <w:vertAlign w:val="superscript"/>
        </w:rPr>
        <w:t>5</w:t>
      </w:r>
    </w:p>
    <w:p w14:paraId="79FCF042" w14:textId="77777777" w:rsidR="00DF4D8C" w:rsidRPr="003E70ED" w:rsidRDefault="00DF4D8C" w:rsidP="00145B28">
      <w:pPr>
        <w:spacing w:line="240" w:lineRule="auto"/>
        <w:jc w:val="both"/>
        <w:rPr>
          <w:rFonts w:ascii="Times New Roman" w:eastAsia="Calibri" w:hAnsi="Times New Roman" w:cs="Times New Roman"/>
          <w:color w:val="000000" w:themeColor="text1"/>
          <w:sz w:val="18"/>
          <w:szCs w:val="18"/>
          <w:vertAlign w:val="superscript"/>
        </w:rPr>
      </w:pPr>
    </w:p>
    <w:p w14:paraId="7799FE86" w14:textId="77777777" w:rsidR="00FC0519" w:rsidRPr="003E70ED" w:rsidRDefault="00FC0519" w:rsidP="00145B28">
      <w:pPr>
        <w:spacing w:line="240" w:lineRule="auto"/>
        <w:jc w:val="both"/>
        <w:rPr>
          <w:rFonts w:ascii="Times New Roman" w:hAnsi="Times New Roman" w:cs="Times New Roman"/>
          <w:color w:val="000000" w:themeColor="text1"/>
          <w:sz w:val="18"/>
          <w:szCs w:val="18"/>
        </w:rPr>
      </w:pPr>
      <w:r w:rsidRPr="003E70ED">
        <w:rPr>
          <w:rFonts w:ascii="Times New Roman" w:eastAsia="Calibri" w:hAnsi="Times New Roman" w:cs="Times New Roman"/>
          <w:color w:val="000000" w:themeColor="text1"/>
          <w:sz w:val="18"/>
          <w:szCs w:val="18"/>
          <w:vertAlign w:val="superscript"/>
        </w:rPr>
        <w:t>1</w:t>
      </w:r>
      <w:r w:rsidRPr="003E70ED">
        <w:rPr>
          <w:rFonts w:ascii="Times New Roman" w:eastAsia="Calibri" w:hAnsi="Times New Roman" w:cs="Times New Roman"/>
          <w:color w:val="000000" w:themeColor="text1"/>
          <w:sz w:val="18"/>
          <w:szCs w:val="18"/>
        </w:rPr>
        <w:t>School of Aquatic and Fishery Sciences, University of Washington, Box 355020 Seattle, WA 98195-5020, USA</w:t>
      </w:r>
    </w:p>
    <w:p w14:paraId="69C63FE8" w14:textId="77777777" w:rsidR="00FC0519" w:rsidRPr="003E70ED" w:rsidRDefault="00FC0519" w:rsidP="00145B28">
      <w:pPr>
        <w:spacing w:line="240" w:lineRule="auto"/>
        <w:jc w:val="both"/>
        <w:rPr>
          <w:rFonts w:ascii="Times New Roman" w:hAnsi="Times New Roman" w:cs="Times New Roman"/>
          <w:color w:val="000000" w:themeColor="text1"/>
          <w:sz w:val="18"/>
          <w:szCs w:val="18"/>
        </w:rPr>
      </w:pPr>
      <w:r w:rsidRPr="003E70ED">
        <w:rPr>
          <w:rFonts w:ascii="Times New Roman" w:eastAsia="Calibri" w:hAnsi="Times New Roman" w:cs="Times New Roman"/>
          <w:color w:val="000000" w:themeColor="text1"/>
          <w:sz w:val="18"/>
          <w:szCs w:val="18"/>
          <w:vertAlign w:val="superscript"/>
        </w:rPr>
        <w:t>2</w:t>
      </w:r>
      <w:r w:rsidRPr="003E70ED">
        <w:rPr>
          <w:rFonts w:ascii="Times New Roman" w:eastAsia="Calibri" w:hAnsi="Times New Roman" w:cs="Times New Roman"/>
          <w:color w:val="000000" w:themeColor="text1"/>
          <w:sz w:val="18"/>
          <w:szCs w:val="18"/>
        </w:rPr>
        <w:t>Institute for Resources Environment and Sustainability, University of British Columbia, Vancouver BC V6T 1Z4, Canada</w:t>
      </w:r>
    </w:p>
    <w:p w14:paraId="758E9067" w14:textId="19CA9EBD" w:rsidR="00FC0519" w:rsidRPr="003E70ED" w:rsidRDefault="00FC0519" w:rsidP="00145B28">
      <w:pPr>
        <w:spacing w:line="240" w:lineRule="auto"/>
        <w:jc w:val="both"/>
        <w:rPr>
          <w:rFonts w:ascii="Times New Roman" w:hAnsi="Times New Roman" w:cs="Times New Roman"/>
          <w:color w:val="000000" w:themeColor="text1"/>
          <w:sz w:val="18"/>
          <w:szCs w:val="18"/>
        </w:rPr>
      </w:pPr>
      <w:r w:rsidRPr="003E70ED">
        <w:rPr>
          <w:rFonts w:ascii="Times New Roman" w:eastAsia="Calibri" w:hAnsi="Times New Roman" w:cs="Times New Roman"/>
          <w:color w:val="000000" w:themeColor="text1"/>
          <w:sz w:val="18"/>
          <w:szCs w:val="18"/>
          <w:vertAlign w:val="superscript"/>
        </w:rPr>
        <w:t>3</w:t>
      </w:r>
      <w:r w:rsidR="00623D53" w:rsidRPr="003E70ED">
        <w:rPr>
          <w:rFonts w:ascii="Times New Roman" w:eastAsia="Calibri" w:hAnsi="Times New Roman" w:cs="Times New Roman"/>
          <w:color w:val="000000" w:themeColor="text1"/>
          <w:sz w:val="18"/>
          <w:szCs w:val="18"/>
        </w:rPr>
        <w:t xml:space="preserve">Smithsonian Tropical Research Institute, </w:t>
      </w:r>
      <w:proofErr w:type="spellStart"/>
      <w:r w:rsidR="00623D53" w:rsidRPr="003E70ED">
        <w:rPr>
          <w:rFonts w:ascii="Times New Roman" w:eastAsia="Calibri" w:hAnsi="Times New Roman" w:cs="Times New Roman"/>
          <w:color w:val="000000" w:themeColor="text1"/>
          <w:sz w:val="18"/>
          <w:szCs w:val="18"/>
        </w:rPr>
        <w:t>Apartado</w:t>
      </w:r>
      <w:proofErr w:type="spellEnd"/>
      <w:r w:rsidR="00623D53" w:rsidRPr="003E70ED">
        <w:rPr>
          <w:rFonts w:ascii="Times New Roman" w:eastAsia="Calibri" w:hAnsi="Times New Roman" w:cs="Times New Roman"/>
          <w:color w:val="000000" w:themeColor="text1"/>
          <w:sz w:val="18"/>
          <w:szCs w:val="18"/>
        </w:rPr>
        <w:t xml:space="preserve"> Postal 0843-03092, Panamá, </w:t>
      </w:r>
      <w:proofErr w:type="spellStart"/>
      <w:r w:rsidR="00623D53" w:rsidRPr="003E70ED">
        <w:rPr>
          <w:rFonts w:ascii="Times New Roman" w:eastAsia="Calibri" w:hAnsi="Times New Roman" w:cs="Times New Roman"/>
          <w:color w:val="000000" w:themeColor="text1"/>
          <w:sz w:val="18"/>
          <w:szCs w:val="18"/>
        </w:rPr>
        <w:t>República</w:t>
      </w:r>
      <w:proofErr w:type="spellEnd"/>
      <w:r w:rsidR="00623D53" w:rsidRPr="003E70ED">
        <w:rPr>
          <w:rFonts w:ascii="Times New Roman" w:eastAsia="Calibri" w:hAnsi="Times New Roman" w:cs="Times New Roman"/>
          <w:color w:val="000000" w:themeColor="text1"/>
          <w:sz w:val="18"/>
          <w:szCs w:val="18"/>
        </w:rPr>
        <w:t xml:space="preserve"> de Panamá</w:t>
      </w:r>
    </w:p>
    <w:p w14:paraId="417A096C" w14:textId="6C818B8D" w:rsidR="00623D53" w:rsidRPr="003E70ED" w:rsidRDefault="00FC0519" w:rsidP="00145B28">
      <w:pPr>
        <w:spacing w:line="240" w:lineRule="auto"/>
        <w:jc w:val="both"/>
        <w:rPr>
          <w:rFonts w:ascii="Times New Roman" w:eastAsia="Calibri" w:hAnsi="Times New Roman" w:cs="Times New Roman"/>
          <w:color w:val="000000" w:themeColor="text1"/>
          <w:sz w:val="18"/>
          <w:szCs w:val="18"/>
          <w:vertAlign w:val="superscript"/>
        </w:rPr>
      </w:pPr>
      <w:r w:rsidRPr="003E70ED">
        <w:rPr>
          <w:rFonts w:ascii="Times New Roman" w:eastAsia="Calibri" w:hAnsi="Times New Roman" w:cs="Times New Roman"/>
          <w:color w:val="000000" w:themeColor="text1"/>
          <w:sz w:val="18"/>
          <w:szCs w:val="18"/>
          <w:vertAlign w:val="superscript"/>
        </w:rPr>
        <w:t>4</w:t>
      </w:r>
      <w:r w:rsidR="00623D53" w:rsidRPr="003E70ED">
        <w:rPr>
          <w:rFonts w:ascii="Times New Roman" w:eastAsia="Calibri" w:hAnsi="Times New Roman" w:cs="Times New Roman"/>
          <w:color w:val="000000" w:themeColor="text1"/>
          <w:sz w:val="18"/>
          <w:szCs w:val="18"/>
        </w:rPr>
        <w:t xml:space="preserve">School </w:t>
      </w:r>
      <w:r w:rsidR="00C67315">
        <w:rPr>
          <w:rFonts w:ascii="Times New Roman" w:eastAsia="Calibri" w:hAnsi="Times New Roman" w:cs="Times New Roman"/>
          <w:color w:val="000000" w:themeColor="text1"/>
          <w:sz w:val="18"/>
          <w:szCs w:val="18"/>
        </w:rPr>
        <w:t>of</w:t>
      </w:r>
      <w:r w:rsidR="00623D53" w:rsidRPr="003E70ED">
        <w:rPr>
          <w:rFonts w:ascii="Times New Roman" w:eastAsia="Calibri" w:hAnsi="Times New Roman" w:cs="Times New Roman"/>
          <w:color w:val="000000" w:themeColor="text1"/>
          <w:sz w:val="18"/>
          <w:szCs w:val="18"/>
        </w:rPr>
        <w:t xml:space="preserve"> Public Policy, Oregon State University, 318 Fairbanks Hall, Corvallis, OR 97331</w:t>
      </w:r>
      <w:r w:rsidR="006F671D" w:rsidRPr="003E70ED">
        <w:rPr>
          <w:rFonts w:ascii="Times New Roman" w:eastAsia="Calibri" w:hAnsi="Times New Roman" w:cs="Times New Roman"/>
          <w:color w:val="000000" w:themeColor="text1"/>
          <w:sz w:val="18"/>
          <w:szCs w:val="18"/>
        </w:rPr>
        <w:t>, USA</w:t>
      </w:r>
    </w:p>
    <w:p w14:paraId="7946B98C" w14:textId="61D7F71D" w:rsidR="006774D2" w:rsidRDefault="00623D53" w:rsidP="00145B28">
      <w:pPr>
        <w:spacing w:line="240" w:lineRule="auto"/>
        <w:jc w:val="both"/>
        <w:rPr>
          <w:rFonts w:ascii="Times New Roman" w:eastAsia="Calibri" w:hAnsi="Times New Roman" w:cs="Times New Roman"/>
          <w:color w:val="000000" w:themeColor="text1"/>
          <w:sz w:val="18"/>
          <w:szCs w:val="18"/>
        </w:rPr>
      </w:pPr>
      <w:r w:rsidRPr="003E70ED">
        <w:rPr>
          <w:rFonts w:ascii="Times New Roman" w:eastAsia="Calibri" w:hAnsi="Times New Roman" w:cs="Times New Roman"/>
          <w:color w:val="000000" w:themeColor="text1"/>
          <w:sz w:val="18"/>
          <w:szCs w:val="18"/>
          <w:vertAlign w:val="superscript"/>
        </w:rPr>
        <w:t>5</w:t>
      </w:r>
      <w:r w:rsidR="00821574" w:rsidRPr="003E70ED">
        <w:rPr>
          <w:rFonts w:ascii="Times New Roman" w:eastAsia="Calibri" w:hAnsi="Times New Roman" w:cs="Times New Roman"/>
          <w:color w:val="000000" w:themeColor="text1"/>
          <w:sz w:val="18"/>
          <w:szCs w:val="18"/>
        </w:rPr>
        <w:t>Institute of Marine Sciences, University of California, 1156 High St., Santa Cruz, CA 95064, USA</w:t>
      </w:r>
    </w:p>
    <w:p w14:paraId="2E2B273E" w14:textId="77777777" w:rsidR="001D3D6B" w:rsidRDefault="001D3D6B" w:rsidP="00145B28">
      <w:pPr>
        <w:spacing w:line="240" w:lineRule="auto"/>
        <w:jc w:val="both"/>
        <w:rPr>
          <w:rFonts w:ascii="Times New Roman" w:eastAsia="Calibri" w:hAnsi="Times New Roman" w:cs="Times New Roman"/>
          <w:color w:val="000000" w:themeColor="text1"/>
          <w:sz w:val="18"/>
          <w:szCs w:val="18"/>
        </w:rPr>
      </w:pPr>
    </w:p>
    <w:p w14:paraId="78B8EDBA" w14:textId="1B409CC5" w:rsidR="001D3D6B" w:rsidRPr="003E70ED" w:rsidRDefault="001D3D6B" w:rsidP="00145B28">
      <w:pPr>
        <w:spacing w:line="240" w:lineRule="auto"/>
        <w:jc w:val="both"/>
        <w:rPr>
          <w:rFonts w:ascii="Times New Roman" w:eastAsia="Calibri" w:hAnsi="Times New Roman" w:cs="Times New Roman"/>
          <w:color w:val="000000" w:themeColor="text1"/>
          <w:sz w:val="18"/>
          <w:szCs w:val="18"/>
        </w:rPr>
      </w:pPr>
      <w:r w:rsidRPr="001D3D6B">
        <w:rPr>
          <w:rFonts w:ascii="Times New Roman" w:eastAsia="Calibri" w:hAnsi="Times New Roman" w:cs="Times New Roman"/>
          <w:color w:val="000000" w:themeColor="text1"/>
          <w:sz w:val="18"/>
          <w:szCs w:val="18"/>
          <w:vertAlign w:val="superscript"/>
        </w:rPr>
        <w:t>*</w:t>
      </w:r>
      <w:r>
        <w:rPr>
          <w:rFonts w:ascii="Times New Roman" w:eastAsia="Calibri" w:hAnsi="Times New Roman" w:cs="Times New Roman"/>
          <w:color w:val="000000" w:themeColor="text1"/>
          <w:sz w:val="18"/>
          <w:szCs w:val="18"/>
        </w:rPr>
        <w:t xml:space="preserve">Corresponding author: </w:t>
      </w:r>
      <w:proofErr w:type="spellStart"/>
      <w:r>
        <w:rPr>
          <w:rFonts w:ascii="Times New Roman" w:eastAsia="Calibri" w:hAnsi="Times New Roman" w:cs="Times New Roman"/>
          <w:color w:val="000000" w:themeColor="text1"/>
          <w:sz w:val="18"/>
          <w:szCs w:val="18"/>
        </w:rPr>
        <w:t>tel</w:t>
      </w:r>
      <w:proofErr w:type="spellEnd"/>
      <w:r>
        <w:rPr>
          <w:rFonts w:ascii="Times New Roman" w:eastAsia="Calibri" w:hAnsi="Times New Roman" w:cs="Times New Roman"/>
          <w:color w:val="000000" w:themeColor="text1"/>
          <w:sz w:val="18"/>
          <w:szCs w:val="18"/>
        </w:rPr>
        <w:t xml:space="preserve"> (+1 206 543 4270); fax (+1 </w:t>
      </w:r>
      <w:r w:rsidRPr="001D3D6B">
        <w:rPr>
          <w:rFonts w:ascii="Times New Roman" w:eastAsia="Calibri" w:hAnsi="Times New Roman" w:cs="Times New Roman"/>
          <w:color w:val="000000" w:themeColor="text1"/>
          <w:sz w:val="18"/>
          <w:szCs w:val="18"/>
        </w:rPr>
        <w:t>616 8689</w:t>
      </w:r>
      <w:r>
        <w:rPr>
          <w:rFonts w:ascii="Times New Roman" w:eastAsia="Calibri" w:hAnsi="Times New Roman" w:cs="Times New Roman"/>
          <w:color w:val="000000" w:themeColor="text1"/>
          <w:sz w:val="18"/>
          <w:szCs w:val="18"/>
        </w:rPr>
        <w:t>); email (kfjohns@uw.edu)</w:t>
      </w:r>
    </w:p>
    <w:p w14:paraId="7838A262" w14:textId="77777777" w:rsidR="006774D2" w:rsidRPr="003E70ED" w:rsidRDefault="006774D2" w:rsidP="00145B28">
      <w:pPr>
        <w:spacing w:line="240" w:lineRule="auto"/>
        <w:jc w:val="both"/>
        <w:rPr>
          <w:rFonts w:ascii="Times New Roman" w:hAnsi="Times New Roman" w:cs="Times New Roman"/>
          <w:color w:val="000000" w:themeColor="text1"/>
          <w:szCs w:val="22"/>
        </w:rPr>
      </w:pPr>
    </w:p>
    <w:p w14:paraId="2FBA84EF" w14:textId="54E54B51" w:rsidR="006774D2" w:rsidRDefault="00821574" w:rsidP="00145B28">
      <w:pPr>
        <w:spacing w:line="240" w:lineRule="auto"/>
        <w:jc w:val="both"/>
        <w:rPr>
          <w:rFonts w:ascii="Times New Roman" w:eastAsia="Calibri" w:hAnsi="Times New Roman" w:cs="Times New Roman"/>
          <w:color w:val="000000" w:themeColor="text1"/>
          <w:szCs w:val="22"/>
        </w:rPr>
      </w:pPr>
      <w:r w:rsidRPr="00AF211D">
        <w:rPr>
          <w:rFonts w:ascii="Times New Roman" w:eastAsia="Calibri" w:hAnsi="Times New Roman" w:cs="Times New Roman"/>
          <w:color w:val="000000" w:themeColor="text1"/>
          <w:szCs w:val="22"/>
        </w:rPr>
        <w:t>Abstract</w:t>
      </w:r>
    </w:p>
    <w:p w14:paraId="218A9E11" w14:textId="11118177" w:rsidR="006774D2" w:rsidRPr="00AF211D" w:rsidRDefault="004D0A97" w:rsidP="00145B28">
      <w:p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Reducing catch of non-target individual</w:t>
      </w:r>
      <w:r w:rsidR="00ED048F">
        <w:rPr>
          <w:rFonts w:ascii="Times New Roman" w:eastAsia="Calibri" w:hAnsi="Times New Roman" w:cs="Times New Roman"/>
          <w:color w:val="000000" w:themeColor="text1"/>
          <w:szCs w:val="22"/>
        </w:rPr>
        <w:t>s</w:t>
      </w:r>
      <w:r>
        <w:rPr>
          <w:rFonts w:ascii="Times New Roman" w:eastAsia="Calibri" w:hAnsi="Times New Roman" w:cs="Times New Roman"/>
          <w:color w:val="000000" w:themeColor="text1"/>
          <w:szCs w:val="22"/>
        </w:rPr>
        <w:t xml:space="preserve"> and species (i.e., bycatch) remains a global fisheries management </w:t>
      </w:r>
      <w:r w:rsidR="00FF047A">
        <w:rPr>
          <w:rFonts w:ascii="Times New Roman" w:eastAsia="Calibri" w:hAnsi="Times New Roman" w:cs="Times New Roman"/>
          <w:color w:val="000000" w:themeColor="text1"/>
          <w:szCs w:val="22"/>
        </w:rPr>
        <w:t>priority</w:t>
      </w:r>
      <w:r w:rsidR="003457CA">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and is consistently listed as one of several impediments towards achieving sustainable fisheries. </w:t>
      </w:r>
      <w:r w:rsidR="00A31DE5">
        <w:rPr>
          <w:rFonts w:ascii="Times New Roman" w:eastAsia="Calibri" w:hAnsi="Times New Roman" w:cs="Times New Roman"/>
          <w:color w:val="000000" w:themeColor="text1"/>
          <w:szCs w:val="22"/>
        </w:rPr>
        <w:t>Switching</w:t>
      </w:r>
      <w:r w:rsidR="00FF5F74">
        <w:rPr>
          <w:rFonts w:ascii="Times New Roman" w:eastAsia="Calibri" w:hAnsi="Times New Roman" w:cs="Times New Roman"/>
          <w:color w:val="000000" w:themeColor="text1"/>
          <w:szCs w:val="22"/>
        </w:rPr>
        <w:t xml:space="preserve"> fishing gear for a</w:t>
      </w:r>
      <w:r w:rsidR="00A31DE5">
        <w:rPr>
          <w:rFonts w:ascii="Times New Roman" w:eastAsia="Calibri" w:hAnsi="Times New Roman" w:cs="Times New Roman"/>
          <w:color w:val="000000" w:themeColor="text1"/>
          <w:szCs w:val="22"/>
        </w:rPr>
        <w:t>nother</w:t>
      </w:r>
      <w:r w:rsidR="00FF5F74">
        <w:rPr>
          <w:rFonts w:ascii="Times New Roman" w:eastAsia="Calibri" w:hAnsi="Times New Roman" w:cs="Times New Roman"/>
          <w:color w:val="000000" w:themeColor="text1"/>
          <w:szCs w:val="22"/>
        </w:rPr>
        <w:t xml:space="preserve"> </w:t>
      </w:r>
      <w:r w:rsidR="00A31DE5">
        <w:rPr>
          <w:rFonts w:ascii="Times New Roman" w:eastAsia="Calibri" w:hAnsi="Times New Roman" w:cs="Times New Roman"/>
          <w:color w:val="000000" w:themeColor="text1"/>
          <w:szCs w:val="22"/>
        </w:rPr>
        <w:t xml:space="preserve">gear type with a lower rate of bycatch </w:t>
      </w:r>
      <w:r w:rsidR="00FF5F74">
        <w:rPr>
          <w:rFonts w:ascii="Times New Roman" w:eastAsia="Calibri" w:hAnsi="Times New Roman" w:cs="Times New Roman"/>
          <w:color w:val="000000" w:themeColor="text1"/>
          <w:szCs w:val="22"/>
        </w:rPr>
        <w:t xml:space="preserve">is often listed as the most feasible method to reduce bycatch. </w:t>
      </w:r>
      <w:r w:rsidR="00FF047A">
        <w:rPr>
          <w:rFonts w:ascii="Times New Roman" w:eastAsia="Calibri" w:hAnsi="Times New Roman" w:cs="Times New Roman"/>
          <w:color w:val="000000" w:themeColor="text1"/>
          <w:szCs w:val="22"/>
        </w:rPr>
        <w:t>However</w:t>
      </w:r>
      <w:r w:rsidR="00A31DE5">
        <w:rPr>
          <w:rFonts w:ascii="Times New Roman" w:eastAsia="Calibri" w:hAnsi="Times New Roman" w:cs="Times New Roman"/>
          <w:color w:val="000000" w:themeColor="text1"/>
          <w:szCs w:val="22"/>
        </w:rPr>
        <w:t xml:space="preserve">, </w:t>
      </w:r>
      <w:r w:rsidR="003457CA">
        <w:rPr>
          <w:rFonts w:ascii="Times New Roman" w:eastAsia="Calibri" w:hAnsi="Times New Roman" w:cs="Times New Roman"/>
          <w:color w:val="000000" w:themeColor="text1"/>
          <w:szCs w:val="22"/>
        </w:rPr>
        <w:t xml:space="preserve">fishers </w:t>
      </w:r>
      <w:r w:rsidR="00A31DE5">
        <w:rPr>
          <w:rFonts w:ascii="Times New Roman" w:eastAsia="Calibri" w:hAnsi="Times New Roman" w:cs="Times New Roman"/>
          <w:color w:val="000000" w:themeColor="text1"/>
          <w:szCs w:val="22"/>
        </w:rPr>
        <w:t xml:space="preserve">are faced with many decisions and it is often difficult to predict under what circumstances they </w:t>
      </w:r>
      <w:r w:rsidR="003457CA">
        <w:rPr>
          <w:rFonts w:ascii="Times New Roman" w:eastAsia="Calibri" w:hAnsi="Times New Roman" w:cs="Times New Roman"/>
          <w:color w:val="000000" w:themeColor="text1"/>
          <w:szCs w:val="22"/>
        </w:rPr>
        <w:t>switch gear type</w:t>
      </w:r>
      <w:r w:rsidR="003457CA" w:rsidDel="003457CA">
        <w:rPr>
          <w:rFonts w:ascii="Times New Roman" w:eastAsia="Calibri" w:hAnsi="Times New Roman" w:cs="Times New Roman"/>
          <w:color w:val="000000" w:themeColor="text1"/>
          <w:szCs w:val="22"/>
        </w:rPr>
        <w:t xml:space="preserve"> </w:t>
      </w:r>
      <w:r w:rsidR="003457CA">
        <w:rPr>
          <w:rFonts w:ascii="Times New Roman" w:eastAsia="Calibri" w:hAnsi="Times New Roman" w:cs="Times New Roman"/>
          <w:color w:val="000000" w:themeColor="text1"/>
          <w:szCs w:val="22"/>
        </w:rPr>
        <w:t>when the management framework allows for them to do so</w:t>
      </w:r>
      <w:r w:rsidR="00E53C4B">
        <w:rPr>
          <w:rFonts w:ascii="Times New Roman" w:eastAsia="Calibri" w:hAnsi="Times New Roman" w:cs="Times New Roman"/>
          <w:color w:val="000000" w:themeColor="text1"/>
          <w:szCs w:val="22"/>
        </w:rPr>
        <w:t xml:space="preserve">. </w:t>
      </w:r>
      <w:r w:rsidR="00C849BC">
        <w:rPr>
          <w:rFonts w:ascii="Times New Roman" w:eastAsia="Calibri" w:hAnsi="Times New Roman" w:cs="Times New Roman"/>
          <w:color w:val="000000" w:themeColor="text1"/>
          <w:szCs w:val="22"/>
        </w:rPr>
        <w:t>Here, we</w:t>
      </w:r>
      <w:r w:rsidR="00E53C4B">
        <w:rPr>
          <w:rFonts w:ascii="Times New Roman" w:eastAsia="Calibri" w:hAnsi="Times New Roman" w:cs="Times New Roman"/>
          <w:color w:val="000000" w:themeColor="text1"/>
          <w:szCs w:val="22"/>
        </w:rPr>
        <w:t xml:space="preserve"> explored the </w:t>
      </w:r>
      <w:r w:rsidR="00F57983">
        <w:rPr>
          <w:rFonts w:ascii="Times New Roman" w:eastAsia="Calibri" w:hAnsi="Times New Roman" w:cs="Times New Roman"/>
          <w:color w:val="000000" w:themeColor="text1"/>
          <w:szCs w:val="22"/>
        </w:rPr>
        <w:t>effects of biological, economic, and societal factors on gear choice using statistical models</w:t>
      </w:r>
      <w:r w:rsidR="00E53C4B">
        <w:rPr>
          <w:rFonts w:ascii="Times New Roman" w:eastAsia="Calibri" w:hAnsi="Times New Roman" w:cs="Times New Roman"/>
          <w:color w:val="000000" w:themeColor="text1"/>
          <w:szCs w:val="22"/>
        </w:rPr>
        <w:t xml:space="preserve">. The approach was applied to fishery-independent and </w:t>
      </w:r>
      <w:r w:rsidR="00650B21">
        <w:rPr>
          <w:rFonts w:ascii="Times New Roman" w:eastAsia="Calibri" w:hAnsi="Times New Roman" w:cs="Times New Roman"/>
          <w:color w:val="000000" w:themeColor="text1"/>
          <w:szCs w:val="22"/>
        </w:rPr>
        <w:t>-</w:t>
      </w:r>
      <w:r w:rsidR="00E53C4B">
        <w:rPr>
          <w:rFonts w:ascii="Times New Roman" w:eastAsia="Calibri" w:hAnsi="Times New Roman" w:cs="Times New Roman"/>
          <w:color w:val="000000" w:themeColor="text1"/>
          <w:szCs w:val="22"/>
        </w:rPr>
        <w:t xml:space="preserve">dependent </w:t>
      </w:r>
      <w:r w:rsidR="00C849BC">
        <w:rPr>
          <w:rFonts w:ascii="Times New Roman" w:eastAsia="Calibri" w:hAnsi="Times New Roman" w:cs="Times New Roman"/>
          <w:color w:val="000000" w:themeColor="text1"/>
          <w:szCs w:val="22"/>
        </w:rPr>
        <w:t>data</w:t>
      </w:r>
      <w:r w:rsidR="00E53C4B">
        <w:rPr>
          <w:rFonts w:ascii="Times New Roman" w:eastAsia="Calibri" w:hAnsi="Times New Roman" w:cs="Times New Roman"/>
          <w:color w:val="000000" w:themeColor="text1"/>
          <w:szCs w:val="22"/>
        </w:rPr>
        <w:t xml:space="preserve"> </w:t>
      </w:r>
      <w:r w:rsidR="00FF047A">
        <w:rPr>
          <w:rFonts w:ascii="Times New Roman" w:eastAsia="Calibri" w:hAnsi="Times New Roman" w:cs="Times New Roman"/>
          <w:color w:val="000000" w:themeColor="text1"/>
          <w:szCs w:val="22"/>
        </w:rPr>
        <w:t>available for</w:t>
      </w:r>
      <w:r w:rsidR="00C849BC">
        <w:rPr>
          <w:rFonts w:ascii="Times New Roman" w:eastAsia="Calibri" w:hAnsi="Times New Roman" w:cs="Times New Roman"/>
          <w:color w:val="000000" w:themeColor="text1"/>
          <w:szCs w:val="22"/>
        </w:rPr>
        <w:t xml:space="preserve"> the </w:t>
      </w:r>
      <w:r w:rsidR="00E53C4B">
        <w:rPr>
          <w:rFonts w:ascii="Times New Roman" w:eastAsia="Calibri" w:hAnsi="Times New Roman" w:cs="Times New Roman"/>
          <w:color w:val="000000" w:themeColor="text1"/>
          <w:szCs w:val="22"/>
        </w:rPr>
        <w:t xml:space="preserve">United States West Coast sablefish fishery. </w:t>
      </w:r>
      <w:r w:rsidR="00F57983">
        <w:rPr>
          <w:rFonts w:ascii="Times New Roman" w:eastAsia="Calibri" w:hAnsi="Times New Roman" w:cs="Times New Roman"/>
          <w:color w:val="000000" w:themeColor="text1"/>
          <w:szCs w:val="22"/>
        </w:rPr>
        <w:t>C</w:t>
      </w:r>
      <w:r w:rsidR="00E53C4B">
        <w:rPr>
          <w:rFonts w:ascii="Times New Roman" w:eastAsia="Calibri" w:hAnsi="Times New Roman" w:cs="Times New Roman"/>
          <w:color w:val="000000" w:themeColor="text1"/>
          <w:szCs w:val="22"/>
        </w:rPr>
        <w:t>luster analysis identif</w:t>
      </w:r>
      <w:r w:rsidR="00F57983">
        <w:rPr>
          <w:rFonts w:ascii="Times New Roman" w:eastAsia="Calibri" w:hAnsi="Times New Roman" w:cs="Times New Roman"/>
          <w:color w:val="000000" w:themeColor="text1"/>
          <w:szCs w:val="22"/>
        </w:rPr>
        <w:t>ied</w:t>
      </w:r>
      <w:r w:rsidR="00E53C4B">
        <w:rPr>
          <w:rFonts w:ascii="Times New Roman" w:eastAsia="Calibri" w:hAnsi="Times New Roman" w:cs="Times New Roman"/>
          <w:color w:val="000000" w:themeColor="text1"/>
          <w:szCs w:val="22"/>
        </w:rPr>
        <w:t xml:space="preserve"> </w:t>
      </w:r>
      <w:r w:rsidR="00C849BC">
        <w:rPr>
          <w:rFonts w:ascii="Times New Roman" w:eastAsia="Calibri" w:hAnsi="Times New Roman" w:cs="Times New Roman"/>
          <w:color w:val="000000" w:themeColor="text1"/>
          <w:szCs w:val="22"/>
        </w:rPr>
        <w:t xml:space="preserve">five </w:t>
      </w:r>
      <w:r w:rsidR="00E53C4B">
        <w:rPr>
          <w:rFonts w:ascii="Times New Roman" w:eastAsia="Calibri" w:hAnsi="Times New Roman" w:cs="Times New Roman"/>
          <w:color w:val="000000" w:themeColor="text1"/>
          <w:szCs w:val="22"/>
        </w:rPr>
        <w:t>major changes in gear type</w:t>
      </w:r>
      <w:r w:rsidR="003457CA">
        <w:rPr>
          <w:rFonts w:ascii="Times New Roman" w:eastAsia="Calibri" w:hAnsi="Times New Roman" w:cs="Times New Roman"/>
          <w:color w:val="000000" w:themeColor="text1"/>
          <w:szCs w:val="22"/>
        </w:rPr>
        <w:t xml:space="preserve"> since the enforcement of the first federal regulations in 1982</w:t>
      </w:r>
      <w:r w:rsidR="00C849BC">
        <w:rPr>
          <w:rFonts w:ascii="Times New Roman" w:eastAsia="Calibri" w:hAnsi="Times New Roman" w:cs="Times New Roman"/>
          <w:color w:val="000000" w:themeColor="text1"/>
          <w:szCs w:val="22"/>
        </w:rPr>
        <w:t>:</w:t>
      </w:r>
      <w:r w:rsidR="0095671F">
        <w:rPr>
          <w:rFonts w:ascii="Times New Roman" w:eastAsia="Calibri" w:hAnsi="Times New Roman" w:cs="Times New Roman"/>
          <w:color w:val="000000" w:themeColor="text1"/>
          <w:szCs w:val="22"/>
        </w:rPr>
        <w:t xml:space="preserve"> </w:t>
      </w:r>
      <w:r w:rsidR="00C849BC">
        <w:rPr>
          <w:rFonts w:ascii="Times New Roman" w:eastAsia="Calibri" w:hAnsi="Times New Roman" w:cs="Times New Roman"/>
          <w:color w:val="000000" w:themeColor="text1"/>
          <w:szCs w:val="22"/>
        </w:rPr>
        <w:t xml:space="preserve">1986, 1990, 1996, 2004, </w:t>
      </w:r>
      <w:r w:rsidR="0095671F">
        <w:rPr>
          <w:rFonts w:ascii="Times New Roman" w:eastAsia="Calibri" w:hAnsi="Times New Roman" w:cs="Times New Roman"/>
          <w:color w:val="000000" w:themeColor="text1"/>
          <w:szCs w:val="22"/>
        </w:rPr>
        <w:t xml:space="preserve">and </w:t>
      </w:r>
      <w:r w:rsidR="00C849BC">
        <w:rPr>
          <w:rFonts w:ascii="Times New Roman" w:eastAsia="Calibri" w:hAnsi="Times New Roman" w:cs="Times New Roman"/>
          <w:color w:val="000000" w:themeColor="text1"/>
          <w:szCs w:val="22"/>
        </w:rPr>
        <w:t>2010</w:t>
      </w:r>
      <w:r w:rsidR="0095671F">
        <w:rPr>
          <w:rFonts w:ascii="Times New Roman" w:eastAsia="Calibri" w:hAnsi="Times New Roman" w:cs="Times New Roman"/>
          <w:color w:val="000000" w:themeColor="text1"/>
          <w:szCs w:val="22"/>
        </w:rPr>
        <w:t xml:space="preserve">. </w:t>
      </w:r>
      <w:r w:rsidR="003457CA">
        <w:rPr>
          <w:rFonts w:ascii="Times New Roman" w:eastAsia="Calibri" w:hAnsi="Times New Roman" w:cs="Times New Roman"/>
          <w:color w:val="000000" w:themeColor="text1"/>
          <w:szCs w:val="22"/>
        </w:rPr>
        <w:t>G</w:t>
      </w:r>
      <w:r w:rsidR="008B36C0">
        <w:rPr>
          <w:rFonts w:ascii="Times New Roman" w:eastAsia="Calibri" w:hAnsi="Times New Roman" w:cs="Times New Roman"/>
          <w:color w:val="000000" w:themeColor="text1"/>
          <w:szCs w:val="22"/>
        </w:rPr>
        <w:t xml:space="preserve">eneralized </w:t>
      </w:r>
      <w:r w:rsidR="008B3D8B">
        <w:rPr>
          <w:rFonts w:ascii="Times New Roman" w:eastAsia="Calibri" w:hAnsi="Times New Roman" w:cs="Times New Roman"/>
          <w:color w:val="000000" w:themeColor="text1"/>
          <w:szCs w:val="22"/>
        </w:rPr>
        <w:t>additive</w:t>
      </w:r>
      <w:r w:rsidR="008B36C0">
        <w:rPr>
          <w:rFonts w:ascii="Times New Roman" w:eastAsia="Calibri" w:hAnsi="Times New Roman" w:cs="Times New Roman"/>
          <w:color w:val="000000" w:themeColor="text1"/>
          <w:szCs w:val="22"/>
        </w:rPr>
        <w:t xml:space="preserve"> models were </w:t>
      </w:r>
      <w:r w:rsidR="00092656">
        <w:rPr>
          <w:rFonts w:ascii="Times New Roman" w:eastAsia="Calibri" w:hAnsi="Times New Roman" w:cs="Times New Roman"/>
          <w:color w:val="000000" w:themeColor="text1"/>
          <w:szCs w:val="22"/>
        </w:rPr>
        <w:t xml:space="preserve">developed </w:t>
      </w:r>
      <w:r w:rsidR="008B36C0">
        <w:rPr>
          <w:rFonts w:ascii="Times New Roman" w:eastAsia="Calibri" w:hAnsi="Times New Roman" w:cs="Times New Roman"/>
          <w:color w:val="000000" w:themeColor="text1"/>
          <w:szCs w:val="22"/>
        </w:rPr>
        <w:t>to quantify the effects of biological, economic, and social factors</w:t>
      </w:r>
      <w:r w:rsidR="00092656">
        <w:rPr>
          <w:rFonts w:ascii="Times New Roman" w:eastAsia="Calibri" w:hAnsi="Times New Roman" w:cs="Times New Roman"/>
          <w:color w:val="000000" w:themeColor="text1"/>
          <w:szCs w:val="22"/>
        </w:rPr>
        <w:t xml:space="preserve">. </w:t>
      </w:r>
      <w:r w:rsidR="008B36C0">
        <w:rPr>
          <w:rFonts w:ascii="Times New Roman" w:eastAsia="Calibri" w:hAnsi="Times New Roman" w:cs="Times New Roman"/>
          <w:color w:val="000000" w:themeColor="text1"/>
          <w:szCs w:val="22"/>
        </w:rPr>
        <w:t xml:space="preserve">The application of the </w:t>
      </w:r>
      <w:r w:rsidR="0095671F">
        <w:rPr>
          <w:rFonts w:ascii="Times New Roman" w:eastAsia="Calibri" w:hAnsi="Times New Roman" w:cs="Times New Roman"/>
          <w:color w:val="000000" w:themeColor="text1"/>
          <w:szCs w:val="22"/>
        </w:rPr>
        <w:t xml:space="preserve">model </w:t>
      </w:r>
      <w:r w:rsidR="008B36C0">
        <w:rPr>
          <w:rFonts w:ascii="Times New Roman" w:eastAsia="Calibri" w:hAnsi="Times New Roman" w:cs="Times New Roman"/>
          <w:color w:val="000000" w:themeColor="text1"/>
          <w:szCs w:val="22"/>
        </w:rPr>
        <w:t>approach highlights</w:t>
      </w:r>
      <w:r w:rsidR="00092656">
        <w:rPr>
          <w:rFonts w:ascii="Times New Roman" w:eastAsia="Calibri" w:hAnsi="Times New Roman" w:cs="Times New Roman"/>
          <w:color w:val="000000" w:themeColor="text1"/>
          <w:szCs w:val="22"/>
        </w:rPr>
        <w:t xml:space="preserve"> the major difficulties of integrating data across multiple disciplines and why it is important to </w:t>
      </w:r>
      <w:commentRangeStart w:id="0"/>
      <w:r w:rsidR="00092656">
        <w:rPr>
          <w:rFonts w:ascii="Times New Roman" w:eastAsia="Calibri" w:hAnsi="Times New Roman" w:cs="Times New Roman"/>
          <w:color w:val="000000" w:themeColor="text1"/>
          <w:szCs w:val="22"/>
        </w:rPr>
        <w:t xml:space="preserve">verify all model assumptions. </w:t>
      </w:r>
      <w:commentRangeEnd w:id="0"/>
      <w:r w:rsidR="003457CA">
        <w:rPr>
          <w:rStyle w:val="CommentReference"/>
        </w:rPr>
        <w:commentReference w:id="0"/>
      </w:r>
      <w:r w:rsidR="00B40298">
        <w:rPr>
          <w:rFonts w:ascii="Times New Roman" w:eastAsia="Calibri" w:hAnsi="Times New Roman" w:cs="Times New Roman"/>
          <w:color w:val="000000" w:themeColor="text1"/>
          <w:szCs w:val="22"/>
        </w:rPr>
        <w:t>R</w:t>
      </w:r>
      <w:r w:rsidR="00092656">
        <w:rPr>
          <w:rFonts w:ascii="Times New Roman" w:eastAsia="Calibri" w:hAnsi="Times New Roman" w:cs="Times New Roman"/>
          <w:color w:val="000000" w:themeColor="text1"/>
          <w:szCs w:val="22"/>
        </w:rPr>
        <w:t xml:space="preserve">esults are contrasted with </w:t>
      </w:r>
      <w:r w:rsidR="003457CA">
        <w:rPr>
          <w:rFonts w:ascii="Times New Roman" w:eastAsia="Calibri" w:hAnsi="Times New Roman" w:cs="Times New Roman"/>
          <w:color w:val="000000" w:themeColor="text1"/>
          <w:szCs w:val="22"/>
        </w:rPr>
        <w:t xml:space="preserve">those from </w:t>
      </w:r>
      <w:r w:rsidR="0095671F">
        <w:rPr>
          <w:rFonts w:ascii="Times New Roman" w:eastAsia="Calibri" w:hAnsi="Times New Roman" w:cs="Times New Roman"/>
          <w:color w:val="000000" w:themeColor="text1"/>
          <w:szCs w:val="22"/>
        </w:rPr>
        <w:t>models that violate model assumptions</w:t>
      </w:r>
      <w:r w:rsidR="00B40298">
        <w:rPr>
          <w:rFonts w:ascii="Times New Roman" w:eastAsia="Calibri" w:hAnsi="Times New Roman" w:cs="Times New Roman"/>
          <w:color w:val="000000" w:themeColor="text1"/>
          <w:szCs w:val="22"/>
        </w:rPr>
        <w:t xml:space="preserve"> to demonstrate the importance of knowing how data </w:t>
      </w:r>
      <w:r w:rsidR="003457CA">
        <w:rPr>
          <w:rFonts w:ascii="Times New Roman" w:eastAsia="Calibri" w:hAnsi="Times New Roman" w:cs="Times New Roman"/>
          <w:color w:val="000000" w:themeColor="text1"/>
          <w:szCs w:val="22"/>
        </w:rPr>
        <w:t xml:space="preserve">were </w:t>
      </w:r>
      <w:r w:rsidR="00B40298">
        <w:rPr>
          <w:rFonts w:ascii="Times New Roman" w:eastAsia="Calibri" w:hAnsi="Times New Roman" w:cs="Times New Roman"/>
          <w:color w:val="000000" w:themeColor="text1"/>
          <w:szCs w:val="22"/>
        </w:rPr>
        <w:t xml:space="preserve">collected and the societal context within which data </w:t>
      </w:r>
      <w:r w:rsidR="003457CA">
        <w:rPr>
          <w:rFonts w:ascii="Times New Roman" w:eastAsia="Calibri" w:hAnsi="Times New Roman" w:cs="Times New Roman"/>
          <w:color w:val="000000" w:themeColor="text1"/>
          <w:szCs w:val="22"/>
        </w:rPr>
        <w:t>generation occurred</w:t>
      </w:r>
      <w:r w:rsidR="00B40298">
        <w:rPr>
          <w:rFonts w:ascii="Times New Roman" w:eastAsia="Calibri" w:hAnsi="Times New Roman" w:cs="Times New Roman"/>
          <w:color w:val="000000" w:themeColor="text1"/>
          <w:szCs w:val="22"/>
        </w:rPr>
        <w:t>.</w:t>
      </w:r>
      <w:r w:rsidR="00B271CB">
        <w:rPr>
          <w:rFonts w:ascii="Times New Roman" w:eastAsia="Calibri" w:hAnsi="Times New Roman" w:cs="Times New Roman"/>
          <w:color w:val="000000" w:themeColor="text1"/>
          <w:szCs w:val="22"/>
        </w:rPr>
        <w:t xml:space="preserve"> </w:t>
      </w:r>
      <w:r w:rsidR="003457CA">
        <w:rPr>
          <w:rFonts w:ascii="Times New Roman" w:eastAsia="Calibri" w:hAnsi="Times New Roman" w:cs="Times New Roman"/>
          <w:color w:val="000000" w:themeColor="text1"/>
          <w:szCs w:val="22"/>
        </w:rPr>
        <w:t>This r</w:t>
      </w:r>
      <w:r w:rsidR="00B40298">
        <w:rPr>
          <w:rFonts w:ascii="Times New Roman" w:eastAsia="Calibri" w:hAnsi="Times New Roman" w:cs="Times New Roman"/>
          <w:color w:val="000000" w:themeColor="text1"/>
          <w:szCs w:val="22"/>
        </w:rPr>
        <w:t>esearch provides a framework for quantifying gear choice in other fisheries</w:t>
      </w:r>
      <w:r w:rsidR="003457CA">
        <w:rPr>
          <w:rFonts w:ascii="Times New Roman" w:eastAsia="Calibri" w:hAnsi="Times New Roman" w:cs="Times New Roman"/>
          <w:color w:val="000000" w:themeColor="text1"/>
          <w:szCs w:val="22"/>
        </w:rPr>
        <w:t>,</w:t>
      </w:r>
      <w:r w:rsidR="00B40298">
        <w:rPr>
          <w:rFonts w:ascii="Times New Roman" w:eastAsia="Calibri" w:hAnsi="Times New Roman" w:cs="Times New Roman"/>
          <w:color w:val="000000" w:themeColor="text1"/>
          <w:szCs w:val="22"/>
        </w:rPr>
        <w:t xml:space="preserve"> and </w:t>
      </w:r>
      <w:r w:rsidR="00153212">
        <w:rPr>
          <w:rFonts w:ascii="Times New Roman" w:eastAsia="Calibri" w:hAnsi="Times New Roman" w:cs="Times New Roman"/>
          <w:color w:val="000000" w:themeColor="text1"/>
          <w:szCs w:val="22"/>
        </w:rPr>
        <w:t>highlights the need for collecting data on local governance structures, such as membership in and/or rules of risk pools,</w:t>
      </w:r>
      <w:r w:rsidR="00B40298">
        <w:rPr>
          <w:rFonts w:ascii="Times New Roman" w:eastAsia="Calibri" w:hAnsi="Times New Roman" w:cs="Times New Roman"/>
          <w:color w:val="000000" w:themeColor="text1"/>
          <w:szCs w:val="22"/>
        </w:rPr>
        <w:t xml:space="preserve"> enabling the quantification of </w:t>
      </w:r>
      <w:r w:rsidR="00153212">
        <w:rPr>
          <w:rFonts w:ascii="Times New Roman" w:eastAsia="Calibri" w:hAnsi="Times New Roman" w:cs="Times New Roman"/>
          <w:color w:val="000000" w:themeColor="text1"/>
          <w:szCs w:val="22"/>
        </w:rPr>
        <w:t>socio-economic drivers of fisher behaviour.</w:t>
      </w:r>
    </w:p>
    <w:p w14:paraId="5DDEB276" w14:textId="3A4368A1" w:rsidR="006774D2" w:rsidRPr="00AF211D" w:rsidRDefault="006774D2" w:rsidP="00145B28">
      <w:pPr>
        <w:spacing w:line="240" w:lineRule="auto"/>
        <w:jc w:val="both"/>
        <w:rPr>
          <w:rFonts w:ascii="Times New Roman" w:hAnsi="Times New Roman" w:cs="Times New Roman"/>
          <w:color w:val="000000" w:themeColor="text1"/>
          <w:szCs w:val="22"/>
        </w:rPr>
      </w:pPr>
    </w:p>
    <w:p w14:paraId="4371533A" w14:textId="5F5C637E" w:rsidR="006774D2" w:rsidRPr="00AF211D" w:rsidRDefault="00821574" w:rsidP="00145B28">
      <w:pPr>
        <w:spacing w:line="240" w:lineRule="auto"/>
        <w:jc w:val="both"/>
        <w:rPr>
          <w:rFonts w:ascii="Times New Roman" w:hAnsi="Times New Roman" w:cs="Times New Roman"/>
          <w:color w:val="000000" w:themeColor="text1"/>
          <w:szCs w:val="22"/>
        </w:rPr>
      </w:pPr>
      <w:r w:rsidRPr="00AF211D">
        <w:rPr>
          <w:rFonts w:ascii="Times New Roman" w:eastAsia="Calibri" w:hAnsi="Times New Roman" w:cs="Times New Roman"/>
          <w:color w:val="000000" w:themeColor="text1"/>
          <w:szCs w:val="22"/>
        </w:rPr>
        <w:t>Keywords: bycatch, catch share, governance,</w:t>
      </w:r>
      <w:r w:rsidR="0069409C" w:rsidRPr="00AF211D">
        <w:rPr>
          <w:rFonts w:ascii="Times New Roman" w:eastAsia="Calibri" w:hAnsi="Times New Roman" w:cs="Times New Roman"/>
          <w:color w:val="000000" w:themeColor="text1"/>
          <w:szCs w:val="22"/>
        </w:rPr>
        <w:t xml:space="preserve"> </w:t>
      </w:r>
      <w:r w:rsidRPr="00AF211D">
        <w:rPr>
          <w:rFonts w:ascii="Times New Roman" w:eastAsia="Calibri" w:hAnsi="Times New Roman" w:cs="Times New Roman"/>
          <w:color w:val="000000" w:themeColor="text1"/>
          <w:szCs w:val="22"/>
        </w:rPr>
        <w:t>individual transferable quota (ITQ), risk pool</w:t>
      </w:r>
      <w:r w:rsidR="00623D53" w:rsidRPr="00AF211D">
        <w:rPr>
          <w:rFonts w:ascii="Times New Roman" w:eastAsia="Calibri" w:hAnsi="Times New Roman" w:cs="Times New Roman"/>
          <w:color w:val="000000" w:themeColor="text1"/>
          <w:szCs w:val="22"/>
        </w:rPr>
        <w:t>, transdisciplinary</w:t>
      </w:r>
    </w:p>
    <w:p w14:paraId="2D8F8289" w14:textId="77777777" w:rsidR="0048082C" w:rsidRPr="003E70ED" w:rsidRDefault="0048082C" w:rsidP="00145B28">
      <w:pPr>
        <w:spacing w:line="240" w:lineRule="auto"/>
        <w:jc w:val="both"/>
        <w:rPr>
          <w:rFonts w:ascii="Times New Roman" w:eastAsia="Calibri" w:hAnsi="Times New Roman" w:cs="Times New Roman"/>
          <w:b/>
          <w:color w:val="000000" w:themeColor="text1"/>
          <w:szCs w:val="22"/>
        </w:rPr>
      </w:pPr>
      <w:r w:rsidRPr="003E70ED">
        <w:rPr>
          <w:rFonts w:ascii="Times New Roman" w:eastAsia="Calibri" w:hAnsi="Times New Roman" w:cs="Times New Roman"/>
          <w:b/>
          <w:color w:val="000000" w:themeColor="text1"/>
          <w:szCs w:val="22"/>
        </w:rPr>
        <w:br w:type="page"/>
      </w:r>
    </w:p>
    <w:p w14:paraId="4490CA51" w14:textId="39675C36" w:rsidR="00FB7633" w:rsidRDefault="00FB7633"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t>Outline</w:t>
      </w:r>
    </w:p>
    <w:p w14:paraId="7888F68C" w14:textId="075A51A9" w:rsidR="00FB7633" w:rsidRDefault="00FB7633" w:rsidP="00145B28">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Introduction</w:t>
      </w:r>
    </w:p>
    <w:p w14:paraId="13857F17" w14:textId="7AA4B3BC" w:rsidR="00C817C1" w:rsidRDefault="003D520E" w:rsidP="00145B28">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Uncertainty in f</w:t>
      </w:r>
      <w:r w:rsidR="004C2F81">
        <w:rPr>
          <w:rFonts w:ascii="Times New Roman" w:eastAsia="Calibri" w:hAnsi="Times New Roman" w:cs="Times New Roman"/>
          <w:color w:val="000000" w:themeColor="text1"/>
          <w:szCs w:val="22"/>
        </w:rPr>
        <w:t>isheries management</w:t>
      </w:r>
      <w:r w:rsidR="00C817C1" w:rsidRPr="00C817C1">
        <w:rPr>
          <w:rFonts w:ascii="Times New Roman" w:eastAsia="Calibri" w:hAnsi="Times New Roman" w:cs="Times New Roman"/>
          <w:color w:val="000000" w:themeColor="text1"/>
          <w:szCs w:val="22"/>
        </w:rPr>
        <w:t xml:space="preserve"> </w:t>
      </w:r>
    </w:p>
    <w:p w14:paraId="33045582" w14:textId="5CB90719" w:rsidR="004C2F81" w:rsidRDefault="007868AD" w:rsidP="00145B28">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Behavioural responses of </w:t>
      </w:r>
      <w:r w:rsidR="003457CA">
        <w:rPr>
          <w:rFonts w:ascii="Times New Roman" w:eastAsia="Calibri" w:hAnsi="Times New Roman" w:cs="Times New Roman"/>
          <w:color w:val="000000" w:themeColor="text1"/>
          <w:szCs w:val="22"/>
        </w:rPr>
        <w:t xml:space="preserve">fishers </w:t>
      </w:r>
      <w:r w:rsidR="00C817C1">
        <w:rPr>
          <w:rFonts w:ascii="Times New Roman" w:eastAsia="Calibri" w:hAnsi="Times New Roman" w:cs="Times New Roman"/>
          <w:color w:val="000000" w:themeColor="text1"/>
          <w:szCs w:val="22"/>
        </w:rPr>
        <w:t>to management frameworks</w:t>
      </w:r>
    </w:p>
    <w:p w14:paraId="53F548E5" w14:textId="121E4455" w:rsidR="00C817C1" w:rsidRDefault="0028219E" w:rsidP="00145B28">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Reducing b</w:t>
      </w:r>
      <w:r w:rsidR="00C817C1">
        <w:rPr>
          <w:rFonts w:ascii="Times New Roman" w:eastAsia="Calibri" w:hAnsi="Times New Roman" w:cs="Times New Roman"/>
          <w:color w:val="000000" w:themeColor="text1"/>
          <w:szCs w:val="22"/>
        </w:rPr>
        <w:t>ycatch</w:t>
      </w:r>
      <w:r>
        <w:rPr>
          <w:rFonts w:ascii="Times New Roman" w:eastAsia="Calibri" w:hAnsi="Times New Roman" w:cs="Times New Roman"/>
          <w:color w:val="000000" w:themeColor="text1"/>
          <w:szCs w:val="22"/>
        </w:rPr>
        <w:t>, an international fisheries management goal</w:t>
      </w:r>
    </w:p>
    <w:p w14:paraId="7D05A919" w14:textId="210EA44F" w:rsidR="0028219E" w:rsidRPr="007868AD" w:rsidRDefault="007868AD" w:rsidP="00145B28">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Methods to reduce bycatch, including gear switching</w:t>
      </w:r>
    </w:p>
    <w:p w14:paraId="1F394AB7" w14:textId="2164AE52" w:rsidR="00C817C1" w:rsidRDefault="007868AD" w:rsidP="00145B28">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Goals of this analysis</w:t>
      </w:r>
    </w:p>
    <w:p w14:paraId="70DA7228" w14:textId="40F3F309" w:rsidR="00FB7633" w:rsidRDefault="00FB7633" w:rsidP="00145B28">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Methods</w:t>
      </w:r>
    </w:p>
    <w:p w14:paraId="5A2320AB" w14:textId="79BB1B8F" w:rsidR="001C2728" w:rsidRDefault="001C2728" w:rsidP="00145B28">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Overview</w:t>
      </w:r>
      <w:r w:rsidR="00C817C1" w:rsidRPr="00C817C1">
        <w:rPr>
          <w:rFonts w:ascii="Times New Roman" w:eastAsia="Calibri" w:hAnsi="Times New Roman" w:cs="Times New Roman"/>
          <w:color w:val="000000" w:themeColor="text1"/>
          <w:szCs w:val="22"/>
        </w:rPr>
        <w:t xml:space="preserve"> </w:t>
      </w:r>
    </w:p>
    <w:p w14:paraId="34F23079" w14:textId="0E836217" w:rsidR="001C2728" w:rsidRDefault="001C2728" w:rsidP="00145B28">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Case-study background</w:t>
      </w:r>
    </w:p>
    <w:p w14:paraId="16417A47" w14:textId="465C7214" w:rsidR="00E723B5" w:rsidRDefault="00E723B5" w:rsidP="00145B28">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Determining dominant transition points</w:t>
      </w:r>
    </w:p>
    <w:p w14:paraId="169DFF6B" w14:textId="1A232076" w:rsidR="00E723B5" w:rsidRDefault="00E723B5"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Cluster analysis</w:t>
      </w:r>
    </w:p>
    <w:p w14:paraId="736F9139" w14:textId="5A34A992" w:rsidR="00E723B5" w:rsidRDefault="00E723B5"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Catch data</w:t>
      </w:r>
    </w:p>
    <w:p w14:paraId="3B958A40" w14:textId="6FBD5659" w:rsidR="00E723B5" w:rsidRDefault="00D35260"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Literature search</w:t>
      </w:r>
    </w:p>
    <w:p w14:paraId="06AFB1DE" w14:textId="1A87BF2B" w:rsidR="008E75FA" w:rsidRDefault="008E75FA" w:rsidP="00145B28">
      <w:pPr>
        <w:pStyle w:val="ListParagraph"/>
        <w:numPr>
          <w:ilvl w:val="1"/>
          <w:numId w:val="16"/>
        </w:numPr>
        <w:spacing w:line="240" w:lineRule="auto"/>
        <w:jc w:val="both"/>
        <w:rPr>
          <w:rFonts w:ascii="Times New Roman" w:eastAsia="Calibri" w:hAnsi="Times New Roman" w:cs="Times New Roman"/>
          <w:color w:val="000000" w:themeColor="text1"/>
          <w:szCs w:val="22"/>
        </w:rPr>
      </w:pPr>
      <w:r w:rsidRPr="00E723B5">
        <w:rPr>
          <w:rFonts w:ascii="Times New Roman" w:eastAsia="Calibri" w:hAnsi="Times New Roman" w:cs="Times New Roman"/>
          <w:color w:val="000000" w:themeColor="text1"/>
          <w:szCs w:val="22"/>
        </w:rPr>
        <w:t>Generalized model</w:t>
      </w:r>
    </w:p>
    <w:p w14:paraId="411B3848" w14:textId="5E252918" w:rsidR="00C9181E" w:rsidRDefault="00D35260"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Dependent variable</w:t>
      </w:r>
    </w:p>
    <w:p w14:paraId="5E123E80" w14:textId="44654C99" w:rsidR="00367276" w:rsidRDefault="00367276"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Statistical background of model</w:t>
      </w:r>
      <w:r w:rsidR="00BA6264">
        <w:rPr>
          <w:rFonts w:ascii="Times New Roman" w:eastAsia="Calibri" w:hAnsi="Times New Roman" w:cs="Times New Roman"/>
          <w:color w:val="000000" w:themeColor="text1"/>
          <w:szCs w:val="22"/>
        </w:rPr>
        <w:t xml:space="preserve"> and variables</w:t>
      </w:r>
    </w:p>
    <w:p w14:paraId="04733A1C" w14:textId="77777777" w:rsidR="00CF7B5E" w:rsidRDefault="00CF7B5E"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Drivers and variables using </w:t>
      </w:r>
      <w:proofErr w:type="spellStart"/>
      <w:r>
        <w:rPr>
          <w:rFonts w:ascii="Times New Roman" w:eastAsia="Calibri" w:hAnsi="Times New Roman" w:cs="Times New Roman"/>
          <w:color w:val="000000" w:themeColor="text1"/>
          <w:szCs w:val="22"/>
        </w:rPr>
        <w:t>Os</w:t>
      </w:r>
      <w:r w:rsidR="00C9181E">
        <w:rPr>
          <w:rFonts w:ascii="Times New Roman" w:eastAsia="Calibri" w:hAnsi="Times New Roman" w:cs="Times New Roman"/>
          <w:color w:val="000000" w:themeColor="text1"/>
          <w:szCs w:val="22"/>
        </w:rPr>
        <w:t>trom’s</w:t>
      </w:r>
      <w:proofErr w:type="spellEnd"/>
      <w:r w:rsidR="00C9181E">
        <w:rPr>
          <w:rFonts w:ascii="Times New Roman" w:eastAsia="Calibri" w:hAnsi="Times New Roman" w:cs="Times New Roman"/>
          <w:color w:val="000000" w:themeColor="text1"/>
          <w:szCs w:val="22"/>
        </w:rPr>
        <w:t xml:space="preserve"> social-ecological system framework for common pool resources (</w:t>
      </w:r>
      <w:proofErr w:type="spellStart"/>
      <w:r w:rsidR="00C9181E">
        <w:rPr>
          <w:rFonts w:ascii="Times New Roman" w:eastAsia="Calibri" w:hAnsi="Times New Roman" w:cs="Times New Roman"/>
          <w:color w:val="000000" w:themeColor="text1"/>
          <w:szCs w:val="22"/>
        </w:rPr>
        <w:t>Ostrom</w:t>
      </w:r>
      <w:proofErr w:type="spellEnd"/>
      <w:r w:rsidR="00C9181E">
        <w:rPr>
          <w:rFonts w:ascii="Times New Roman" w:eastAsia="Calibri" w:hAnsi="Times New Roman" w:cs="Times New Roman"/>
          <w:color w:val="000000" w:themeColor="text1"/>
          <w:szCs w:val="22"/>
        </w:rPr>
        <w:t>, 2009)</w:t>
      </w:r>
    </w:p>
    <w:p w14:paraId="097F7578" w14:textId="77777777" w:rsidR="00CF7B5E" w:rsidRDefault="00C9181E" w:rsidP="00145B28">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resource units</w:t>
      </w:r>
    </w:p>
    <w:p w14:paraId="65E8DD02" w14:textId="77777777" w:rsidR="00CF7B5E" w:rsidRDefault="00CF7B5E" w:rsidP="00145B28">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resource system</w:t>
      </w:r>
    </w:p>
    <w:p w14:paraId="155A32EC" w14:textId="77777777" w:rsidR="00CF7B5E" w:rsidRDefault="00C9181E" w:rsidP="00145B28">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governance s</w:t>
      </w:r>
      <w:r w:rsidR="00CF7B5E">
        <w:rPr>
          <w:rFonts w:ascii="Times New Roman" w:eastAsia="Calibri" w:hAnsi="Times New Roman" w:cs="Times New Roman"/>
          <w:color w:val="000000" w:themeColor="text1"/>
          <w:szCs w:val="22"/>
        </w:rPr>
        <w:t>ystem</w:t>
      </w:r>
    </w:p>
    <w:p w14:paraId="2E5DAB50" w14:textId="41094F2D" w:rsidR="00C9181E" w:rsidRDefault="00C9181E" w:rsidP="00145B28">
      <w:pPr>
        <w:pStyle w:val="ListParagraph"/>
        <w:numPr>
          <w:ilvl w:val="3"/>
          <w:numId w:val="16"/>
        </w:numPr>
        <w:spacing w:line="240" w:lineRule="auto"/>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users</w:t>
      </w:r>
      <w:proofErr w:type="gramEnd"/>
      <w:r>
        <w:rPr>
          <w:rFonts w:ascii="Times New Roman" w:eastAsia="Calibri" w:hAnsi="Times New Roman" w:cs="Times New Roman"/>
          <w:color w:val="000000" w:themeColor="text1"/>
          <w:szCs w:val="22"/>
        </w:rPr>
        <w:t xml:space="preserve">. </w:t>
      </w:r>
    </w:p>
    <w:p w14:paraId="3143B7DB" w14:textId="79461BA3" w:rsidR="00367276" w:rsidRDefault="00367276"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Variables</w:t>
      </w:r>
    </w:p>
    <w:p w14:paraId="5FA287F1" w14:textId="2B99C3DF" w:rsidR="00367276" w:rsidRDefault="00367276" w:rsidP="00145B28">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Variables were selected based on their relevance to potential drivers and their availability.</w:t>
      </w:r>
    </w:p>
    <w:p w14:paraId="58BC52BE" w14:textId="77777777" w:rsidR="00367276" w:rsidRDefault="00367276" w:rsidP="00145B28">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Resource unit variables</w:t>
      </w:r>
    </w:p>
    <w:p w14:paraId="1A2D8CA1" w14:textId="2B18AE70" w:rsidR="00367276" w:rsidRDefault="00367276" w:rsidP="00145B28">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NFMS data</w:t>
      </w:r>
    </w:p>
    <w:p w14:paraId="01689514" w14:textId="4163E651" w:rsidR="00367276" w:rsidRDefault="00367276" w:rsidP="00145B28">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Survey details</w:t>
      </w:r>
      <w:r w:rsidRPr="00367276">
        <w:rPr>
          <w:rFonts w:ascii="Times New Roman" w:eastAsia="Calibri" w:hAnsi="Times New Roman" w:cs="Times New Roman"/>
          <w:color w:val="000000" w:themeColor="text1"/>
          <w:szCs w:val="22"/>
        </w:rPr>
        <w:t xml:space="preserve"> </w:t>
      </w:r>
    </w:p>
    <w:p w14:paraId="721502C8" w14:textId="2FE401C6" w:rsidR="00367276" w:rsidRDefault="00367276" w:rsidP="00145B28">
      <w:pPr>
        <w:pStyle w:val="ListParagraph"/>
        <w:numPr>
          <w:ilvl w:val="3"/>
          <w:numId w:val="16"/>
        </w:numPr>
        <w:spacing w:line="240" w:lineRule="auto"/>
        <w:jc w:val="both"/>
        <w:rPr>
          <w:rFonts w:ascii="Times New Roman" w:eastAsia="Calibri" w:hAnsi="Times New Roman" w:cs="Times New Roman"/>
          <w:color w:val="000000" w:themeColor="text1"/>
          <w:szCs w:val="22"/>
        </w:rPr>
      </w:pPr>
      <w:r w:rsidRPr="00367276">
        <w:rPr>
          <w:rFonts w:ascii="Times New Roman" w:eastAsia="Calibri" w:hAnsi="Times New Roman" w:cs="Times New Roman"/>
          <w:color w:val="000000" w:themeColor="text1"/>
          <w:szCs w:val="22"/>
        </w:rPr>
        <w:t>Resource system variables</w:t>
      </w:r>
    </w:p>
    <w:p w14:paraId="1D1BA4AD" w14:textId="0658F6F7" w:rsidR="00367276" w:rsidRDefault="00367276" w:rsidP="00145B28">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EDC data</w:t>
      </w:r>
    </w:p>
    <w:p w14:paraId="2EF50555" w14:textId="396F6453" w:rsidR="00367276" w:rsidRDefault="00367276" w:rsidP="00145B28">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Governance system variables</w:t>
      </w:r>
    </w:p>
    <w:p w14:paraId="61B78AEE" w14:textId="30EE16BE" w:rsidR="00367276" w:rsidRDefault="00367276" w:rsidP="00145B28">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Formal</w:t>
      </w:r>
    </w:p>
    <w:p w14:paraId="2D9E674F" w14:textId="378D1C77" w:rsidR="00367276" w:rsidRDefault="00367276" w:rsidP="00145B28">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Informal</w:t>
      </w:r>
    </w:p>
    <w:p w14:paraId="4A64FF13" w14:textId="61BA2B46" w:rsidR="00367276" w:rsidRDefault="00367276" w:rsidP="00145B28">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User variables</w:t>
      </w:r>
    </w:p>
    <w:p w14:paraId="39CBA97F" w14:textId="1365DD6E" w:rsidR="00367276" w:rsidRDefault="00367276" w:rsidP="00145B28">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EDC data</w:t>
      </w:r>
    </w:p>
    <w:p w14:paraId="064154FB" w14:textId="5F769EA9" w:rsidR="00367276" w:rsidRDefault="00367276" w:rsidP="00145B28">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Number of trips</w:t>
      </w:r>
    </w:p>
    <w:p w14:paraId="3D1DD73B" w14:textId="01417D8A" w:rsidR="00367276" w:rsidRPr="00367276" w:rsidRDefault="00367276" w:rsidP="00145B28">
      <w:pPr>
        <w:pStyle w:val="ListParagraph"/>
        <w:numPr>
          <w:ilvl w:val="3"/>
          <w:numId w:val="16"/>
        </w:numPr>
        <w:spacing w:line="240" w:lineRule="auto"/>
        <w:jc w:val="both"/>
        <w:rPr>
          <w:rFonts w:ascii="Times New Roman" w:eastAsia="Calibri" w:hAnsi="Times New Roman" w:cs="Times New Roman"/>
          <w:color w:val="000000" w:themeColor="text1"/>
          <w:szCs w:val="22"/>
        </w:rPr>
      </w:pPr>
      <w:commentRangeStart w:id="1"/>
      <w:r>
        <w:rPr>
          <w:rFonts w:ascii="Times New Roman" w:eastAsia="Calibri" w:hAnsi="Times New Roman" w:cs="Times New Roman"/>
          <w:color w:val="000000" w:themeColor="text1"/>
          <w:szCs w:val="22"/>
        </w:rPr>
        <w:t>Aggregation of data to a single spatial resolution</w:t>
      </w:r>
      <w:commentRangeEnd w:id="1"/>
      <w:r w:rsidR="006F662B">
        <w:rPr>
          <w:rStyle w:val="CommentReference"/>
        </w:rPr>
        <w:commentReference w:id="1"/>
      </w:r>
    </w:p>
    <w:p w14:paraId="2E6DAF89" w14:textId="294489D2" w:rsidR="00FB7633" w:rsidRDefault="00FB7633" w:rsidP="00145B28">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Results</w:t>
      </w:r>
    </w:p>
    <w:p w14:paraId="543AD88A" w14:textId="2E4C9F47" w:rsidR="001C2728" w:rsidRDefault="00367276" w:rsidP="00145B28">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Dominant transitions between gear choices</w:t>
      </w:r>
    </w:p>
    <w:p w14:paraId="5DC01E05" w14:textId="7F6C839B" w:rsidR="00367276" w:rsidRDefault="00367276"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Cluster analysis</w:t>
      </w:r>
    </w:p>
    <w:p w14:paraId="268CB79B" w14:textId="6B27E775" w:rsidR="00367276" w:rsidRDefault="00367276"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Literature search</w:t>
      </w:r>
    </w:p>
    <w:p w14:paraId="28644A74" w14:textId="76417713" w:rsidR="00225251" w:rsidRDefault="00225251" w:rsidP="00145B28">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2011 – implementation of ITQ program</w:t>
      </w:r>
    </w:p>
    <w:p w14:paraId="01C82509" w14:textId="16079EA8" w:rsidR="00225251" w:rsidRDefault="00225251" w:rsidP="00145B28">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2011 – gear switching</w:t>
      </w:r>
    </w:p>
    <w:p w14:paraId="7C621DE7" w14:textId="40495CA9" w:rsidR="004B6E27" w:rsidRDefault="004B6E27" w:rsidP="00145B28">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Drivers of </w:t>
      </w:r>
      <w:r w:rsidR="006F662B">
        <w:rPr>
          <w:rFonts w:ascii="Times New Roman" w:eastAsia="Calibri" w:hAnsi="Times New Roman" w:cs="Times New Roman"/>
          <w:color w:val="000000" w:themeColor="text1"/>
          <w:szCs w:val="22"/>
        </w:rPr>
        <w:t>choosing to use trawl gear</w:t>
      </w:r>
    </w:p>
    <w:p w14:paraId="15604989" w14:textId="1503F513" w:rsidR="006F662B" w:rsidRDefault="006F662B"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commentRangeStart w:id="2"/>
      <w:r>
        <w:rPr>
          <w:rFonts w:ascii="Times New Roman" w:eastAsia="Calibri" w:hAnsi="Times New Roman" w:cs="Times New Roman"/>
          <w:color w:val="000000" w:themeColor="text1"/>
          <w:szCs w:val="22"/>
        </w:rPr>
        <w:t>General trends</w:t>
      </w:r>
      <w:commentRangeEnd w:id="2"/>
      <w:r>
        <w:rPr>
          <w:rStyle w:val="CommentReference"/>
        </w:rPr>
        <w:commentReference w:id="2"/>
      </w:r>
    </w:p>
    <w:p w14:paraId="6A3EC413" w14:textId="08C8B888" w:rsidR="001C2728" w:rsidRDefault="004B6E27"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Model selection</w:t>
      </w:r>
    </w:p>
    <w:p w14:paraId="7E659EDE" w14:textId="7BAF34F7" w:rsidR="004B6E27" w:rsidRDefault="004B6E27"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Comparison of results to models that ignore violated assumptions</w:t>
      </w:r>
    </w:p>
    <w:p w14:paraId="1D5A38DF" w14:textId="7E6B09FD" w:rsidR="00FB7633" w:rsidRDefault="00FB7633" w:rsidP="00145B28">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Discussion</w:t>
      </w:r>
    </w:p>
    <w:p w14:paraId="0A33C075" w14:textId="1B4ED8E8" w:rsidR="00FB7633" w:rsidRDefault="00FB7633" w:rsidP="00145B28">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Acknowledgements</w:t>
      </w:r>
    </w:p>
    <w:p w14:paraId="31295FD9" w14:textId="3D8928A4" w:rsidR="00FB7633" w:rsidRDefault="00FB7633" w:rsidP="00145B28">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References</w:t>
      </w:r>
    </w:p>
    <w:p w14:paraId="0717F7C6" w14:textId="16CA2C2E" w:rsidR="00FB7633" w:rsidRDefault="00FB7633" w:rsidP="00145B28">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t>Tables</w:t>
      </w:r>
    </w:p>
    <w:p w14:paraId="37997FD7" w14:textId="7B16181B" w:rsidR="00FB7633" w:rsidRDefault="00FB7633" w:rsidP="00145B28">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Figures</w:t>
      </w:r>
    </w:p>
    <w:p w14:paraId="09D7E298" w14:textId="5E38B456" w:rsidR="00AB600E" w:rsidRPr="00AB600E" w:rsidRDefault="00AB600E" w:rsidP="00AB600E">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Supplementary</w:t>
      </w:r>
    </w:p>
    <w:p w14:paraId="55762819" w14:textId="41D44E1F" w:rsidR="00AB600E" w:rsidRPr="00FB7633" w:rsidRDefault="00AB600E" w:rsidP="00AB600E">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Comparison of GAMLSS to models where assumptions are violated</w:t>
      </w:r>
    </w:p>
    <w:p w14:paraId="5C88F9EB" w14:textId="77777777" w:rsidR="006D55D3" w:rsidRDefault="006D55D3" w:rsidP="00145B28">
      <w:pPr>
        <w:spacing w:line="240" w:lineRule="auto"/>
        <w:jc w:val="both"/>
        <w:rPr>
          <w:rFonts w:ascii="Times New Roman" w:eastAsia="Calibri" w:hAnsi="Times New Roman" w:cs="Times New Roman"/>
          <w:color w:val="000000" w:themeColor="text1"/>
          <w:szCs w:val="22"/>
        </w:rPr>
      </w:pPr>
    </w:p>
    <w:p w14:paraId="74F18BAA" w14:textId="77777777" w:rsidR="006D55D3" w:rsidRDefault="006D55D3"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br w:type="page"/>
      </w:r>
    </w:p>
    <w:p w14:paraId="47CB3F56" w14:textId="49E86EDA" w:rsidR="006D55D3" w:rsidRDefault="006D55D3"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t>Timeline</w:t>
      </w:r>
    </w:p>
    <w:p w14:paraId="66FCAC39" w14:textId="77777777" w:rsidR="006D55D3" w:rsidRDefault="006D55D3" w:rsidP="00145B28">
      <w:pPr>
        <w:spacing w:line="240" w:lineRule="auto"/>
        <w:jc w:val="both"/>
        <w:rPr>
          <w:rFonts w:ascii="Times New Roman" w:eastAsia="Calibri" w:hAnsi="Times New Roman" w:cs="Times New Roman"/>
          <w:color w:val="000000" w:themeColor="text1"/>
          <w:szCs w:val="22"/>
        </w:rPr>
      </w:pPr>
    </w:p>
    <w:p w14:paraId="230B1378" w14:textId="734E7CEF" w:rsidR="006D55D3" w:rsidRDefault="00272F40"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2016-01-26 Send revision to </w:t>
      </w:r>
      <w:r w:rsidR="00095809">
        <w:rPr>
          <w:rFonts w:ascii="Times New Roman" w:eastAsia="Calibri" w:hAnsi="Times New Roman" w:cs="Times New Roman"/>
          <w:color w:val="000000" w:themeColor="text1"/>
          <w:szCs w:val="22"/>
        </w:rPr>
        <w:t xml:space="preserve">Nadine, Ana, Sarah, AEP, </w:t>
      </w:r>
      <w:r w:rsidR="006D55D3">
        <w:rPr>
          <w:rFonts w:ascii="Times New Roman" w:eastAsia="Calibri" w:hAnsi="Times New Roman" w:cs="Times New Roman"/>
          <w:color w:val="000000" w:themeColor="text1"/>
          <w:szCs w:val="22"/>
        </w:rPr>
        <w:t>Lorenzo, Mary, and Kathryn</w:t>
      </w:r>
      <w:r>
        <w:rPr>
          <w:rFonts w:ascii="Times New Roman" w:eastAsia="Calibri" w:hAnsi="Times New Roman" w:cs="Times New Roman"/>
          <w:color w:val="000000" w:themeColor="text1"/>
          <w:szCs w:val="22"/>
        </w:rPr>
        <w:t xml:space="preserve"> for input</w:t>
      </w:r>
    </w:p>
    <w:p w14:paraId="1687C4CE" w14:textId="1102019E" w:rsidR="006D55D3" w:rsidRDefault="006D55D3"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2016-02-</w:t>
      </w:r>
      <w:r w:rsidR="00272F40">
        <w:rPr>
          <w:rFonts w:ascii="Times New Roman" w:eastAsia="Calibri" w:hAnsi="Times New Roman" w:cs="Times New Roman"/>
          <w:color w:val="000000" w:themeColor="text1"/>
          <w:szCs w:val="22"/>
        </w:rPr>
        <w:t>1</w:t>
      </w:r>
      <w:r>
        <w:rPr>
          <w:rFonts w:ascii="Times New Roman" w:eastAsia="Calibri" w:hAnsi="Times New Roman" w:cs="Times New Roman"/>
          <w:color w:val="000000" w:themeColor="text1"/>
          <w:szCs w:val="22"/>
        </w:rPr>
        <w:t>5 Submit revision</w:t>
      </w:r>
    </w:p>
    <w:p w14:paraId="06FEEEB1" w14:textId="39814DFC" w:rsidR="0061208B" w:rsidRDefault="00FB7633"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br w:type="page"/>
      </w:r>
    </w:p>
    <w:bookmarkStart w:id="3" w:name="Introduction"/>
    <w:p w14:paraId="72D64A7D" w14:textId="77777777" w:rsidR="0061208B" w:rsidRDefault="0061208B"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sidR="002F5364">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bookmarkEnd w:id="3"/>
      <w:r>
        <w:rPr>
          <w:rFonts w:ascii="Times New Roman" w:eastAsia="Calibri" w:hAnsi="Times New Roman" w:cs="Times New Roman"/>
          <w:color w:val="000000" w:themeColor="text1"/>
          <w:szCs w:val="22"/>
        </w:rPr>
        <w:t xml:space="preserve"> Introduction</w:t>
      </w:r>
    </w:p>
    <w:p w14:paraId="3411147A" w14:textId="189A26B7" w:rsidR="00EA0AFC" w:rsidRDefault="00EA0AFC" w:rsidP="00145B28">
      <w:pPr>
        <w:spacing w:line="240" w:lineRule="auto"/>
        <w:ind w:firstLine="720"/>
        <w:jc w:val="both"/>
        <w:rPr>
          <w:rFonts w:ascii="Times New Roman" w:eastAsia="Calibri" w:hAnsi="Times New Roman" w:cs="Times New Roman"/>
          <w:color w:val="000000" w:themeColor="text1"/>
          <w:szCs w:val="22"/>
        </w:rPr>
      </w:pPr>
      <w:r w:rsidRPr="009E6635">
        <w:rPr>
          <w:rFonts w:ascii="Times New Roman" w:eastAsia="Calibri" w:hAnsi="Times New Roman" w:cs="Times New Roman"/>
          <w:color w:val="000000" w:themeColor="text1"/>
          <w:szCs w:val="22"/>
        </w:rPr>
        <w:t xml:space="preserve">Uncertainty is a universal </w:t>
      </w:r>
      <w:r w:rsidR="00FF047A">
        <w:rPr>
          <w:rFonts w:ascii="Times New Roman" w:eastAsia="Calibri" w:hAnsi="Times New Roman" w:cs="Times New Roman"/>
          <w:color w:val="000000" w:themeColor="text1"/>
          <w:szCs w:val="22"/>
        </w:rPr>
        <w:t>challenge</w:t>
      </w:r>
      <w:r w:rsidRPr="009E6635">
        <w:rPr>
          <w:rFonts w:ascii="Times New Roman" w:eastAsia="Calibri" w:hAnsi="Times New Roman" w:cs="Times New Roman"/>
          <w:color w:val="000000" w:themeColor="text1"/>
          <w:szCs w:val="22"/>
        </w:rPr>
        <w:t xml:space="preserve"> of resource management</w:t>
      </w:r>
      <w:r w:rsidR="003154CB">
        <w:rPr>
          <w:rFonts w:ascii="Times New Roman" w:eastAsia="Calibri" w:hAnsi="Times New Roman" w:cs="Times New Roman"/>
          <w:color w:val="000000" w:themeColor="text1"/>
          <w:szCs w:val="22"/>
        </w:rPr>
        <w:t xml:space="preserve">. </w:t>
      </w:r>
      <w:r w:rsidR="00604F62">
        <w:rPr>
          <w:rFonts w:ascii="Times New Roman" w:eastAsia="Calibri" w:hAnsi="Times New Roman" w:cs="Times New Roman"/>
          <w:color w:val="000000" w:themeColor="text1"/>
          <w:szCs w:val="22"/>
        </w:rPr>
        <w:t>Management questions often pertain to large complex systems making controlled</w:t>
      </w:r>
      <w:r w:rsidR="005E7A67">
        <w:rPr>
          <w:rFonts w:ascii="Times New Roman" w:eastAsia="Calibri" w:hAnsi="Times New Roman" w:cs="Times New Roman"/>
          <w:color w:val="000000" w:themeColor="text1"/>
          <w:szCs w:val="22"/>
        </w:rPr>
        <w:t xml:space="preserve"> and replicated experiments impossible. Therefore, c</w:t>
      </w:r>
      <w:r w:rsidR="003154CB">
        <w:rPr>
          <w:rFonts w:ascii="Times New Roman" w:eastAsia="Calibri" w:hAnsi="Times New Roman" w:cs="Times New Roman"/>
          <w:color w:val="000000" w:themeColor="text1"/>
          <w:szCs w:val="22"/>
        </w:rPr>
        <w:t>omplete elimination of uncertainty will never be possible</w:t>
      </w:r>
      <w:r w:rsidR="005E7A67">
        <w:rPr>
          <w:rFonts w:ascii="Times New Roman" w:eastAsia="Calibri" w:hAnsi="Times New Roman" w:cs="Times New Roman"/>
          <w:color w:val="000000" w:themeColor="text1"/>
          <w:szCs w:val="22"/>
        </w:rPr>
        <w:t>.</w:t>
      </w:r>
      <w:r w:rsidRPr="009E6635">
        <w:rPr>
          <w:rFonts w:ascii="Times New Roman" w:eastAsia="Calibri" w:hAnsi="Times New Roman" w:cs="Times New Roman"/>
          <w:color w:val="000000" w:themeColor="text1"/>
          <w:szCs w:val="22"/>
        </w:rPr>
        <w:t xml:space="preserve"> </w:t>
      </w:r>
      <w:r w:rsidR="00FF047A">
        <w:rPr>
          <w:rFonts w:ascii="Times New Roman" w:eastAsia="Calibri" w:hAnsi="Times New Roman" w:cs="Times New Roman"/>
          <w:color w:val="000000" w:themeColor="text1"/>
          <w:szCs w:val="22"/>
        </w:rPr>
        <w:t>While</w:t>
      </w:r>
      <w:r>
        <w:rPr>
          <w:rFonts w:ascii="Times New Roman" w:eastAsia="Calibri" w:hAnsi="Times New Roman" w:cs="Times New Roman"/>
          <w:color w:val="000000" w:themeColor="text1"/>
          <w:szCs w:val="22"/>
        </w:rPr>
        <w:t xml:space="preserve"> terms differ among disciplines, uncertaint</w:t>
      </w:r>
      <w:r w:rsidR="003457CA">
        <w:rPr>
          <w:rFonts w:ascii="Times New Roman" w:eastAsia="Calibri" w:hAnsi="Times New Roman" w:cs="Times New Roman"/>
          <w:color w:val="000000" w:themeColor="text1"/>
          <w:szCs w:val="22"/>
        </w:rPr>
        <w:t>ies</w:t>
      </w:r>
      <w:r>
        <w:rPr>
          <w:rFonts w:ascii="Times New Roman" w:eastAsia="Calibri" w:hAnsi="Times New Roman" w:cs="Times New Roman"/>
          <w:color w:val="000000" w:themeColor="text1"/>
          <w:szCs w:val="22"/>
        </w:rPr>
        <w:t xml:space="preserve"> can be </w:t>
      </w:r>
      <w:r w:rsidR="00FF047A">
        <w:rPr>
          <w:rFonts w:ascii="Times New Roman" w:eastAsia="Calibri" w:hAnsi="Times New Roman" w:cs="Times New Roman"/>
          <w:color w:val="000000" w:themeColor="text1"/>
          <w:szCs w:val="22"/>
        </w:rPr>
        <w:t xml:space="preserve">broadly </w:t>
      </w:r>
      <w:r w:rsidR="003457CA">
        <w:rPr>
          <w:rFonts w:ascii="Times New Roman" w:eastAsia="Calibri" w:hAnsi="Times New Roman" w:cs="Times New Roman"/>
          <w:color w:val="000000" w:themeColor="text1"/>
          <w:szCs w:val="22"/>
        </w:rPr>
        <w:t xml:space="preserve">assigned </w:t>
      </w:r>
      <w:r>
        <w:rPr>
          <w:rFonts w:ascii="Times New Roman" w:eastAsia="Calibri" w:hAnsi="Times New Roman" w:cs="Times New Roman"/>
          <w:color w:val="000000" w:themeColor="text1"/>
          <w:szCs w:val="22"/>
        </w:rPr>
        <w:t>into three broad categories: (a) environmental variation, referring to the natural variability of ecosystems; (2) scientific uncertainty, which arises due to imperfect observations and modelling of ecosystem dynamics; and (3) implementation uncertainty, pertaining to imprecisions in the application of management actions (</w:t>
      </w:r>
      <w:r w:rsidR="00CD371C">
        <w:rPr>
          <w:rFonts w:ascii="Times New Roman" w:eastAsia="Calibri" w:hAnsi="Times New Roman" w:cs="Times New Roman"/>
          <w:color w:val="000000" w:themeColor="text1"/>
          <w:szCs w:val="22"/>
        </w:rPr>
        <w:t xml:space="preserve">Mehta </w:t>
      </w:r>
      <w:r w:rsidR="00CD371C">
        <w:rPr>
          <w:rFonts w:ascii="Times New Roman" w:eastAsia="Calibri" w:hAnsi="Times New Roman" w:cs="Times New Roman"/>
          <w:i/>
          <w:color w:val="000000" w:themeColor="text1"/>
          <w:szCs w:val="22"/>
        </w:rPr>
        <w:t xml:space="preserve">et </w:t>
      </w:r>
      <w:r w:rsidR="00CD371C" w:rsidRPr="00CD371C">
        <w:rPr>
          <w:rFonts w:ascii="Times New Roman" w:eastAsia="Calibri" w:hAnsi="Times New Roman" w:cs="Times New Roman"/>
          <w:i/>
          <w:color w:val="000000" w:themeColor="text1"/>
          <w:szCs w:val="22"/>
        </w:rPr>
        <w:t>al</w:t>
      </w:r>
      <w:r w:rsidR="00CD371C">
        <w:rPr>
          <w:rFonts w:ascii="Times New Roman" w:eastAsia="Calibri" w:hAnsi="Times New Roman" w:cs="Times New Roman"/>
          <w:color w:val="000000" w:themeColor="text1"/>
          <w:szCs w:val="22"/>
        </w:rPr>
        <w:t>., 1999</w:t>
      </w:r>
      <w:r>
        <w:rPr>
          <w:rFonts w:ascii="Times New Roman" w:eastAsia="Calibri" w:hAnsi="Times New Roman" w:cs="Times New Roman"/>
          <w:color w:val="000000" w:themeColor="text1"/>
          <w:szCs w:val="22"/>
        </w:rPr>
        <w:t xml:space="preserve">). In fisheries management, </w:t>
      </w:r>
      <w:r w:rsidR="005E7A67">
        <w:rPr>
          <w:rFonts w:ascii="Times New Roman" w:eastAsia="Calibri" w:hAnsi="Times New Roman" w:cs="Times New Roman"/>
          <w:color w:val="000000" w:themeColor="text1"/>
          <w:szCs w:val="22"/>
        </w:rPr>
        <w:t>each type</w:t>
      </w:r>
      <w:r w:rsidRPr="009E6635">
        <w:rPr>
          <w:rFonts w:ascii="Times New Roman" w:eastAsia="Calibri" w:hAnsi="Times New Roman" w:cs="Times New Roman"/>
          <w:color w:val="000000" w:themeColor="text1"/>
          <w:szCs w:val="22"/>
        </w:rPr>
        <w:t xml:space="preserve"> of uncertainty can act to undermine </w:t>
      </w:r>
      <w:r w:rsidR="000A213F">
        <w:rPr>
          <w:rFonts w:ascii="Times New Roman" w:eastAsia="Calibri" w:hAnsi="Times New Roman" w:cs="Times New Roman"/>
          <w:color w:val="000000" w:themeColor="text1"/>
          <w:szCs w:val="22"/>
        </w:rPr>
        <w:t xml:space="preserve">the effectiveness of </w:t>
      </w:r>
      <w:r w:rsidR="005E7A67">
        <w:rPr>
          <w:rFonts w:ascii="Times New Roman" w:eastAsia="Calibri" w:hAnsi="Times New Roman" w:cs="Times New Roman"/>
          <w:color w:val="000000" w:themeColor="text1"/>
          <w:szCs w:val="22"/>
        </w:rPr>
        <w:t>a management framework</w:t>
      </w:r>
      <w:r>
        <w:rPr>
          <w:rFonts w:ascii="Times New Roman" w:eastAsia="Calibri" w:hAnsi="Times New Roman" w:cs="Times New Roman"/>
          <w:color w:val="000000" w:themeColor="text1"/>
          <w:szCs w:val="22"/>
        </w:rPr>
        <w:t xml:space="preserve">, yet (3) has received far less attention than (1) and (2) (Fulton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2011b)</w:t>
      </w:r>
      <w:r w:rsidRPr="009E6635">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Reducing (3) relies on increasing our ability to predict fisher’s responses to management frameworks, which can be done by: (a) reviewing fishermen behaviour under similar management frameworks and (b) using logic to infer what </w:t>
      </w:r>
      <w:r w:rsidR="003457CA">
        <w:rPr>
          <w:rFonts w:ascii="Times New Roman" w:eastAsia="Calibri" w:hAnsi="Times New Roman" w:cs="Times New Roman"/>
          <w:color w:val="000000" w:themeColor="text1"/>
          <w:szCs w:val="22"/>
        </w:rPr>
        <w:t xml:space="preserve">fishers </w:t>
      </w:r>
      <w:r>
        <w:rPr>
          <w:rFonts w:ascii="Times New Roman" w:eastAsia="Calibri" w:hAnsi="Times New Roman" w:cs="Times New Roman"/>
          <w:color w:val="000000" w:themeColor="text1"/>
          <w:szCs w:val="22"/>
        </w:rPr>
        <w:t xml:space="preserve">will do under untried management policies. Here, we focus on </w:t>
      </w:r>
      <w:r w:rsidR="00453F36">
        <w:rPr>
          <w:rFonts w:ascii="Times New Roman" w:eastAsia="Calibri" w:hAnsi="Times New Roman" w:cs="Times New Roman"/>
          <w:color w:val="000000" w:themeColor="text1"/>
          <w:szCs w:val="22"/>
        </w:rPr>
        <w:t xml:space="preserve">developing methods for </w:t>
      </w:r>
      <w:r>
        <w:rPr>
          <w:rFonts w:ascii="Times New Roman" w:eastAsia="Calibri" w:hAnsi="Times New Roman" w:cs="Times New Roman"/>
          <w:color w:val="000000" w:themeColor="text1"/>
          <w:szCs w:val="22"/>
        </w:rPr>
        <w:t xml:space="preserve">(a) </w:t>
      </w:r>
      <w:r w:rsidR="00453F36">
        <w:rPr>
          <w:rFonts w:ascii="Times New Roman" w:eastAsia="Calibri" w:hAnsi="Times New Roman" w:cs="Times New Roman"/>
          <w:color w:val="000000" w:themeColor="text1"/>
          <w:szCs w:val="22"/>
        </w:rPr>
        <w:t xml:space="preserve">to increase the quality of management advice and potentially reduce discrepancies between predicted and realized policy benefits. </w:t>
      </w:r>
    </w:p>
    <w:p w14:paraId="0E4B5B26" w14:textId="67898025" w:rsidR="00EA0AFC" w:rsidRDefault="00EA0AFC"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Fisher behaviour develops in response to both long- and short-term </w:t>
      </w:r>
      <w:r w:rsidR="003457CA">
        <w:rPr>
          <w:rFonts w:ascii="Times New Roman" w:eastAsia="Calibri" w:hAnsi="Times New Roman" w:cs="Times New Roman"/>
          <w:color w:val="000000" w:themeColor="text1"/>
          <w:szCs w:val="22"/>
        </w:rPr>
        <w:t>decisions</w:t>
      </w:r>
      <w:r>
        <w:rPr>
          <w:rFonts w:ascii="Times New Roman" w:eastAsia="Calibri" w:hAnsi="Times New Roman" w:cs="Times New Roman"/>
          <w:color w:val="000000" w:themeColor="text1"/>
          <w:szCs w:val="22"/>
        </w:rPr>
        <w:t>, which are highly contextual (Hart and Pitcher, 1998; Hunt, 2005). For example, long-term choices can include decisions about capital investments, such as purchasing a new vessel, whereas short-term choices can include decisions about a fishing trip, such as whether or not to go fishing. Choices are guided by information on environmental factors, risk tolerance, personal experience, economic expectations, management constraints, etc. (</w:t>
      </w:r>
      <w:r w:rsidR="00CD371C">
        <w:rPr>
          <w:rFonts w:ascii="Times New Roman" w:eastAsia="Calibri" w:hAnsi="Times New Roman" w:cs="Times New Roman"/>
          <w:color w:val="000000" w:themeColor="text1"/>
          <w:szCs w:val="22"/>
        </w:rPr>
        <w:t xml:space="preserve">Steelman and Wallace, </w:t>
      </w:r>
      <w:r w:rsidR="00793CFA">
        <w:rPr>
          <w:rFonts w:ascii="Times New Roman" w:eastAsia="Calibri" w:hAnsi="Times New Roman" w:cs="Times New Roman"/>
          <w:color w:val="000000" w:themeColor="text1"/>
          <w:szCs w:val="22"/>
        </w:rPr>
        <w:t>2001</w:t>
      </w:r>
      <w:r w:rsidR="0067564D">
        <w:rPr>
          <w:rFonts w:ascii="Times New Roman" w:eastAsia="Calibri" w:hAnsi="Times New Roman" w:cs="Times New Roman"/>
          <w:color w:val="000000" w:themeColor="text1"/>
          <w:szCs w:val="22"/>
        </w:rPr>
        <w:t xml:space="preserve">; van </w:t>
      </w:r>
      <w:proofErr w:type="spellStart"/>
      <w:r w:rsidR="0067564D">
        <w:rPr>
          <w:rFonts w:ascii="Times New Roman" w:eastAsia="Calibri" w:hAnsi="Times New Roman" w:cs="Times New Roman"/>
          <w:color w:val="000000" w:themeColor="text1"/>
          <w:szCs w:val="22"/>
        </w:rPr>
        <w:t>Putten</w:t>
      </w:r>
      <w:proofErr w:type="spellEnd"/>
      <w:r w:rsidR="0067564D">
        <w:rPr>
          <w:rFonts w:ascii="Times New Roman" w:eastAsia="Calibri" w:hAnsi="Times New Roman" w:cs="Times New Roman"/>
          <w:color w:val="000000" w:themeColor="text1"/>
          <w:szCs w:val="22"/>
        </w:rPr>
        <w:t xml:space="preserve"> </w:t>
      </w:r>
      <w:r w:rsidR="0067564D">
        <w:rPr>
          <w:rFonts w:ascii="Times New Roman" w:eastAsia="Calibri" w:hAnsi="Times New Roman" w:cs="Times New Roman"/>
          <w:i/>
          <w:color w:val="000000" w:themeColor="text1"/>
          <w:szCs w:val="22"/>
        </w:rPr>
        <w:t>et al</w:t>
      </w:r>
      <w:r w:rsidR="0067564D">
        <w:rPr>
          <w:rFonts w:ascii="Times New Roman" w:eastAsia="Calibri" w:hAnsi="Times New Roman" w:cs="Times New Roman"/>
          <w:color w:val="000000" w:themeColor="text1"/>
          <w:szCs w:val="22"/>
        </w:rPr>
        <w:t>., 2012</w:t>
      </w:r>
      <w:r w:rsidR="00793CFA">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Furthermore, choices are typically </w:t>
      </w:r>
      <w:r w:rsidR="003457CA">
        <w:rPr>
          <w:rFonts w:ascii="Times New Roman" w:eastAsia="Calibri" w:hAnsi="Times New Roman" w:cs="Times New Roman"/>
          <w:color w:val="000000" w:themeColor="text1"/>
          <w:szCs w:val="22"/>
        </w:rPr>
        <w:t>made in relation to</w:t>
      </w:r>
      <w:r>
        <w:rPr>
          <w:rFonts w:ascii="Times New Roman" w:eastAsia="Calibri" w:hAnsi="Times New Roman" w:cs="Times New Roman"/>
          <w:color w:val="000000" w:themeColor="text1"/>
          <w:szCs w:val="22"/>
        </w:rPr>
        <w:t xml:space="preserve"> multiple objectives, involve factors with varying levels of uncertainty, and may depend on the actions of other </w:t>
      </w:r>
      <w:r w:rsidR="003457CA">
        <w:rPr>
          <w:rFonts w:ascii="Times New Roman" w:eastAsia="Calibri" w:hAnsi="Times New Roman" w:cs="Times New Roman"/>
          <w:color w:val="000000" w:themeColor="text1"/>
          <w:szCs w:val="22"/>
        </w:rPr>
        <w:t xml:space="preserve">fishers </w:t>
      </w:r>
      <w:r>
        <w:rPr>
          <w:rFonts w:ascii="Times New Roman" w:eastAsia="Calibri" w:hAnsi="Times New Roman" w:cs="Times New Roman"/>
          <w:color w:val="000000" w:themeColor="text1"/>
          <w:szCs w:val="22"/>
        </w:rPr>
        <w:t xml:space="preserve">(Allen and </w:t>
      </w:r>
      <w:proofErr w:type="spellStart"/>
      <w:r>
        <w:rPr>
          <w:rFonts w:ascii="Times New Roman" w:eastAsia="Calibri" w:hAnsi="Times New Roman" w:cs="Times New Roman"/>
          <w:color w:val="000000" w:themeColor="text1"/>
          <w:szCs w:val="22"/>
        </w:rPr>
        <w:t>McGlade</w:t>
      </w:r>
      <w:proofErr w:type="spellEnd"/>
      <w:r>
        <w:rPr>
          <w:rFonts w:ascii="Times New Roman" w:eastAsia="Calibri" w:hAnsi="Times New Roman" w:cs="Times New Roman"/>
          <w:color w:val="000000" w:themeColor="text1"/>
          <w:szCs w:val="22"/>
        </w:rPr>
        <w:t>, 1987). Therefore, fisher behaviour will be driven by much more than just economic objectives (e.g., profit maximization)</w:t>
      </w:r>
      <w:r w:rsidR="003457CA">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and policies that fail to account for </w:t>
      </w:r>
      <w:r w:rsidR="00FF047A">
        <w:rPr>
          <w:rFonts w:ascii="Times New Roman" w:eastAsia="Calibri" w:hAnsi="Times New Roman" w:cs="Times New Roman"/>
          <w:color w:val="000000" w:themeColor="text1"/>
          <w:szCs w:val="22"/>
        </w:rPr>
        <w:t>complexities arising from socioeconomic and cultural contexts</w:t>
      </w:r>
      <w:r>
        <w:rPr>
          <w:rFonts w:ascii="Times New Roman" w:eastAsia="Calibri" w:hAnsi="Times New Roman" w:cs="Times New Roman"/>
          <w:color w:val="000000" w:themeColor="text1"/>
          <w:szCs w:val="22"/>
        </w:rPr>
        <w:t xml:space="preserve"> may fail to reach objectives (Mahon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2008).</w:t>
      </w:r>
    </w:p>
    <w:p w14:paraId="7BF47793" w14:textId="4C057EF7" w:rsidR="00EA0AFC" w:rsidRDefault="0051304E"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w:t>
      </w:r>
      <w:r w:rsidR="00EA0AFC">
        <w:rPr>
          <w:rFonts w:ascii="Times New Roman" w:eastAsia="Calibri" w:hAnsi="Times New Roman" w:cs="Times New Roman"/>
          <w:color w:val="000000" w:themeColor="text1"/>
          <w:szCs w:val="22"/>
        </w:rPr>
        <w:t xml:space="preserve">educing catch of non-target species and individuals (i.e., bycatch) is </w:t>
      </w:r>
      <w:r w:rsidR="0046081B">
        <w:rPr>
          <w:rFonts w:ascii="Times New Roman" w:eastAsia="Calibri" w:hAnsi="Times New Roman" w:cs="Times New Roman"/>
          <w:color w:val="000000" w:themeColor="text1"/>
          <w:szCs w:val="22"/>
        </w:rPr>
        <w:t xml:space="preserve">a </w:t>
      </w:r>
      <w:r>
        <w:rPr>
          <w:rFonts w:ascii="Times New Roman" w:eastAsia="Calibri" w:hAnsi="Times New Roman" w:cs="Times New Roman"/>
          <w:color w:val="000000" w:themeColor="text1"/>
          <w:szCs w:val="22"/>
        </w:rPr>
        <w:t xml:space="preserve">globally held </w:t>
      </w:r>
      <w:r w:rsidR="00EA0AFC">
        <w:rPr>
          <w:rFonts w:ascii="Times New Roman" w:eastAsia="Calibri" w:hAnsi="Times New Roman" w:cs="Times New Roman"/>
          <w:color w:val="000000" w:themeColor="text1"/>
          <w:szCs w:val="22"/>
        </w:rPr>
        <w:t>goal of fisheries management</w:t>
      </w:r>
      <w:r>
        <w:rPr>
          <w:rFonts w:ascii="Times New Roman" w:eastAsia="Calibri" w:hAnsi="Times New Roman" w:cs="Times New Roman"/>
          <w:color w:val="000000" w:themeColor="text1"/>
          <w:szCs w:val="22"/>
        </w:rPr>
        <w:t xml:space="preserve"> </w:t>
      </w:r>
      <w:r w:rsidR="00EA0AFC">
        <w:rPr>
          <w:rFonts w:ascii="Times New Roman" w:eastAsia="Calibri" w:hAnsi="Times New Roman" w:cs="Times New Roman"/>
          <w:color w:val="000000" w:themeColor="text1"/>
          <w:szCs w:val="22"/>
        </w:rPr>
        <w:t xml:space="preserve">(FAO, 1995; </w:t>
      </w:r>
      <w:r w:rsidR="00537D78">
        <w:rPr>
          <w:rFonts w:ascii="Times New Roman" w:eastAsia="Calibri" w:hAnsi="Times New Roman" w:cs="Times New Roman"/>
          <w:color w:val="000000" w:themeColor="text1"/>
          <w:szCs w:val="22"/>
        </w:rPr>
        <w:t>NMFS, 1998</w:t>
      </w:r>
      <w:r w:rsidR="00EA0AFC">
        <w:rPr>
          <w:rFonts w:ascii="Times New Roman" w:eastAsia="Calibri" w:hAnsi="Times New Roman" w:cs="Times New Roman"/>
          <w:color w:val="000000" w:themeColor="text1"/>
          <w:szCs w:val="22"/>
        </w:rPr>
        <w:t xml:space="preserve">). Literature suggests that regulatory mechanisms to reduce bycatch are potentially straightforward and achievable by means of gear modifications, avoidance incentives, spatial or temporal closures, or some combination thereof (Hall and Mainprize, 2005). Regrettably, strategies that offer potential decreases in bycatch may impair other aspects of sustainable fisheries or fisher livelihoods </w:t>
      </w:r>
      <w:r w:rsidR="00EA0AFC" w:rsidRPr="00B7513B">
        <w:rPr>
          <w:rFonts w:ascii="Times New Roman" w:eastAsia="Calibri" w:hAnsi="Times New Roman" w:cs="Times New Roman"/>
          <w:color w:val="000000" w:themeColor="text1"/>
          <w:szCs w:val="22"/>
        </w:rPr>
        <w:t>(</w:t>
      </w:r>
      <w:proofErr w:type="spellStart"/>
      <w:r w:rsidR="00EA0AFC" w:rsidRPr="00B7513B">
        <w:rPr>
          <w:rFonts w:ascii="Times New Roman" w:eastAsia="Calibri" w:hAnsi="Times New Roman" w:cs="Times New Roman"/>
          <w:color w:val="000000" w:themeColor="text1"/>
          <w:szCs w:val="22"/>
        </w:rPr>
        <w:t>Lewison</w:t>
      </w:r>
      <w:proofErr w:type="spellEnd"/>
      <w:r w:rsidR="00EA0AFC" w:rsidRPr="00B7513B">
        <w:rPr>
          <w:rFonts w:ascii="Times New Roman" w:eastAsia="Calibri" w:hAnsi="Times New Roman" w:cs="Times New Roman"/>
          <w:color w:val="000000" w:themeColor="text1"/>
          <w:szCs w:val="22"/>
        </w:rPr>
        <w:t xml:space="preserve"> et al., 2011; Senko et al., 2014, </w:t>
      </w:r>
      <w:proofErr w:type="spellStart"/>
      <w:r w:rsidR="00EA0AFC" w:rsidRPr="00B7513B">
        <w:rPr>
          <w:rFonts w:ascii="Times New Roman" w:eastAsia="Calibri" w:hAnsi="Times New Roman" w:cs="Times New Roman"/>
          <w:color w:val="000000" w:themeColor="text1"/>
          <w:szCs w:val="22"/>
        </w:rPr>
        <w:t>Teh</w:t>
      </w:r>
      <w:proofErr w:type="spellEnd"/>
      <w:r w:rsidR="00EA0AFC" w:rsidRPr="00B7513B">
        <w:rPr>
          <w:rFonts w:ascii="Times New Roman" w:eastAsia="Calibri" w:hAnsi="Times New Roman" w:cs="Times New Roman"/>
          <w:color w:val="000000" w:themeColor="text1"/>
          <w:szCs w:val="22"/>
        </w:rPr>
        <w:t xml:space="preserve"> et al., 2015).</w:t>
      </w:r>
      <w:r w:rsidR="00EA0AFC">
        <w:rPr>
          <w:rFonts w:ascii="Times New Roman" w:eastAsia="Calibri" w:hAnsi="Times New Roman" w:cs="Times New Roman"/>
          <w:color w:val="000000" w:themeColor="text1"/>
          <w:szCs w:val="22"/>
        </w:rPr>
        <w:t xml:space="preserve"> </w:t>
      </w:r>
      <w:r w:rsidR="00EA0AFC" w:rsidRPr="00EF5F8F">
        <w:rPr>
          <w:rFonts w:ascii="Times New Roman" w:eastAsia="Calibri" w:hAnsi="Times New Roman" w:cs="Times New Roman"/>
          <w:color w:val="000000" w:themeColor="text1"/>
          <w:szCs w:val="22"/>
        </w:rPr>
        <w:t xml:space="preserve">For instance, </w:t>
      </w:r>
      <w:r w:rsidR="00B25E0E">
        <w:rPr>
          <w:rFonts w:ascii="Times New Roman" w:eastAsia="Calibri" w:hAnsi="Times New Roman" w:cs="Times New Roman"/>
          <w:color w:val="000000" w:themeColor="text1"/>
          <w:szCs w:val="22"/>
        </w:rPr>
        <w:t xml:space="preserve">mandated </w:t>
      </w:r>
      <w:r w:rsidR="00EA0AFC">
        <w:rPr>
          <w:rFonts w:ascii="Times New Roman" w:eastAsia="Calibri" w:hAnsi="Times New Roman" w:cs="Times New Roman"/>
          <w:color w:val="000000" w:themeColor="text1"/>
          <w:szCs w:val="22"/>
        </w:rPr>
        <w:t xml:space="preserve">gear </w:t>
      </w:r>
      <w:r w:rsidR="00B25E0E">
        <w:rPr>
          <w:rFonts w:ascii="Times New Roman" w:eastAsia="Calibri" w:hAnsi="Times New Roman" w:cs="Times New Roman"/>
          <w:color w:val="000000" w:themeColor="text1"/>
          <w:szCs w:val="22"/>
        </w:rPr>
        <w:t>substitutions</w:t>
      </w:r>
      <w:r w:rsidR="00EA0AFC">
        <w:rPr>
          <w:rFonts w:ascii="Times New Roman" w:eastAsia="Calibri" w:hAnsi="Times New Roman" w:cs="Times New Roman"/>
          <w:color w:val="000000" w:themeColor="text1"/>
          <w:szCs w:val="22"/>
        </w:rPr>
        <w:t xml:space="preserve"> can be prohibitively costly and </w:t>
      </w:r>
      <w:r w:rsidR="00EA0AFC" w:rsidRPr="00EF5F8F">
        <w:rPr>
          <w:rFonts w:ascii="Times New Roman" w:eastAsia="Calibri" w:hAnsi="Times New Roman" w:cs="Times New Roman"/>
          <w:color w:val="000000" w:themeColor="text1"/>
          <w:szCs w:val="22"/>
        </w:rPr>
        <w:t xml:space="preserve">per-unit taxes on bycatch, payable by individual </w:t>
      </w:r>
      <w:r w:rsidR="003457CA" w:rsidRPr="00EF5F8F">
        <w:rPr>
          <w:rFonts w:ascii="Times New Roman" w:eastAsia="Calibri" w:hAnsi="Times New Roman" w:cs="Times New Roman"/>
          <w:color w:val="000000" w:themeColor="text1"/>
          <w:szCs w:val="22"/>
        </w:rPr>
        <w:t>fishe</w:t>
      </w:r>
      <w:r w:rsidR="0046081B">
        <w:rPr>
          <w:rFonts w:ascii="Times New Roman" w:eastAsia="Calibri" w:hAnsi="Times New Roman" w:cs="Times New Roman"/>
          <w:color w:val="000000" w:themeColor="text1"/>
          <w:szCs w:val="22"/>
        </w:rPr>
        <w:t>r</w:t>
      </w:r>
      <w:r w:rsidR="003457CA">
        <w:rPr>
          <w:rFonts w:ascii="Times New Roman" w:eastAsia="Calibri" w:hAnsi="Times New Roman" w:cs="Times New Roman"/>
          <w:color w:val="000000" w:themeColor="text1"/>
          <w:szCs w:val="22"/>
        </w:rPr>
        <w:t>s</w:t>
      </w:r>
      <w:r w:rsidR="00EA0AFC" w:rsidRPr="00EF5F8F">
        <w:rPr>
          <w:rFonts w:ascii="Times New Roman" w:eastAsia="Calibri" w:hAnsi="Times New Roman" w:cs="Times New Roman"/>
          <w:color w:val="000000" w:themeColor="text1"/>
          <w:szCs w:val="22"/>
        </w:rPr>
        <w:t>, promot</w:t>
      </w:r>
      <w:r w:rsidR="00EA0AFC">
        <w:rPr>
          <w:rFonts w:ascii="Times New Roman" w:eastAsia="Calibri" w:hAnsi="Times New Roman" w:cs="Times New Roman"/>
          <w:color w:val="000000" w:themeColor="text1"/>
          <w:szCs w:val="22"/>
        </w:rPr>
        <w:t>e</w:t>
      </w:r>
      <w:r w:rsidR="00EA0AFC" w:rsidRPr="00EF5F8F">
        <w:rPr>
          <w:rFonts w:ascii="Times New Roman" w:eastAsia="Calibri" w:hAnsi="Times New Roman" w:cs="Times New Roman"/>
          <w:color w:val="000000" w:themeColor="text1"/>
          <w:szCs w:val="22"/>
        </w:rPr>
        <w:t xml:space="preserve"> </w:t>
      </w:r>
      <w:r w:rsidR="003457CA">
        <w:rPr>
          <w:rFonts w:ascii="Times New Roman" w:eastAsia="Calibri" w:hAnsi="Times New Roman" w:cs="Times New Roman"/>
          <w:color w:val="000000" w:themeColor="text1"/>
          <w:szCs w:val="22"/>
        </w:rPr>
        <w:t>them</w:t>
      </w:r>
      <w:r w:rsidR="003457CA" w:rsidRPr="00EF5F8F">
        <w:rPr>
          <w:rFonts w:ascii="Times New Roman" w:eastAsia="Calibri" w:hAnsi="Times New Roman" w:cs="Times New Roman"/>
          <w:color w:val="000000" w:themeColor="text1"/>
          <w:szCs w:val="22"/>
        </w:rPr>
        <w:t xml:space="preserve"> </w:t>
      </w:r>
      <w:r w:rsidR="00EA0AFC" w:rsidRPr="00EF5F8F">
        <w:rPr>
          <w:rFonts w:ascii="Times New Roman" w:eastAsia="Calibri" w:hAnsi="Times New Roman" w:cs="Times New Roman"/>
          <w:color w:val="000000" w:themeColor="text1"/>
          <w:szCs w:val="22"/>
        </w:rPr>
        <w:t>to engage in enviro</w:t>
      </w:r>
      <w:r w:rsidR="00EA0AFC">
        <w:rPr>
          <w:rFonts w:ascii="Times New Roman" w:eastAsia="Calibri" w:hAnsi="Times New Roman" w:cs="Times New Roman"/>
          <w:color w:val="000000" w:themeColor="text1"/>
          <w:szCs w:val="22"/>
        </w:rPr>
        <w:t>nmentally sustainable behaviour</w:t>
      </w:r>
      <w:r w:rsidR="003457CA">
        <w:rPr>
          <w:rFonts w:ascii="Times New Roman" w:eastAsia="Calibri" w:hAnsi="Times New Roman" w:cs="Times New Roman"/>
          <w:color w:val="000000" w:themeColor="text1"/>
          <w:szCs w:val="22"/>
        </w:rPr>
        <w:t>,</w:t>
      </w:r>
      <w:r w:rsidR="00EA0AFC" w:rsidRPr="00EF5F8F">
        <w:rPr>
          <w:rFonts w:ascii="Times New Roman" w:eastAsia="Calibri" w:hAnsi="Times New Roman" w:cs="Times New Roman"/>
          <w:color w:val="000000" w:themeColor="text1"/>
          <w:szCs w:val="22"/>
        </w:rPr>
        <w:t xml:space="preserve"> </w:t>
      </w:r>
      <w:r w:rsidR="00EA0AFC">
        <w:rPr>
          <w:rFonts w:ascii="Times New Roman" w:eastAsia="Calibri" w:hAnsi="Times New Roman" w:cs="Times New Roman"/>
          <w:color w:val="000000" w:themeColor="text1"/>
          <w:szCs w:val="22"/>
        </w:rPr>
        <w:t xml:space="preserve">but </w:t>
      </w:r>
      <w:r w:rsidR="00EA0AFC" w:rsidRPr="00EF5F8F">
        <w:rPr>
          <w:rFonts w:ascii="Times New Roman" w:eastAsia="Calibri" w:hAnsi="Times New Roman" w:cs="Times New Roman"/>
          <w:color w:val="000000" w:themeColor="text1"/>
          <w:szCs w:val="22"/>
        </w:rPr>
        <w:t xml:space="preserve">fail to place a hard cap </w:t>
      </w:r>
      <w:r w:rsidR="001C5B88">
        <w:rPr>
          <w:rFonts w:ascii="Times New Roman" w:eastAsia="Calibri" w:hAnsi="Times New Roman" w:cs="Times New Roman"/>
          <w:color w:val="000000" w:themeColor="text1"/>
          <w:szCs w:val="22"/>
        </w:rPr>
        <w:t xml:space="preserve">on </w:t>
      </w:r>
      <w:r w:rsidR="00EA0AFC" w:rsidRPr="00EF5F8F">
        <w:rPr>
          <w:rFonts w:ascii="Times New Roman" w:eastAsia="Calibri" w:hAnsi="Times New Roman" w:cs="Times New Roman"/>
          <w:color w:val="000000" w:themeColor="text1"/>
          <w:szCs w:val="22"/>
        </w:rPr>
        <w:t>bycatch limits and may overly constrain the fishery when bycatch rates are highly variable (Herrera, 2005; Singh</w:t>
      </w:r>
      <w:r w:rsidR="00EA0AFC">
        <w:rPr>
          <w:rFonts w:ascii="Times New Roman" w:eastAsia="Calibri" w:hAnsi="Times New Roman" w:cs="Times New Roman"/>
          <w:color w:val="000000" w:themeColor="text1"/>
          <w:szCs w:val="22"/>
        </w:rPr>
        <w:t xml:space="preserve"> and </w:t>
      </w:r>
      <w:proofErr w:type="spellStart"/>
      <w:r w:rsidR="00EA0AFC">
        <w:rPr>
          <w:rFonts w:ascii="Times New Roman" w:eastAsia="Calibri" w:hAnsi="Times New Roman" w:cs="Times New Roman"/>
          <w:color w:val="000000" w:themeColor="text1"/>
          <w:szCs w:val="22"/>
        </w:rPr>
        <w:t>Weninger</w:t>
      </w:r>
      <w:proofErr w:type="spellEnd"/>
      <w:r w:rsidR="00EA0AFC">
        <w:rPr>
          <w:rFonts w:ascii="Times New Roman" w:eastAsia="Calibri" w:hAnsi="Times New Roman" w:cs="Times New Roman"/>
          <w:color w:val="000000" w:themeColor="text1"/>
          <w:szCs w:val="22"/>
        </w:rPr>
        <w:t xml:space="preserve">, 2009). </w:t>
      </w:r>
      <w:r w:rsidR="00022581">
        <w:rPr>
          <w:rFonts w:ascii="Times New Roman" w:eastAsia="Calibri" w:hAnsi="Times New Roman" w:cs="Times New Roman"/>
          <w:color w:val="000000" w:themeColor="text1"/>
          <w:szCs w:val="22"/>
        </w:rPr>
        <w:t>Additionally, t</w:t>
      </w:r>
      <w:r w:rsidR="00EA0AFC" w:rsidRPr="00EF5F8F">
        <w:rPr>
          <w:rFonts w:ascii="Times New Roman" w:eastAsia="Calibri" w:hAnsi="Times New Roman" w:cs="Times New Roman"/>
          <w:color w:val="000000" w:themeColor="text1"/>
          <w:szCs w:val="22"/>
        </w:rPr>
        <w:t>otal allowable catch (TAC) policies</w:t>
      </w:r>
      <w:r w:rsidR="00B25E0E">
        <w:rPr>
          <w:rFonts w:ascii="Times New Roman" w:eastAsia="Calibri" w:hAnsi="Times New Roman" w:cs="Times New Roman"/>
          <w:color w:val="000000" w:themeColor="text1"/>
          <w:szCs w:val="22"/>
        </w:rPr>
        <w:t xml:space="preserve"> </w:t>
      </w:r>
      <w:r w:rsidR="00022581">
        <w:rPr>
          <w:rFonts w:ascii="Times New Roman" w:eastAsia="Calibri" w:hAnsi="Times New Roman" w:cs="Times New Roman"/>
          <w:color w:val="000000" w:themeColor="text1"/>
          <w:szCs w:val="22"/>
        </w:rPr>
        <w:t xml:space="preserve">that do </w:t>
      </w:r>
      <w:r w:rsidR="0046081B">
        <w:rPr>
          <w:rFonts w:ascii="Times New Roman" w:eastAsia="Calibri" w:hAnsi="Times New Roman" w:cs="Times New Roman"/>
          <w:color w:val="000000" w:themeColor="text1"/>
          <w:szCs w:val="22"/>
        </w:rPr>
        <w:t xml:space="preserve">place a hard cap </w:t>
      </w:r>
      <w:r w:rsidR="00B25E0E">
        <w:rPr>
          <w:rFonts w:ascii="Times New Roman" w:eastAsia="Calibri" w:hAnsi="Times New Roman" w:cs="Times New Roman"/>
          <w:color w:val="000000" w:themeColor="text1"/>
          <w:szCs w:val="22"/>
        </w:rPr>
        <w:t xml:space="preserve">on </w:t>
      </w:r>
      <w:r w:rsidR="0046081B">
        <w:rPr>
          <w:rFonts w:ascii="Times New Roman" w:eastAsia="Calibri" w:hAnsi="Times New Roman" w:cs="Times New Roman"/>
          <w:color w:val="000000" w:themeColor="text1"/>
          <w:szCs w:val="22"/>
        </w:rPr>
        <w:t xml:space="preserve">the amount of bycatch </w:t>
      </w:r>
      <w:r w:rsidR="00B25E0E">
        <w:rPr>
          <w:rFonts w:ascii="Times New Roman" w:eastAsia="Calibri" w:hAnsi="Times New Roman" w:cs="Times New Roman"/>
          <w:color w:val="000000" w:themeColor="text1"/>
          <w:szCs w:val="22"/>
        </w:rPr>
        <w:t xml:space="preserve">caught also </w:t>
      </w:r>
      <w:r w:rsidR="00EA0AFC" w:rsidRPr="00EF5F8F">
        <w:rPr>
          <w:rFonts w:ascii="Times New Roman" w:eastAsia="Calibri" w:hAnsi="Times New Roman" w:cs="Times New Roman"/>
          <w:color w:val="000000" w:themeColor="text1"/>
          <w:szCs w:val="22"/>
        </w:rPr>
        <w:t xml:space="preserve">promote inefficiency when </w:t>
      </w:r>
      <w:r w:rsidR="00B25E0E">
        <w:rPr>
          <w:rFonts w:ascii="Times New Roman" w:eastAsia="Calibri" w:hAnsi="Times New Roman" w:cs="Times New Roman"/>
          <w:color w:val="000000" w:themeColor="text1"/>
          <w:szCs w:val="22"/>
        </w:rPr>
        <w:t xml:space="preserve">profitable </w:t>
      </w:r>
      <w:r w:rsidR="00EA0AFC" w:rsidRPr="00EF5F8F">
        <w:rPr>
          <w:rFonts w:ascii="Times New Roman" w:eastAsia="Calibri" w:hAnsi="Times New Roman" w:cs="Times New Roman"/>
          <w:color w:val="000000" w:themeColor="text1"/>
          <w:szCs w:val="22"/>
        </w:rPr>
        <w:t xml:space="preserve">quota </w:t>
      </w:r>
      <w:r w:rsidR="00B25E0E">
        <w:rPr>
          <w:rFonts w:ascii="Times New Roman" w:eastAsia="Calibri" w:hAnsi="Times New Roman" w:cs="Times New Roman"/>
          <w:color w:val="000000" w:themeColor="text1"/>
          <w:szCs w:val="22"/>
        </w:rPr>
        <w:t xml:space="preserve">remains </w:t>
      </w:r>
      <w:r w:rsidR="00EA0AFC" w:rsidRPr="00EF5F8F">
        <w:rPr>
          <w:rFonts w:ascii="Times New Roman" w:eastAsia="Calibri" w:hAnsi="Times New Roman" w:cs="Times New Roman"/>
          <w:color w:val="000000" w:themeColor="text1"/>
          <w:szCs w:val="22"/>
        </w:rPr>
        <w:t>unfilled (</w:t>
      </w:r>
      <w:proofErr w:type="spellStart"/>
      <w:r w:rsidR="00EA0AFC" w:rsidRPr="00EF5F8F">
        <w:rPr>
          <w:rFonts w:ascii="Times New Roman" w:eastAsia="Calibri" w:hAnsi="Times New Roman" w:cs="Times New Roman"/>
          <w:color w:val="000000" w:themeColor="text1"/>
          <w:szCs w:val="22"/>
        </w:rPr>
        <w:t>Androkovich</w:t>
      </w:r>
      <w:proofErr w:type="spellEnd"/>
      <w:r w:rsidR="00EA0AFC" w:rsidRPr="00EF5F8F">
        <w:rPr>
          <w:rFonts w:ascii="Times New Roman" w:eastAsia="Calibri" w:hAnsi="Times New Roman" w:cs="Times New Roman"/>
          <w:color w:val="000000" w:themeColor="text1"/>
          <w:szCs w:val="22"/>
        </w:rPr>
        <w:t xml:space="preserve"> and </w:t>
      </w:r>
      <w:proofErr w:type="spellStart"/>
      <w:r w:rsidR="00EA0AFC" w:rsidRPr="00EF5F8F">
        <w:rPr>
          <w:rFonts w:ascii="Times New Roman" w:eastAsia="Calibri" w:hAnsi="Times New Roman" w:cs="Times New Roman"/>
          <w:color w:val="000000" w:themeColor="text1"/>
          <w:szCs w:val="22"/>
        </w:rPr>
        <w:t>Stollery</w:t>
      </w:r>
      <w:proofErr w:type="spellEnd"/>
      <w:r w:rsidR="00EA0AFC" w:rsidRPr="00EF5F8F">
        <w:rPr>
          <w:rFonts w:ascii="Times New Roman" w:eastAsia="Calibri" w:hAnsi="Times New Roman" w:cs="Times New Roman"/>
          <w:color w:val="000000" w:themeColor="text1"/>
          <w:szCs w:val="22"/>
        </w:rPr>
        <w:t xml:space="preserve">, 1994; Holland, 2010; Patrick and </w:t>
      </w:r>
      <w:proofErr w:type="spellStart"/>
      <w:r w:rsidR="00EA0AFC" w:rsidRPr="00EF5F8F">
        <w:rPr>
          <w:rFonts w:ascii="Times New Roman" w:eastAsia="Calibri" w:hAnsi="Times New Roman" w:cs="Times New Roman"/>
          <w:color w:val="000000" w:themeColor="text1"/>
          <w:szCs w:val="22"/>
        </w:rPr>
        <w:t>Benaka</w:t>
      </w:r>
      <w:proofErr w:type="spellEnd"/>
      <w:r w:rsidR="00EA0AFC" w:rsidRPr="00EF5F8F">
        <w:rPr>
          <w:rFonts w:ascii="Times New Roman" w:eastAsia="Calibri" w:hAnsi="Times New Roman" w:cs="Times New Roman"/>
          <w:color w:val="000000" w:themeColor="text1"/>
          <w:szCs w:val="22"/>
        </w:rPr>
        <w:t xml:space="preserve">, 2013). </w:t>
      </w:r>
    </w:p>
    <w:p w14:paraId="6C9C3A23" w14:textId="55172EB4" w:rsidR="00EA0AFC" w:rsidRDefault="00EA0AFC"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Fishermen typically favour incentive</w:t>
      </w:r>
      <w:r w:rsidR="003457CA">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based methods to reduce bycatch (e.g., economic incentives to increase catch utilization) over input </w:t>
      </w:r>
      <w:r w:rsidR="00442231">
        <w:rPr>
          <w:rFonts w:ascii="Times New Roman" w:eastAsia="Calibri" w:hAnsi="Times New Roman" w:cs="Times New Roman"/>
          <w:color w:val="000000" w:themeColor="text1"/>
          <w:szCs w:val="22"/>
        </w:rPr>
        <w:t>(e.g., gear restrictions)</w:t>
      </w:r>
      <w:r w:rsidR="00442231">
        <w:rPr>
          <w:rFonts w:ascii="Times New Roman" w:eastAsia="Calibri" w:hAnsi="Times New Roman" w:cs="Times New Roman"/>
          <w:color w:val="000000" w:themeColor="text1"/>
          <w:szCs w:val="22"/>
        </w:rPr>
        <w:t xml:space="preserve"> or output (e.g., daily trip limits) </w:t>
      </w:r>
      <w:r>
        <w:rPr>
          <w:rFonts w:ascii="Times New Roman" w:eastAsia="Calibri" w:hAnsi="Times New Roman" w:cs="Times New Roman"/>
          <w:color w:val="000000" w:themeColor="text1"/>
          <w:szCs w:val="22"/>
        </w:rPr>
        <w:t>controls. For example, changing social norms motivated small-scale fisher</w:t>
      </w:r>
      <w:r w:rsidR="003457CA">
        <w:rPr>
          <w:rFonts w:ascii="Times New Roman" w:eastAsia="Calibri" w:hAnsi="Times New Roman" w:cs="Times New Roman"/>
          <w:color w:val="000000" w:themeColor="text1"/>
          <w:szCs w:val="22"/>
        </w:rPr>
        <w:t>s</w:t>
      </w:r>
      <w:r>
        <w:rPr>
          <w:rFonts w:ascii="Times New Roman" w:eastAsia="Calibri" w:hAnsi="Times New Roman" w:cs="Times New Roman"/>
          <w:color w:val="000000" w:themeColor="text1"/>
          <w:szCs w:val="22"/>
        </w:rPr>
        <w:t xml:space="preserve"> of Baja California Sur, Mexico to spatially shift their effort to reduce bycatch of loggerhead sea turtles (Peckham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2007)</w:t>
      </w:r>
      <w:r w:rsidR="003457CA">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and a desire to fish in parts of the Barents Sea closed </w:t>
      </w:r>
      <w:r w:rsidR="00960834">
        <w:rPr>
          <w:rFonts w:ascii="Times New Roman" w:eastAsia="Calibri" w:hAnsi="Times New Roman" w:cs="Times New Roman"/>
          <w:color w:val="000000" w:themeColor="text1"/>
          <w:szCs w:val="22"/>
        </w:rPr>
        <w:t>because of</w:t>
      </w:r>
      <w:r>
        <w:rPr>
          <w:rFonts w:ascii="Times New Roman" w:eastAsia="Calibri" w:hAnsi="Times New Roman" w:cs="Times New Roman"/>
          <w:color w:val="000000" w:themeColor="text1"/>
          <w:szCs w:val="22"/>
        </w:rPr>
        <w:t xml:space="preserve"> high bycatch rates prompted trawl </w:t>
      </w:r>
      <w:r w:rsidR="003457CA">
        <w:rPr>
          <w:rFonts w:ascii="Times New Roman" w:eastAsia="Calibri" w:hAnsi="Times New Roman" w:cs="Times New Roman"/>
          <w:color w:val="000000" w:themeColor="text1"/>
          <w:szCs w:val="22"/>
        </w:rPr>
        <w:t xml:space="preserve">fishers </w:t>
      </w:r>
      <w:r>
        <w:rPr>
          <w:rFonts w:ascii="Times New Roman" w:eastAsia="Calibri" w:hAnsi="Times New Roman" w:cs="Times New Roman"/>
          <w:color w:val="000000" w:themeColor="text1"/>
          <w:szCs w:val="22"/>
        </w:rPr>
        <w:t>to voluntarily adopt gear modifications (</w:t>
      </w:r>
      <w:proofErr w:type="spellStart"/>
      <w:r>
        <w:rPr>
          <w:rFonts w:ascii="Times New Roman" w:eastAsia="Calibri" w:hAnsi="Times New Roman" w:cs="Times New Roman"/>
          <w:color w:val="000000" w:themeColor="text1"/>
          <w:szCs w:val="22"/>
        </w:rPr>
        <w:t>Isaksen</w:t>
      </w:r>
      <w:proofErr w:type="spellEnd"/>
      <w:r>
        <w:rPr>
          <w:rFonts w:ascii="Times New Roman" w:eastAsia="Calibri" w:hAnsi="Times New Roman" w:cs="Times New Roman"/>
          <w:color w:val="000000" w:themeColor="text1"/>
          <w:szCs w:val="22"/>
        </w:rPr>
        <w:t xml:space="preserve">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xml:space="preserve">., 1992). </w:t>
      </w:r>
      <w:r w:rsidRPr="00AE34F8">
        <w:rPr>
          <w:rFonts w:ascii="Times New Roman" w:eastAsia="Calibri" w:hAnsi="Times New Roman" w:cs="Times New Roman"/>
          <w:color w:val="000000" w:themeColor="text1"/>
          <w:szCs w:val="22"/>
        </w:rPr>
        <w:t>Unfortunately, most management systems fa</w:t>
      </w:r>
      <w:r w:rsidR="00960834">
        <w:rPr>
          <w:rFonts w:ascii="Times New Roman" w:eastAsia="Calibri" w:hAnsi="Times New Roman" w:cs="Times New Roman"/>
          <w:color w:val="000000" w:themeColor="text1"/>
          <w:szCs w:val="22"/>
        </w:rPr>
        <w:t xml:space="preserve">il to provide incentives or the necessary </w:t>
      </w:r>
      <w:r w:rsidRPr="00AE34F8">
        <w:rPr>
          <w:rFonts w:ascii="Times New Roman" w:eastAsia="Calibri" w:hAnsi="Times New Roman" w:cs="Times New Roman"/>
          <w:color w:val="000000" w:themeColor="text1"/>
          <w:szCs w:val="22"/>
        </w:rPr>
        <w:t>flexibility</w:t>
      </w:r>
      <w:r w:rsidR="00960834">
        <w:rPr>
          <w:rFonts w:ascii="Times New Roman" w:eastAsia="Calibri" w:hAnsi="Times New Roman" w:cs="Times New Roman"/>
          <w:color w:val="000000" w:themeColor="text1"/>
          <w:szCs w:val="22"/>
        </w:rPr>
        <w:t xml:space="preserve"> for</w:t>
      </w:r>
      <w:r w:rsidRPr="00AE34F8">
        <w:rPr>
          <w:rFonts w:ascii="Times New Roman" w:eastAsia="Calibri" w:hAnsi="Times New Roman" w:cs="Times New Roman"/>
          <w:color w:val="000000" w:themeColor="text1"/>
          <w:szCs w:val="22"/>
        </w:rPr>
        <w:t xml:space="preserve"> </w:t>
      </w:r>
      <w:r w:rsidR="003457CA" w:rsidRPr="00AE34F8">
        <w:rPr>
          <w:rFonts w:ascii="Times New Roman" w:eastAsia="Calibri" w:hAnsi="Times New Roman" w:cs="Times New Roman"/>
          <w:color w:val="000000" w:themeColor="text1"/>
          <w:szCs w:val="22"/>
        </w:rPr>
        <w:t>fisher</w:t>
      </w:r>
      <w:r w:rsidR="003457CA">
        <w:rPr>
          <w:rFonts w:ascii="Times New Roman" w:eastAsia="Calibri" w:hAnsi="Times New Roman" w:cs="Times New Roman"/>
          <w:color w:val="000000" w:themeColor="text1"/>
          <w:szCs w:val="22"/>
        </w:rPr>
        <w:t>s</w:t>
      </w:r>
      <w:r w:rsidR="003457CA" w:rsidRPr="00AE34F8">
        <w:rPr>
          <w:rFonts w:ascii="Times New Roman" w:eastAsia="Calibri" w:hAnsi="Times New Roman" w:cs="Times New Roman"/>
          <w:color w:val="000000" w:themeColor="text1"/>
          <w:szCs w:val="22"/>
        </w:rPr>
        <w:t xml:space="preserve"> </w:t>
      </w:r>
      <w:r w:rsidRPr="00AE34F8">
        <w:rPr>
          <w:rFonts w:ascii="Times New Roman" w:eastAsia="Calibri" w:hAnsi="Times New Roman" w:cs="Times New Roman"/>
          <w:color w:val="000000" w:themeColor="text1"/>
          <w:szCs w:val="22"/>
        </w:rPr>
        <w:t xml:space="preserve">to alter their behaviour (Branch et al., 2006; Abbott and </w:t>
      </w:r>
      <w:proofErr w:type="spellStart"/>
      <w:r w:rsidRPr="00AE34F8">
        <w:rPr>
          <w:rFonts w:ascii="Times New Roman" w:eastAsia="Calibri" w:hAnsi="Times New Roman" w:cs="Times New Roman"/>
          <w:color w:val="000000" w:themeColor="text1"/>
          <w:szCs w:val="22"/>
        </w:rPr>
        <w:t>Wilen</w:t>
      </w:r>
      <w:proofErr w:type="spellEnd"/>
      <w:r w:rsidRPr="00AE34F8">
        <w:rPr>
          <w:rFonts w:ascii="Times New Roman" w:eastAsia="Calibri" w:hAnsi="Times New Roman" w:cs="Times New Roman"/>
          <w:color w:val="000000" w:themeColor="text1"/>
          <w:szCs w:val="22"/>
        </w:rPr>
        <w:t xml:space="preserve">, 2009). </w:t>
      </w:r>
      <w:r w:rsidRPr="00EF5F8F">
        <w:rPr>
          <w:rFonts w:ascii="Times New Roman" w:eastAsia="Calibri" w:hAnsi="Times New Roman" w:cs="Times New Roman"/>
          <w:color w:val="000000" w:themeColor="text1"/>
          <w:szCs w:val="22"/>
        </w:rPr>
        <w:t xml:space="preserve">Individual transferable quotas (ITQs), where </w:t>
      </w:r>
      <w:r w:rsidR="003457CA" w:rsidRPr="00EF5F8F">
        <w:rPr>
          <w:rFonts w:ascii="Times New Roman" w:eastAsia="Calibri" w:hAnsi="Times New Roman" w:cs="Times New Roman"/>
          <w:color w:val="000000" w:themeColor="text1"/>
          <w:szCs w:val="22"/>
        </w:rPr>
        <w:t>fisher</w:t>
      </w:r>
      <w:r w:rsidR="003457CA">
        <w:rPr>
          <w:rFonts w:ascii="Times New Roman" w:eastAsia="Calibri" w:hAnsi="Times New Roman" w:cs="Times New Roman"/>
          <w:color w:val="000000" w:themeColor="text1"/>
          <w:szCs w:val="22"/>
        </w:rPr>
        <w:t>s</w:t>
      </w:r>
      <w:r w:rsidR="003457CA" w:rsidRPr="00EF5F8F">
        <w:rPr>
          <w:rFonts w:ascii="Times New Roman" w:eastAsia="Calibri" w:hAnsi="Times New Roman" w:cs="Times New Roman"/>
          <w:color w:val="000000" w:themeColor="text1"/>
          <w:szCs w:val="22"/>
        </w:rPr>
        <w:t xml:space="preserve"> </w:t>
      </w:r>
      <w:r w:rsidRPr="00EF5F8F">
        <w:rPr>
          <w:rFonts w:ascii="Times New Roman" w:eastAsia="Calibri" w:hAnsi="Times New Roman" w:cs="Times New Roman"/>
          <w:color w:val="000000" w:themeColor="text1"/>
          <w:szCs w:val="22"/>
        </w:rPr>
        <w:t xml:space="preserve">are allocated shares of the TAC, are theorized to reduce </w:t>
      </w:r>
      <w:r>
        <w:rPr>
          <w:rFonts w:ascii="Times New Roman" w:eastAsia="Calibri" w:hAnsi="Times New Roman" w:cs="Times New Roman"/>
          <w:color w:val="000000" w:themeColor="text1"/>
          <w:szCs w:val="22"/>
        </w:rPr>
        <w:t xml:space="preserve">the need for input control measures </w:t>
      </w:r>
      <w:r w:rsidRPr="00EF5F8F">
        <w:rPr>
          <w:rFonts w:ascii="Times New Roman" w:eastAsia="Calibri" w:hAnsi="Times New Roman" w:cs="Times New Roman"/>
          <w:color w:val="000000" w:themeColor="text1"/>
          <w:szCs w:val="22"/>
        </w:rPr>
        <w:t xml:space="preserve">by encouraging </w:t>
      </w:r>
      <w:r w:rsidR="003457CA" w:rsidRPr="00EF5F8F">
        <w:rPr>
          <w:rFonts w:ascii="Times New Roman" w:eastAsia="Calibri" w:hAnsi="Times New Roman" w:cs="Times New Roman"/>
          <w:color w:val="000000" w:themeColor="text1"/>
          <w:szCs w:val="22"/>
        </w:rPr>
        <w:t>fisher</w:t>
      </w:r>
      <w:r w:rsidR="003457CA">
        <w:rPr>
          <w:rFonts w:ascii="Times New Roman" w:eastAsia="Calibri" w:hAnsi="Times New Roman" w:cs="Times New Roman"/>
          <w:color w:val="000000" w:themeColor="text1"/>
          <w:szCs w:val="22"/>
        </w:rPr>
        <w:t>s</w:t>
      </w:r>
      <w:r w:rsidR="003457CA" w:rsidRPr="00EF5F8F">
        <w:rPr>
          <w:rFonts w:ascii="Times New Roman" w:eastAsia="Calibri" w:hAnsi="Times New Roman" w:cs="Times New Roman"/>
          <w:color w:val="000000" w:themeColor="text1"/>
          <w:szCs w:val="22"/>
        </w:rPr>
        <w:t xml:space="preserve"> </w:t>
      </w:r>
      <w:r w:rsidRPr="00EF5F8F">
        <w:rPr>
          <w:rFonts w:ascii="Times New Roman" w:eastAsia="Calibri" w:hAnsi="Times New Roman" w:cs="Times New Roman"/>
          <w:color w:val="000000" w:themeColor="text1"/>
          <w:szCs w:val="22"/>
        </w:rPr>
        <w:t xml:space="preserve">to change their behaviour in a way that reduces </w:t>
      </w:r>
      <w:r>
        <w:rPr>
          <w:rFonts w:ascii="Times New Roman" w:eastAsia="Calibri" w:hAnsi="Times New Roman" w:cs="Times New Roman"/>
          <w:color w:val="000000" w:themeColor="text1"/>
          <w:szCs w:val="22"/>
        </w:rPr>
        <w:t>catch</w:t>
      </w:r>
      <w:r w:rsidRPr="00EF5F8F">
        <w:rPr>
          <w:rFonts w:ascii="Times New Roman" w:eastAsia="Calibri" w:hAnsi="Times New Roman" w:cs="Times New Roman"/>
          <w:color w:val="000000" w:themeColor="text1"/>
          <w:szCs w:val="22"/>
        </w:rPr>
        <w:t xml:space="preserve"> of species for which quota is scarce (Casey, 1995; Hall et al., 2000; Holland and </w:t>
      </w:r>
      <w:proofErr w:type="spellStart"/>
      <w:r w:rsidRPr="00EF5F8F">
        <w:rPr>
          <w:rFonts w:ascii="Times New Roman" w:eastAsia="Calibri" w:hAnsi="Times New Roman" w:cs="Times New Roman"/>
          <w:color w:val="000000" w:themeColor="text1"/>
          <w:szCs w:val="22"/>
        </w:rPr>
        <w:t>Jannot</w:t>
      </w:r>
      <w:proofErr w:type="spellEnd"/>
      <w:r w:rsidRPr="00EF5F8F">
        <w:rPr>
          <w:rFonts w:ascii="Times New Roman" w:eastAsia="Calibri" w:hAnsi="Times New Roman" w:cs="Times New Roman"/>
          <w:color w:val="000000" w:themeColor="text1"/>
          <w:szCs w:val="22"/>
        </w:rPr>
        <w:t>, 2012).</w:t>
      </w:r>
      <w:r>
        <w:rPr>
          <w:rFonts w:ascii="Times New Roman" w:eastAsia="Calibri" w:hAnsi="Times New Roman" w:cs="Times New Roman"/>
          <w:color w:val="000000" w:themeColor="text1"/>
          <w:szCs w:val="22"/>
        </w:rPr>
        <w:t xml:space="preserve"> Regrettably</w:t>
      </w:r>
      <w:r w:rsidRPr="00AE34F8">
        <w:rPr>
          <w:rFonts w:ascii="Times New Roman" w:eastAsia="Calibri" w:hAnsi="Times New Roman" w:cs="Times New Roman"/>
          <w:color w:val="000000" w:themeColor="text1"/>
          <w:szCs w:val="22"/>
        </w:rPr>
        <w:t xml:space="preserve">, it is difficult for managers to determine </w:t>
      </w:r>
      <w:r w:rsidRPr="00022581">
        <w:rPr>
          <w:rFonts w:ascii="Times New Roman" w:eastAsia="Calibri" w:hAnsi="Times New Roman" w:cs="Times New Roman"/>
          <w:i/>
          <w:color w:val="000000" w:themeColor="text1"/>
          <w:szCs w:val="22"/>
        </w:rPr>
        <w:t>a priori</w:t>
      </w:r>
      <w:r w:rsidRPr="00AE34F8">
        <w:rPr>
          <w:rFonts w:ascii="Times New Roman" w:eastAsia="Calibri" w:hAnsi="Times New Roman" w:cs="Times New Roman"/>
          <w:color w:val="000000" w:themeColor="text1"/>
          <w:szCs w:val="22"/>
        </w:rPr>
        <w:t xml:space="preserve"> how </w:t>
      </w:r>
      <w:r w:rsidR="003457CA" w:rsidRPr="00AE34F8">
        <w:rPr>
          <w:rFonts w:ascii="Times New Roman" w:eastAsia="Calibri" w:hAnsi="Times New Roman" w:cs="Times New Roman"/>
          <w:color w:val="000000" w:themeColor="text1"/>
          <w:szCs w:val="22"/>
        </w:rPr>
        <w:t>fisher</w:t>
      </w:r>
      <w:r w:rsidR="003457CA">
        <w:rPr>
          <w:rFonts w:ascii="Times New Roman" w:eastAsia="Calibri" w:hAnsi="Times New Roman" w:cs="Times New Roman"/>
          <w:color w:val="000000" w:themeColor="text1"/>
          <w:szCs w:val="22"/>
        </w:rPr>
        <w:t>s</w:t>
      </w:r>
      <w:r w:rsidR="003457CA" w:rsidRPr="00AE34F8">
        <w:rPr>
          <w:rFonts w:ascii="Times New Roman" w:eastAsia="Calibri" w:hAnsi="Times New Roman" w:cs="Times New Roman"/>
          <w:color w:val="000000" w:themeColor="text1"/>
          <w:szCs w:val="22"/>
        </w:rPr>
        <w:t xml:space="preserve"> </w:t>
      </w:r>
      <w:r w:rsidRPr="00AE34F8">
        <w:rPr>
          <w:rFonts w:ascii="Times New Roman" w:eastAsia="Calibri" w:hAnsi="Times New Roman" w:cs="Times New Roman"/>
          <w:color w:val="000000" w:themeColor="text1"/>
          <w:szCs w:val="22"/>
        </w:rPr>
        <w:t xml:space="preserve">will behave if given the opportunity to alter their behaviour. </w:t>
      </w:r>
    </w:p>
    <w:p w14:paraId="19BE85CD" w14:textId="00CF474F" w:rsidR="00442231" w:rsidRDefault="004F611A"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highlight w:val="yellow"/>
        </w:rPr>
        <w:t>Incentive led c</w:t>
      </w:r>
      <w:r w:rsidR="006B7F30">
        <w:rPr>
          <w:rFonts w:ascii="Times New Roman" w:eastAsia="Calibri" w:hAnsi="Times New Roman" w:cs="Times New Roman"/>
          <w:color w:val="000000" w:themeColor="text1"/>
          <w:szCs w:val="22"/>
          <w:highlight w:val="yellow"/>
        </w:rPr>
        <w:t>hanges in fisher behaviour can often be predicted when thought about in isolation</w:t>
      </w:r>
      <w:r>
        <w:rPr>
          <w:rFonts w:ascii="Times New Roman" w:eastAsia="Calibri" w:hAnsi="Times New Roman" w:cs="Times New Roman"/>
          <w:color w:val="000000" w:themeColor="text1"/>
          <w:szCs w:val="22"/>
          <w:highlight w:val="yellow"/>
        </w:rPr>
        <w:t xml:space="preserve">, particularly </w:t>
      </w:r>
      <w:r>
        <w:rPr>
          <w:rFonts w:ascii="Times New Roman" w:eastAsia="Calibri" w:hAnsi="Times New Roman" w:cs="Times New Roman"/>
          <w:color w:val="000000" w:themeColor="text1"/>
          <w:szCs w:val="22"/>
          <w:highlight w:val="yellow"/>
        </w:rPr>
        <w:t xml:space="preserve">with respect to </w:t>
      </w:r>
      <w:r>
        <w:rPr>
          <w:rFonts w:ascii="Times New Roman" w:eastAsia="Calibri" w:hAnsi="Times New Roman" w:cs="Times New Roman"/>
          <w:color w:val="000000" w:themeColor="text1"/>
          <w:szCs w:val="22"/>
          <w:highlight w:val="yellow"/>
        </w:rPr>
        <w:t>economic incentives,</w:t>
      </w:r>
      <w:r w:rsidR="006B7F30">
        <w:rPr>
          <w:rFonts w:ascii="Times New Roman" w:eastAsia="Calibri" w:hAnsi="Times New Roman" w:cs="Times New Roman"/>
          <w:color w:val="000000" w:themeColor="text1"/>
          <w:szCs w:val="22"/>
          <w:highlight w:val="yellow"/>
        </w:rPr>
        <w:t xml:space="preserve"> but in reality other factors work to strengthen or </w:t>
      </w:r>
      <w:r w:rsidR="006B7F30">
        <w:rPr>
          <w:rFonts w:ascii="Times New Roman" w:eastAsia="Calibri" w:hAnsi="Times New Roman" w:cs="Times New Roman"/>
          <w:color w:val="000000" w:themeColor="text1"/>
          <w:szCs w:val="22"/>
          <w:highlight w:val="yellow"/>
        </w:rPr>
        <w:lastRenderedPageBreak/>
        <w:t>counteract incentive</w:t>
      </w:r>
      <w:r w:rsidR="0016301A">
        <w:rPr>
          <w:rFonts w:ascii="Times New Roman" w:eastAsia="Calibri" w:hAnsi="Times New Roman" w:cs="Times New Roman"/>
          <w:color w:val="000000" w:themeColor="text1"/>
          <w:szCs w:val="22"/>
          <w:highlight w:val="yellow"/>
        </w:rPr>
        <w:t>s</w:t>
      </w:r>
      <w:r w:rsidR="006B7F30">
        <w:rPr>
          <w:rFonts w:ascii="Times New Roman" w:eastAsia="Calibri" w:hAnsi="Times New Roman" w:cs="Times New Roman"/>
          <w:color w:val="000000" w:themeColor="text1"/>
          <w:szCs w:val="22"/>
          <w:highlight w:val="yellow"/>
        </w:rPr>
        <w:t xml:space="preserve"> (</w:t>
      </w:r>
      <w:proofErr w:type="spellStart"/>
      <w:r w:rsidR="006B7F30">
        <w:rPr>
          <w:rFonts w:ascii="Times New Roman" w:eastAsia="Calibri" w:hAnsi="Times New Roman" w:cs="Times New Roman"/>
          <w:color w:val="000000" w:themeColor="text1"/>
          <w:szCs w:val="22"/>
          <w:highlight w:val="yellow"/>
        </w:rPr>
        <w:t>Eliasen</w:t>
      </w:r>
      <w:proofErr w:type="spellEnd"/>
      <w:r w:rsidR="006B7F30">
        <w:rPr>
          <w:rFonts w:ascii="Times New Roman" w:eastAsia="Calibri" w:hAnsi="Times New Roman" w:cs="Times New Roman"/>
          <w:color w:val="000000" w:themeColor="text1"/>
          <w:szCs w:val="22"/>
          <w:highlight w:val="yellow"/>
        </w:rPr>
        <w:t xml:space="preserve"> </w:t>
      </w:r>
      <w:r w:rsidR="006B7F30">
        <w:rPr>
          <w:rFonts w:ascii="Times New Roman" w:eastAsia="Calibri" w:hAnsi="Times New Roman" w:cs="Times New Roman"/>
          <w:i/>
          <w:color w:val="000000" w:themeColor="text1"/>
          <w:szCs w:val="22"/>
          <w:highlight w:val="yellow"/>
        </w:rPr>
        <w:t>et al</w:t>
      </w:r>
      <w:r w:rsidR="006B7F30">
        <w:rPr>
          <w:rFonts w:ascii="Times New Roman" w:eastAsia="Calibri" w:hAnsi="Times New Roman" w:cs="Times New Roman"/>
          <w:color w:val="000000" w:themeColor="text1"/>
          <w:szCs w:val="22"/>
          <w:highlight w:val="yellow"/>
        </w:rPr>
        <w:t>., 2013).</w:t>
      </w:r>
      <w:r w:rsidR="00616D8A">
        <w:rPr>
          <w:rFonts w:ascii="Times New Roman" w:eastAsia="Calibri" w:hAnsi="Times New Roman" w:cs="Times New Roman"/>
          <w:color w:val="000000" w:themeColor="text1"/>
          <w:szCs w:val="22"/>
          <w:highlight w:val="yellow"/>
        </w:rPr>
        <w:t xml:space="preserve"> </w:t>
      </w:r>
      <w:r w:rsidR="00894BFE">
        <w:rPr>
          <w:rFonts w:ascii="Times New Roman" w:eastAsia="Calibri" w:hAnsi="Times New Roman" w:cs="Times New Roman"/>
          <w:color w:val="000000" w:themeColor="text1"/>
          <w:szCs w:val="22"/>
          <w:highlight w:val="yellow"/>
        </w:rPr>
        <w:t>For instance, Jenkins and Garrison (2013) predicted that</w:t>
      </w:r>
      <w:r>
        <w:rPr>
          <w:rFonts w:ascii="Times New Roman" w:eastAsia="Calibri" w:hAnsi="Times New Roman" w:cs="Times New Roman"/>
          <w:color w:val="000000" w:themeColor="text1"/>
          <w:szCs w:val="22"/>
          <w:highlight w:val="yellow"/>
        </w:rPr>
        <w:t>, if allowed,</w:t>
      </w:r>
      <w:r w:rsidR="00894BFE">
        <w:rPr>
          <w:rFonts w:ascii="Times New Roman" w:eastAsia="Calibri" w:hAnsi="Times New Roman" w:cs="Times New Roman"/>
          <w:color w:val="000000" w:themeColor="text1"/>
          <w:szCs w:val="22"/>
          <w:highlight w:val="yellow"/>
        </w:rPr>
        <w:t xml:space="preserve"> fishers in the US West Coast multispecies </w:t>
      </w:r>
      <w:proofErr w:type="spellStart"/>
      <w:r w:rsidR="00894BFE">
        <w:rPr>
          <w:rFonts w:ascii="Times New Roman" w:eastAsia="Calibri" w:hAnsi="Times New Roman" w:cs="Times New Roman"/>
          <w:color w:val="000000" w:themeColor="text1"/>
          <w:szCs w:val="22"/>
          <w:highlight w:val="yellow"/>
        </w:rPr>
        <w:t>groundfish</w:t>
      </w:r>
      <w:proofErr w:type="spellEnd"/>
      <w:r w:rsidR="00894BFE">
        <w:rPr>
          <w:rFonts w:ascii="Times New Roman" w:eastAsia="Calibri" w:hAnsi="Times New Roman" w:cs="Times New Roman"/>
          <w:color w:val="000000" w:themeColor="text1"/>
          <w:szCs w:val="22"/>
          <w:highlight w:val="yellow"/>
        </w:rPr>
        <w:t xml:space="preserve"> fishery targeting sablefish would substitute trawls for pots</w:t>
      </w:r>
      <w:r>
        <w:rPr>
          <w:rFonts w:ascii="Times New Roman" w:eastAsia="Calibri" w:hAnsi="Times New Roman" w:cs="Times New Roman"/>
          <w:color w:val="000000" w:themeColor="text1"/>
          <w:szCs w:val="22"/>
          <w:highlight w:val="yellow"/>
        </w:rPr>
        <w:t xml:space="preserve"> leading to reductions in bycatch and increased profits. They </w:t>
      </w:r>
      <w:r w:rsidR="006A59DF">
        <w:rPr>
          <w:rFonts w:ascii="Times New Roman" w:eastAsia="Calibri" w:hAnsi="Times New Roman" w:cs="Times New Roman"/>
          <w:color w:val="000000" w:themeColor="text1"/>
          <w:szCs w:val="22"/>
          <w:highlight w:val="yellow"/>
        </w:rPr>
        <w:t>also hypo</w:t>
      </w:r>
      <w:bookmarkStart w:id="4" w:name="_GoBack"/>
      <w:bookmarkEnd w:id="4"/>
      <w:r w:rsidR="006A59DF">
        <w:rPr>
          <w:rFonts w:ascii="Times New Roman" w:eastAsia="Calibri" w:hAnsi="Times New Roman" w:cs="Times New Roman"/>
          <w:color w:val="000000" w:themeColor="text1"/>
          <w:szCs w:val="22"/>
          <w:highlight w:val="yellow"/>
        </w:rPr>
        <w:t xml:space="preserve">thesized that </w:t>
      </w:r>
      <w:r>
        <w:rPr>
          <w:rFonts w:ascii="Times New Roman" w:eastAsia="Calibri" w:hAnsi="Times New Roman" w:cs="Times New Roman"/>
          <w:color w:val="000000" w:themeColor="text1"/>
          <w:szCs w:val="22"/>
          <w:highlight w:val="yellow"/>
        </w:rPr>
        <w:t xml:space="preserve">without incentives most fishers using trawl gear would likely </w:t>
      </w:r>
      <w:r w:rsidR="006A59DF">
        <w:rPr>
          <w:rFonts w:ascii="Times New Roman" w:eastAsia="Calibri" w:hAnsi="Times New Roman" w:cs="Times New Roman"/>
          <w:color w:val="000000" w:themeColor="text1"/>
          <w:szCs w:val="22"/>
          <w:highlight w:val="yellow"/>
        </w:rPr>
        <w:t xml:space="preserve">not </w:t>
      </w:r>
      <w:r>
        <w:rPr>
          <w:rFonts w:ascii="Times New Roman" w:eastAsia="Calibri" w:hAnsi="Times New Roman" w:cs="Times New Roman"/>
          <w:color w:val="000000" w:themeColor="text1"/>
          <w:szCs w:val="22"/>
          <w:highlight w:val="yellow"/>
        </w:rPr>
        <w:t>permanently convert to pots or longlines</w:t>
      </w:r>
      <w:r w:rsidR="006A59DF">
        <w:rPr>
          <w:rFonts w:ascii="Times New Roman" w:eastAsia="Calibri" w:hAnsi="Times New Roman" w:cs="Times New Roman"/>
          <w:color w:val="000000" w:themeColor="text1"/>
          <w:szCs w:val="22"/>
          <w:highlight w:val="yellow"/>
        </w:rPr>
        <w:t xml:space="preserve">. Unfortunately, economic incentives for switching declined (i.e., the price per pound of sablefish caught using fixed gear (pots and longlines) decreased </w:t>
      </w:r>
      <w:proofErr w:type="gramStart"/>
      <w:r w:rsidR="006A59DF">
        <w:rPr>
          <w:rFonts w:ascii="Times New Roman" w:eastAsia="Calibri" w:hAnsi="Times New Roman" w:cs="Times New Roman"/>
          <w:color w:val="000000" w:themeColor="text1"/>
          <w:szCs w:val="22"/>
          <w:highlight w:val="yellow"/>
        </w:rPr>
        <w:t>from ?</w:t>
      </w:r>
      <w:proofErr w:type="gramEnd"/>
      <w:r w:rsidR="006A59DF">
        <w:rPr>
          <w:rFonts w:ascii="Times New Roman" w:eastAsia="Calibri" w:hAnsi="Times New Roman" w:cs="Times New Roman"/>
          <w:color w:val="000000" w:themeColor="text1"/>
          <w:szCs w:val="22"/>
          <w:highlight w:val="yellow"/>
        </w:rPr>
        <w:t xml:space="preserve"> to ?) the very year management allowed gear switching within the fishery</w:t>
      </w:r>
      <w:r w:rsidR="0016301A">
        <w:rPr>
          <w:rFonts w:ascii="Times New Roman" w:eastAsia="Calibri" w:hAnsi="Times New Roman" w:cs="Times New Roman"/>
          <w:color w:val="000000" w:themeColor="text1"/>
          <w:szCs w:val="22"/>
          <w:highlight w:val="yellow"/>
        </w:rPr>
        <w:t xml:space="preserve"> and perceived reductions in bycatch were not incentive enough for fishers to convert from trawl gear to fixed gear</w:t>
      </w:r>
      <w:r w:rsidR="006A59DF">
        <w:rPr>
          <w:rFonts w:ascii="Times New Roman" w:eastAsia="Calibri" w:hAnsi="Times New Roman" w:cs="Times New Roman"/>
          <w:color w:val="000000" w:themeColor="text1"/>
          <w:szCs w:val="22"/>
          <w:highlight w:val="yellow"/>
        </w:rPr>
        <w:t xml:space="preserve">. Consequently, reductions in bycatch due to gear switching were not realized. </w:t>
      </w:r>
      <w:r w:rsidR="0016301A">
        <w:rPr>
          <w:rFonts w:ascii="Times New Roman" w:eastAsia="Calibri" w:hAnsi="Times New Roman" w:cs="Times New Roman"/>
          <w:color w:val="000000" w:themeColor="text1"/>
          <w:szCs w:val="22"/>
          <w:highlight w:val="yellow"/>
        </w:rPr>
        <w:t xml:space="preserve">We hypothesize that the development of future incentives can be informed from historical trends in fisher behaviour, and use fishers fishing with trawl gear within the US West Coast </w:t>
      </w:r>
      <w:proofErr w:type="spellStart"/>
      <w:r w:rsidR="0016301A">
        <w:rPr>
          <w:rFonts w:ascii="Times New Roman" w:eastAsia="Calibri" w:hAnsi="Times New Roman" w:cs="Times New Roman"/>
          <w:color w:val="000000" w:themeColor="text1"/>
          <w:szCs w:val="22"/>
          <w:highlight w:val="yellow"/>
        </w:rPr>
        <w:t>groundfish</w:t>
      </w:r>
      <w:proofErr w:type="spellEnd"/>
      <w:r w:rsidR="0016301A">
        <w:rPr>
          <w:rFonts w:ascii="Times New Roman" w:eastAsia="Calibri" w:hAnsi="Times New Roman" w:cs="Times New Roman"/>
          <w:color w:val="000000" w:themeColor="text1"/>
          <w:szCs w:val="22"/>
          <w:highlight w:val="yellow"/>
        </w:rPr>
        <w:t xml:space="preserve"> fishery as a case study. </w:t>
      </w:r>
    </w:p>
    <w:p w14:paraId="406F34BF" w14:textId="52085E1D" w:rsidR="00EA0AFC" w:rsidRDefault="00EA0AFC"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This study used cluster analyses and generalized </w:t>
      </w:r>
      <w:r w:rsidR="008B3D8B">
        <w:rPr>
          <w:rFonts w:ascii="Times New Roman" w:eastAsia="Calibri" w:hAnsi="Times New Roman" w:cs="Times New Roman"/>
          <w:color w:val="000000" w:themeColor="text1"/>
          <w:szCs w:val="22"/>
        </w:rPr>
        <w:t>additive</w:t>
      </w:r>
      <w:r>
        <w:rPr>
          <w:rFonts w:ascii="Times New Roman" w:eastAsia="Calibri" w:hAnsi="Times New Roman" w:cs="Times New Roman"/>
          <w:color w:val="000000" w:themeColor="text1"/>
          <w:szCs w:val="22"/>
        </w:rPr>
        <w:t xml:space="preserve"> models (G</w:t>
      </w:r>
      <w:r w:rsidR="008B3D8B">
        <w:rPr>
          <w:rFonts w:ascii="Times New Roman" w:eastAsia="Calibri" w:hAnsi="Times New Roman" w:cs="Times New Roman"/>
          <w:color w:val="000000" w:themeColor="text1"/>
          <w:szCs w:val="22"/>
        </w:rPr>
        <w:t>AM</w:t>
      </w:r>
      <w:r>
        <w:rPr>
          <w:rFonts w:ascii="Times New Roman" w:eastAsia="Calibri" w:hAnsi="Times New Roman" w:cs="Times New Roman"/>
          <w:color w:val="000000" w:themeColor="text1"/>
          <w:szCs w:val="22"/>
        </w:rPr>
        <w:t xml:space="preserve">s) to better understand fisher behaviour regarding gear choice </w:t>
      </w:r>
      <w:r w:rsidR="0093388C">
        <w:rPr>
          <w:rFonts w:ascii="Times New Roman" w:eastAsia="Calibri" w:hAnsi="Times New Roman" w:cs="Times New Roman"/>
          <w:color w:val="000000" w:themeColor="text1"/>
          <w:szCs w:val="22"/>
        </w:rPr>
        <w:t>using</w:t>
      </w:r>
      <w:r>
        <w:rPr>
          <w:rFonts w:ascii="Times New Roman" w:eastAsia="Calibri" w:hAnsi="Times New Roman" w:cs="Times New Roman"/>
          <w:color w:val="000000" w:themeColor="text1"/>
          <w:szCs w:val="22"/>
        </w:rPr>
        <w:t xml:space="preserve"> key economic, ecological, and socio-cultural drivers, such as fish price, relative abundance, and the presence of an ITQ management framework. The study focused on the United States (US) West Coast sablefish </w:t>
      </w:r>
      <w:r w:rsidRPr="00AE34F8">
        <w:rPr>
          <w:rFonts w:ascii="Times New Roman" w:eastAsia="Calibri" w:hAnsi="Times New Roman" w:cs="Times New Roman"/>
          <w:color w:val="000000" w:themeColor="text1"/>
          <w:szCs w:val="22"/>
        </w:rPr>
        <w:t>(</w:t>
      </w:r>
      <w:proofErr w:type="spellStart"/>
      <w:r w:rsidRPr="000D5531">
        <w:rPr>
          <w:rFonts w:ascii="Times New Roman" w:eastAsia="Calibri" w:hAnsi="Times New Roman" w:cs="Times New Roman"/>
          <w:i/>
          <w:color w:val="000000" w:themeColor="text1"/>
          <w:szCs w:val="22"/>
        </w:rPr>
        <w:t>Anoplopoma</w:t>
      </w:r>
      <w:proofErr w:type="spellEnd"/>
      <w:r w:rsidRPr="000D5531">
        <w:rPr>
          <w:rFonts w:ascii="Times New Roman" w:eastAsia="Calibri" w:hAnsi="Times New Roman" w:cs="Times New Roman"/>
          <w:i/>
          <w:color w:val="000000" w:themeColor="text1"/>
          <w:szCs w:val="22"/>
        </w:rPr>
        <w:t xml:space="preserve"> fimbria</w:t>
      </w:r>
      <w:r w:rsidRPr="00AE34F8">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fishery. This fishery underwent major management changes in 2011</w:t>
      </w:r>
      <w:r w:rsidR="003457CA">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with the implementation of an ITQ system and the </w:t>
      </w:r>
      <w:r w:rsidR="0093388C">
        <w:rPr>
          <w:rFonts w:ascii="Times New Roman" w:eastAsia="Calibri" w:hAnsi="Times New Roman" w:cs="Times New Roman"/>
          <w:color w:val="000000" w:themeColor="text1"/>
          <w:szCs w:val="22"/>
        </w:rPr>
        <w:t xml:space="preserve">endorsement of gear switching, i.e., from trawl to </w:t>
      </w:r>
      <w:r>
        <w:rPr>
          <w:rFonts w:ascii="Times New Roman" w:eastAsia="Calibri" w:hAnsi="Times New Roman" w:cs="Times New Roman"/>
          <w:color w:val="000000" w:themeColor="text1"/>
          <w:szCs w:val="22"/>
        </w:rPr>
        <w:t>lon</w:t>
      </w:r>
      <w:r w:rsidR="0093388C">
        <w:rPr>
          <w:rFonts w:ascii="Times New Roman" w:eastAsia="Calibri" w:hAnsi="Times New Roman" w:cs="Times New Roman"/>
          <w:color w:val="000000" w:themeColor="text1"/>
          <w:szCs w:val="22"/>
        </w:rPr>
        <w:t>gline</w:t>
      </w:r>
      <w:r>
        <w:rPr>
          <w:rFonts w:ascii="Times New Roman" w:eastAsia="Calibri" w:hAnsi="Times New Roman" w:cs="Times New Roman"/>
          <w:color w:val="000000" w:themeColor="text1"/>
          <w:szCs w:val="22"/>
        </w:rPr>
        <w:t xml:space="preserve"> and</w:t>
      </w:r>
      <w:r w:rsidR="0093388C">
        <w:rPr>
          <w:rFonts w:ascii="Times New Roman" w:eastAsia="Calibri" w:hAnsi="Times New Roman" w:cs="Times New Roman"/>
          <w:color w:val="000000" w:themeColor="text1"/>
          <w:szCs w:val="22"/>
        </w:rPr>
        <w:t>/or</w:t>
      </w:r>
      <w:r>
        <w:rPr>
          <w:rFonts w:ascii="Times New Roman" w:eastAsia="Calibri" w:hAnsi="Times New Roman" w:cs="Times New Roman"/>
          <w:color w:val="000000" w:themeColor="text1"/>
          <w:szCs w:val="22"/>
        </w:rPr>
        <w:t xml:space="preserve"> pot gears, where bycatch rates of </w:t>
      </w:r>
      <w:commentRangeStart w:id="5"/>
      <w:r>
        <w:rPr>
          <w:rFonts w:ascii="Times New Roman" w:eastAsia="Calibri" w:hAnsi="Times New Roman" w:cs="Times New Roman"/>
          <w:color w:val="000000" w:themeColor="text1"/>
          <w:szCs w:val="22"/>
        </w:rPr>
        <w:t>overfished species</w:t>
      </w:r>
      <w:commentRangeEnd w:id="5"/>
      <w:r w:rsidR="0050481A">
        <w:rPr>
          <w:rStyle w:val="CommentReference"/>
        </w:rPr>
        <w:commentReference w:id="5"/>
      </w:r>
      <w:r>
        <w:rPr>
          <w:rFonts w:ascii="Times New Roman" w:eastAsia="Calibri" w:hAnsi="Times New Roman" w:cs="Times New Roman"/>
          <w:color w:val="000000" w:themeColor="text1"/>
          <w:szCs w:val="22"/>
        </w:rPr>
        <w:t xml:space="preserve"> </w:t>
      </w:r>
      <w:r w:rsidR="0093388C">
        <w:rPr>
          <w:rFonts w:ascii="Times New Roman" w:eastAsia="Calibri" w:hAnsi="Times New Roman" w:cs="Times New Roman"/>
          <w:color w:val="000000" w:themeColor="text1"/>
          <w:szCs w:val="22"/>
        </w:rPr>
        <w:t xml:space="preserve">are gear specific </w:t>
      </w:r>
      <w:r>
        <w:rPr>
          <w:rFonts w:ascii="Times New Roman" w:eastAsia="Calibri" w:hAnsi="Times New Roman" w:cs="Times New Roman"/>
          <w:color w:val="000000" w:themeColor="text1"/>
          <w:szCs w:val="22"/>
        </w:rPr>
        <w:t>(</w:t>
      </w:r>
      <w:r w:rsidR="008B3D8B" w:rsidRPr="008B3D8B">
        <w:rPr>
          <w:rFonts w:ascii="Times New Roman" w:eastAsia="Calibri" w:hAnsi="Times New Roman" w:cs="Times New Roman"/>
          <w:color w:val="000000" w:themeColor="text1"/>
          <w:szCs w:val="22"/>
          <w:highlight w:val="yellow"/>
        </w:rPr>
        <w:t>citation</w:t>
      </w:r>
      <w:r w:rsidR="0050481A">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_Ref431013306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002F5364" w:rsidRPr="003E70ED">
        <w:rPr>
          <w:rFonts w:ascii="Times New Roman" w:eastAsia="Calibri" w:hAnsi="Times New Roman" w:cs="Times New Roman"/>
          <w:color w:val="000000" w:themeColor="text1"/>
          <w:szCs w:val="22"/>
        </w:rPr>
        <w:t xml:space="preserve">Table </w:t>
      </w:r>
      <w:r w:rsidR="002F5364">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While an important socio-ecological assessment (Jenkins and Garrison, 2013) was instrumental in guiding the newly implemented </w:t>
      </w:r>
      <w:commentRangeStart w:id="6"/>
      <w:r>
        <w:rPr>
          <w:rFonts w:ascii="Times New Roman" w:eastAsia="Calibri" w:hAnsi="Times New Roman" w:cs="Times New Roman"/>
          <w:color w:val="000000" w:themeColor="text1"/>
          <w:szCs w:val="22"/>
        </w:rPr>
        <w:t>regulations</w:t>
      </w:r>
      <w:commentRangeEnd w:id="6"/>
      <w:r w:rsidR="0050481A">
        <w:rPr>
          <w:rStyle w:val="CommentReference"/>
        </w:rPr>
        <w:commentReference w:id="6"/>
      </w:r>
      <w:r>
        <w:rPr>
          <w:rFonts w:ascii="Times New Roman" w:eastAsia="Calibri" w:hAnsi="Times New Roman" w:cs="Times New Roman"/>
          <w:color w:val="000000" w:themeColor="text1"/>
          <w:szCs w:val="22"/>
        </w:rPr>
        <w:t xml:space="preserve"> it remains unclear what, if any, of the </w:t>
      </w:r>
      <w:commentRangeStart w:id="7"/>
      <w:r>
        <w:rPr>
          <w:rFonts w:ascii="Times New Roman" w:eastAsia="Calibri" w:hAnsi="Times New Roman" w:cs="Times New Roman"/>
          <w:color w:val="000000" w:themeColor="text1"/>
          <w:szCs w:val="22"/>
        </w:rPr>
        <w:t>predicted benefits</w:t>
      </w:r>
      <w:commentRangeEnd w:id="7"/>
      <w:r w:rsidR="0050481A">
        <w:rPr>
          <w:rStyle w:val="CommentReference"/>
        </w:rPr>
        <w:commentReference w:id="7"/>
      </w:r>
      <w:r>
        <w:rPr>
          <w:rFonts w:ascii="Times New Roman" w:eastAsia="Calibri" w:hAnsi="Times New Roman" w:cs="Times New Roman"/>
          <w:color w:val="000000" w:themeColor="text1"/>
          <w:szCs w:val="22"/>
        </w:rPr>
        <w:t xml:space="preserve"> were realized and if retrospective analyses suggest similar drivers of </w:t>
      </w:r>
      <w:proofErr w:type="gramStart"/>
      <w:r w:rsidR="0050481A">
        <w:rPr>
          <w:rFonts w:ascii="Times New Roman" w:eastAsia="Calibri" w:hAnsi="Times New Roman" w:cs="Times New Roman"/>
          <w:color w:val="000000" w:themeColor="text1"/>
          <w:szCs w:val="22"/>
        </w:rPr>
        <w:t>fishers</w:t>
      </w:r>
      <w:proofErr w:type="gramEnd"/>
      <w:r w:rsidR="0050481A">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behaviour as those </w:t>
      </w:r>
      <w:commentRangeStart w:id="8"/>
      <w:r>
        <w:rPr>
          <w:rFonts w:ascii="Times New Roman" w:eastAsia="Calibri" w:hAnsi="Times New Roman" w:cs="Times New Roman"/>
          <w:color w:val="000000" w:themeColor="text1"/>
          <w:szCs w:val="22"/>
        </w:rPr>
        <w:t>foreshadowed by stakeholders during the investigative socio-ecological assessmen</w:t>
      </w:r>
      <w:commentRangeEnd w:id="8"/>
      <w:r w:rsidR="0050481A">
        <w:rPr>
          <w:rStyle w:val="CommentReference"/>
        </w:rPr>
        <w:commentReference w:id="8"/>
      </w:r>
      <w:r>
        <w:rPr>
          <w:rFonts w:ascii="Times New Roman" w:eastAsia="Calibri" w:hAnsi="Times New Roman" w:cs="Times New Roman"/>
          <w:color w:val="000000" w:themeColor="text1"/>
          <w:szCs w:val="22"/>
        </w:rPr>
        <w:t xml:space="preserve">t. The objectives of this study are therefore to: (1) identify and contextualize major changes in </w:t>
      </w:r>
      <w:commentRangeStart w:id="9"/>
      <w:r>
        <w:rPr>
          <w:rFonts w:ascii="Times New Roman" w:eastAsia="Calibri" w:hAnsi="Times New Roman" w:cs="Times New Roman"/>
          <w:color w:val="000000" w:themeColor="text1"/>
          <w:szCs w:val="22"/>
        </w:rPr>
        <w:t>fisher</w:t>
      </w:r>
      <w:commentRangeEnd w:id="9"/>
      <w:r w:rsidR="0050481A">
        <w:rPr>
          <w:rStyle w:val="CommentReference"/>
        </w:rPr>
        <w:commentReference w:id="9"/>
      </w:r>
      <w:r>
        <w:rPr>
          <w:rFonts w:ascii="Times New Roman" w:eastAsia="Calibri" w:hAnsi="Times New Roman" w:cs="Times New Roman"/>
          <w:color w:val="000000" w:themeColor="text1"/>
          <w:szCs w:val="22"/>
        </w:rPr>
        <w:t xml:space="preserve"> behaviour; (2) develop a framework </w:t>
      </w:r>
      <w:r w:rsidR="0050481A">
        <w:rPr>
          <w:rFonts w:ascii="Times New Roman" w:eastAsia="Calibri" w:hAnsi="Times New Roman" w:cs="Times New Roman"/>
          <w:color w:val="000000" w:themeColor="text1"/>
          <w:szCs w:val="22"/>
        </w:rPr>
        <w:t xml:space="preserve">to </w:t>
      </w:r>
      <w:r>
        <w:rPr>
          <w:rFonts w:ascii="Times New Roman" w:eastAsia="Calibri" w:hAnsi="Times New Roman" w:cs="Times New Roman"/>
          <w:color w:val="000000" w:themeColor="text1"/>
          <w:szCs w:val="22"/>
        </w:rPr>
        <w:t>quantify drivers of fisher behaviour using a wide variety of data collected across multiple disciplines; and (3)</w:t>
      </w:r>
      <w:r w:rsidRPr="007868AD">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discuss </w:t>
      </w:r>
      <w:r w:rsidRPr="00AE34F8">
        <w:rPr>
          <w:rFonts w:ascii="Times New Roman" w:eastAsia="Calibri" w:hAnsi="Times New Roman" w:cs="Times New Roman"/>
          <w:color w:val="000000" w:themeColor="text1"/>
          <w:szCs w:val="22"/>
        </w:rPr>
        <w:t xml:space="preserve">challenges </w:t>
      </w:r>
      <w:r>
        <w:rPr>
          <w:rFonts w:ascii="Times New Roman" w:eastAsia="Calibri" w:hAnsi="Times New Roman" w:cs="Times New Roman"/>
          <w:color w:val="000000" w:themeColor="text1"/>
          <w:szCs w:val="22"/>
        </w:rPr>
        <w:t xml:space="preserve">of interdisciplinary research, particularly with regard to quantifying socio-economic </w:t>
      </w:r>
      <w:commentRangeStart w:id="10"/>
      <w:r>
        <w:rPr>
          <w:rFonts w:ascii="Times New Roman" w:eastAsia="Calibri" w:hAnsi="Times New Roman" w:cs="Times New Roman"/>
          <w:color w:val="000000" w:themeColor="text1"/>
          <w:szCs w:val="22"/>
        </w:rPr>
        <w:t>factors</w:t>
      </w:r>
      <w:commentRangeEnd w:id="10"/>
      <w:r w:rsidR="0050481A">
        <w:rPr>
          <w:rStyle w:val="CommentReference"/>
        </w:rPr>
        <w:commentReference w:id="10"/>
      </w:r>
      <w:r>
        <w:rPr>
          <w:rFonts w:ascii="Times New Roman" w:eastAsia="Calibri" w:hAnsi="Times New Roman" w:cs="Times New Roman"/>
          <w:color w:val="000000" w:themeColor="text1"/>
          <w:szCs w:val="22"/>
        </w:rPr>
        <w:t>.</w:t>
      </w:r>
    </w:p>
    <w:p w14:paraId="6178E417" w14:textId="77777777" w:rsidR="0061208B" w:rsidRDefault="0061208B" w:rsidP="00145B28">
      <w:pPr>
        <w:spacing w:line="240" w:lineRule="auto"/>
        <w:jc w:val="both"/>
        <w:rPr>
          <w:rFonts w:ascii="Times New Roman" w:eastAsia="Calibri" w:hAnsi="Times New Roman" w:cs="Times New Roman"/>
          <w:color w:val="000000" w:themeColor="text1"/>
          <w:szCs w:val="22"/>
        </w:rPr>
      </w:pPr>
    </w:p>
    <w:bookmarkStart w:id="11" w:name="Methods"/>
    <w:p w14:paraId="0EB3056A" w14:textId="77777777" w:rsidR="0061208B" w:rsidRDefault="0061208B"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sidR="002F5364">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bookmarkEnd w:id="11"/>
      <w:r>
        <w:rPr>
          <w:rFonts w:ascii="Times New Roman" w:eastAsia="Calibri" w:hAnsi="Times New Roman" w:cs="Times New Roman"/>
          <w:color w:val="000000" w:themeColor="text1"/>
          <w:szCs w:val="22"/>
        </w:rPr>
        <w:t xml:space="preserve"> Methods</w:t>
      </w:r>
    </w:p>
    <w:p w14:paraId="142B85DF" w14:textId="23CA22DE" w:rsidR="0061208B" w:rsidRDefault="00EA0AFC" w:rsidP="008B3D8B">
      <w:pPr>
        <w:spacing w:before="240"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Methods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002F5364">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Methods \* MERGEFORMAT </w:instrText>
      </w:r>
      <w:r>
        <w:rPr>
          <w:rFonts w:ascii="Times New Roman" w:eastAsia="Calibri" w:hAnsi="Times New Roman" w:cs="Times New Roman"/>
          <w:color w:val="000000" w:themeColor="text1"/>
          <w:szCs w:val="22"/>
        </w:rPr>
        <w:fldChar w:fldCharType="separate"/>
      </w:r>
      <w:r w:rsidR="002F5364">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Overview</w:t>
      </w:r>
    </w:p>
    <w:p w14:paraId="13815ACB" w14:textId="0275BA20" w:rsidR="00EA0AFC" w:rsidRPr="00680B87" w:rsidRDefault="00EA0AFC"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Multiple methods were used to understand fisher behaviour in this case study</w:t>
      </w:r>
      <w:r w:rsidR="00BC444E">
        <w:rPr>
          <w:rFonts w:ascii="Times New Roman" w:eastAsia="Calibri" w:hAnsi="Times New Roman" w:cs="Times New Roman"/>
          <w:color w:val="000000" w:themeColor="text1"/>
          <w:szCs w:val="22"/>
        </w:rPr>
        <w:t>: (1)</w:t>
      </w:r>
      <w:r>
        <w:rPr>
          <w:rFonts w:ascii="Times New Roman" w:eastAsia="Calibri" w:hAnsi="Times New Roman" w:cs="Times New Roman"/>
          <w:color w:val="000000" w:themeColor="text1"/>
          <w:szCs w:val="22"/>
        </w:rPr>
        <w:t xml:space="preserve"> major shifts in gear choices were identified using cluster analysis</w:t>
      </w:r>
      <w:r w:rsidR="00BC444E">
        <w:rPr>
          <w:rFonts w:ascii="Times New Roman" w:eastAsia="Calibri" w:hAnsi="Times New Roman" w:cs="Times New Roman"/>
          <w:color w:val="000000" w:themeColor="text1"/>
          <w:szCs w:val="22"/>
        </w:rPr>
        <w:t xml:space="preserve"> and (2)</w:t>
      </w:r>
      <w:r>
        <w:rPr>
          <w:rFonts w:ascii="Times New Roman" w:eastAsia="Calibri" w:hAnsi="Times New Roman" w:cs="Times New Roman"/>
          <w:color w:val="000000" w:themeColor="text1"/>
          <w:szCs w:val="22"/>
        </w:rPr>
        <w:t xml:space="preserve"> </w:t>
      </w:r>
      <w:r w:rsidR="008B3D8B">
        <w:rPr>
          <w:rFonts w:ascii="Times New Roman" w:eastAsia="Calibri" w:hAnsi="Times New Roman" w:cs="Times New Roman"/>
          <w:color w:val="000000" w:themeColor="text1"/>
          <w:szCs w:val="22"/>
        </w:rPr>
        <w:t>GAM</w:t>
      </w:r>
      <w:r w:rsidR="007F282D">
        <w:rPr>
          <w:rFonts w:ascii="Times New Roman" w:eastAsia="Calibri" w:hAnsi="Times New Roman" w:cs="Times New Roman"/>
          <w:color w:val="000000" w:themeColor="text1"/>
          <w:szCs w:val="22"/>
        </w:rPr>
        <w:t>s</w:t>
      </w:r>
      <w:r>
        <w:rPr>
          <w:rFonts w:ascii="Times New Roman" w:eastAsia="Calibri" w:hAnsi="Times New Roman" w:cs="Times New Roman"/>
          <w:color w:val="000000" w:themeColor="text1"/>
          <w:szCs w:val="22"/>
        </w:rPr>
        <w:t xml:space="preserve"> were used to quantitatively identify likely drivers of gear choice</w:t>
      </w:r>
      <w:r w:rsidR="00BC444E">
        <w:rPr>
          <w:rFonts w:ascii="Times New Roman" w:eastAsia="Calibri" w:hAnsi="Times New Roman" w:cs="Times New Roman"/>
          <w:color w:val="000000" w:themeColor="text1"/>
          <w:szCs w:val="22"/>
        </w:rPr>
        <w:t xml:space="preserve"> given the results of (1)</w:t>
      </w:r>
      <w:r>
        <w:rPr>
          <w:rFonts w:ascii="Times New Roman" w:eastAsia="Calibri" w:hAnsi="Times New Roman" w:cs="Times New Roman"/>
          <w:color w:val="000000" w:themeColor="text1"/>
          <w:szCs w:val="22"/>
        </w:rPr>
        <w:t xml:space="preserve">. </w:t>
      </w:r>
      <w:r w:rsidR="006476E7">
        <w:rPr>
          <w:rFonts w:ascii="Times New Roman" w:eastAsia="Calibri" w:hAnsi="Times New Roman" w:cs="Times New Roman"/>
          <w:color w:val="000000" w:themeColor="text1"/>
          <w:szCs w:val="22"/>
        </w:rPr>
        <w:t xml:space="preserve">Data </w:t>
      </w:r>
      <w:r w:rsidR="0024543C">
        <w:rPr>
          <w:rFonts w:ascii="Times New Roman" w:eastAsia="Calibri" w:hAnsi="Times New Roman" w:cs="Times New Roman"/>
          <w:color w:val="000000" w:themeColor="text1"/>
          <w:szCs w:val="22"/>
        </w:rPr>
        <w:t>include</w:t>
      </w:r>
      <w:r w:rsidR="00CC5C3F">
        <w:rPr>
          <w:rFonts w:ascii="Times New Roman" w:eastAsia="Calibri" w:hAnsi="Times New Roman" w:cs="Times New Roman"/>
          <w:color w:val="000000" w:themeColor="text1"/>
          <w:szCs w:val="22"/>
        </w:rPr>
        <w:t>d</w:t>
      </w:r>
      <w:r w:rsidR="006476E7">
        <w:rPr>
          <w:rFonts w:ascii="Times New Roman" w:eastAsia="Calibri" w:hAnsi="Times New Roman" w:cs="Times New Roman"/>
          <w:color w:val="000000" w:themeColor="text1"/>
          <w:szCs w:val="22"/>
        </w:rPr>
        <w:t xml:space="preserve"> information collected from both f</w:t>
      </w:r>
      <w:r w:rsidR="0073342A" w:rsidRPr="0073342A">
        <w:rPr>
          <w:rFonts w:ascii="Times New Roman" w:eastAsia="Calibri" w:hAnsi="Times New Roman" w:cs="Times New Roman"/>
          <w:color w:val="000000" w:themeColor="text1"/>
          <w:szCs w:val="22"/>
        </w:rPr>
        <w:t xml:space="preserve">ishery-dependent and -independent </w:t>
      </w:r>
      <w:r w:rsidR="006476E7">
        <w:rPr>
          <w:rFonts w:ascii="Times New Roman" w:eastAsia="Calibri" w:hAnsi="Times New Roman" w:cs="Times New Roman"/>
          <w:color w:val="000000" w:themeColor="text1"/>
          <w:szCs w:val="22"/>
        </w:rPr>
        <w:t xml:space="preserve">sources and </w:t>
      </w:r>
      <w:r w:rsidR="0024543C">
        <w:rPr>
          <w:rFonts w:ascii="Times New Roman" w:eastAsia="Calibri" w:hAnsi="Times New Roman" w:cs="Times New Roman"/>
          <w:color w:val="000000" w:themeColor="text1"/>
          <w:szCs w:val="22"/>
        </w:rPr>
        <w:t>involve</w:t>
      </w:r>
      <w:r w:rsidR="00CC5C3F">
        <w:rPr>
          <w:rFonts w:ascii="Times New Roman" w:eastAsia="Calibri" w:hAnsi="Times New Roman" w:cs="Times New Roman"/>
          <w:color w:val="000000" w:themeColor="text1"/>
          <w:szCs w:val="22"/>
        </w:rPr>
        <w:t>d</w:t>
      </w:r>
      <w:r w:rsidR="006476E7">
        <w:rPr>
          <w:rFonts w:ascii="Times New Roman" w:eastAsia="Calibri" w:hAnsi="Times New Roman" w:cs="Times New Roman"/>
          <w:color w:val="000000" w:themeColor="text1"/>
          <w:szCs w:val="22"/>
        </w:rPr>
        <w:t xml:space="preserve"> information </w:t>
      </w:r>
      <w:r w:rsidR="00CC5C3F">
        <w:rPr>
          <w:rFonts w:ascii="Times New Roman" w:eastAsia="Calibri" w:hAnsi="Times New Roman" w:cs="Times New Roman"/>
          <w:color w:val="000000" w:themeColor="text1"/>
          <w:szCs w:val="22"/>
        </w:rPr>
        <w:t>on</w:t>
      </w:r>
      <w:r w:rsidR="006476E7">
        <w:rPr>
          <w:rFonts w:ascii="Times New Roman" w:eastAsia="Calibri" w:hAnsi="Times New Roman" w:cs="Times New Roman"/>
          <w:color w:val="000000" w:themeColor="text1"/>
          <w:szCs w:val="22"/>
        </w:rPr>
        <w:t xml:space="preserve"> ecological, economic, and social aspects of the fishery</w:t>
      </w:r>
      <w:r w:rsidR="0073342A" w:rsidRPr="0073342A">
        <w:rPr>
          <w:rFonts w:ascii="Times New Roman" w:eastAsia="Calibri" w:hAnsi="Times New Roman" w:cs="Times New Roman"/>
          <w:color w:val="000000" w:themeColor="text1"/>
          <w:szCs w:val="22"/>
        </w:rPr>
        <w:t xml:space="preserve">. </w:t>
      </w:r>
      <w:r w:rsidR="00BC444E">
        <w:rPr>
          <w:rFonts w:ascii="Times New Roman" w:eastAsia="Calibri" w:hAnsi="Times New Roman" w:cs="Times New Roman"/>
          <w:color w:val="000000" w:themeColor="text1"/>
          <w:szCs w:val="22"/>
        </w:rPr>
        <w:t>S</w:t>
      </w:r>
      <w:r w:rsidR="0024543C">
        <w:rPr>
          <w:rFonts w:ascii="Times New Roman" w:eastAsia="Calibri" w:hAnsi="Times New Roman" w:cs="Times New Roman"/>
          <w:color w:val="000000" w:themeColor="text1"/>
          <w:szCs w:val="22"/>
        </w:rPr>
        <w:t xml:space="preserve">everal steps </w:t>
      </w:r>
      <w:r w:rsidR="00BC444E">
        <w:rPr>
          <w:rFonts w:ascii="Times New Roman" w:eastAsia="Calibri" w:hAnsi="Times New Roman" w:cs="Times New Roman"/>
          <w:color w:val="000000" w:themeColor="text1"/>
          <w:szCs w:val="22"/>
        </w:rPr>
        <w:t xml:space="preserve">were taken prior to (1) and (2) </w:t>
      </w:r>
      <w:r w:rsidR="0024543C">
        <w:rPr>
          <w:rFonts w:ascii="Times New Roman" w:eastAsia="Calibri" w:hAnsi="Times New Roman" w:cs="Times New Roman"/>
          <w:color w:val="000000" w:themeColor="text1"/>
          <w:szCs w:val="22"/>
        </w:rPr>
        <w:t xml:space="preserve">to organize and integrate the data for its effective use. Where applicable, methods of integration are detailed </w:t>
      </w:r>
      <w:r w:rsidR="00CC5C3F">
        <w:rPr>
          <w:rFonts w:ascii="Times New Roman" w:eastAsia="Calibri" w:hAnsi="Times New Roman" w:cs="Times New Roman"/>
          <w:color w:val="000000" w:themeColor="text1"/>
          <w:szCs w:val="22"/>
        </w:rPr>
        <w:t xml:space="preserve">below </w:t>
      </w:r>
      <w:r w:rsidR="0024543C">
        <w:rPr>
          <w:rFonts w:ascii="Times New Roman" w:eastAsia="Calibri" w:hAnsi="Times New Roman" w:cs="Times New Roman"/>
          <w:color w:val="000000" w:themeColor="text1"/>
          <w:szCs w:val="22"/>
        </w:rPr>
        <w:t>in conjunction with descriptions of each associated analysis.</w:t>
      </w:r>
    </w:p>
    <w:p w14:paraId="3CBA81EF" w14:textId="1CA86156" w:rsidR="00EA0AFC" w:rsidRDefault="00EA0AFC" w:rsidP="008B3D8B">
      <w:pPr>
        <w:spacing w:before="240"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Methods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002F5364">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Methods \* MERGEFORMAT </w:instrText>
      </w:r>
      <w:r>
        <w:rPr>
          <w:rFonts w:ascii="Times New Roman" w:eastAsia="Calibri" w:hAnsi="Times New Roman" w:cs="Times New Roman"/>
          <w:color w:val="000000" w:themeColor="text1"/>
          <w:szCs w:val="22"/>
        </w:rPr>
        <w:fldChar w:fldCharType="separate"/>
      </w:r>
      <w:proofErr w:type="gramStart"/>
      <w:r w:rsidR="002F5364">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Case-study background</w:t>
      </w:r>
      <w:proofErr w:type="gramEnd"/>
    </w:p>
    <w:p w14:paraId="6D67F1DF" w14:textId="6E21B473" w:rsidR="00E13DD8" w:rsidRDefault="00EA0AFC"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r>
      <w:r w:rsidR="00E13DD8">
        <w:rPr>
          <w:rFonts w:ascii="Times New Roman" w:eastAsia="Calibri" w:hAnsi="Times New Roman" w:cs="Times New Roman"/>
          <w:color w:val="000000" w:themeColor="text1"/>
          <w:szCs w:val="22"/>
        </w:rPr>
        <w:t xml:space="preserve">The US West Coast </w:t>
      </w:r>
      <w:r w:rsidR="00D82C6B">
        <w:rPr>
          <w:rFonts w:ascii="Times New Roman" w:eastAsia="Calibri" w:hAnsi="Times New Roman" w:cs="Times New Roman"/>
          <w:color w:val="000000" w:themeColor="text1"/>
          <w:szCs w:val="22"/>
        </w:rPr>
        <w:t>sablefish fishery is part of a federally</w:t>
      </w:r>
      <w:r w:rsidR="0050481A">
        <w:rPr>
          <w:rFonts w:ascii="Times New Roman" w:eastAsia="Calibri" w:hAnsi="Times New Roman" w:cs="Times New Roman"/>
          <w:color w:val="000000" w:themeColor="text1"/>
          <w:szCs w:val="22"/>
        </w:rPr>
        <w:t>-</w:t>
      </w:r>
      <w:r w:rsidR="00D82C6B">
        <w:rPr>
          <w:rFonts w:ascii="Times New Roman" w:eastAsia="Calibri" w:hAnsi="Times New Roman" w:cs="Times New Roman"/>
          <w:color w:val="000000" w:themeColor="text1"/>
          <w:szCs w:val="22"/>
        </w:rPr>
        <w:t xml:space="preserve">managed multispecies (90+) </w:t>
      </w:r>
      <w:proofErr w:type="spellStart"/>
      <w:r w:rsidR="00D82C6B">
        <w:rPr>
          <w:rFonts w:ascii="Times New Roman" w:eastAsia="Calibri" w:hAnsi="Times New Roman" w:cs="Times New Roman"/>
          <w:color w:val="000000" w:themeColor="text1"/>
          <w:szCs w:val="22"/>
        </w:rPr>
        <w:t>groundfish</w:t>
      </w:r>
      <w:proofErr w:type="spellEnd"/>
      <w:r w:rsidR="00D82C6B">
        <w:rPr>
          <w:rFonts w:ascii="Times New Roman" w:eastAsia="Calibri" w:hAnsi="Times New Roman" w:cs="Times New Roman"/>
          <w:color w:val="000000" w:themeColor="text1"/>
          <w:szCs w:val="22"/>
        </w:rPr>
        <w:t xml:space="preserve"> fishery operating from the US-Canada border in the north to the US-Mexico border in the south</w:t>
      </w:r>
      <w:r w:rsidR="003E0404">
        <w:rPr>
          <w:rFonts w:ascii="Times New Roman" w:eastAsia="Calibri" w:hAnsi="Times New Roman" w:cs="Times New Roman"/>
          <w:color w:val="000000" w:themeColor="text1"/>
          <w:szCs w:val="22"/>
        </w:rPr>
        <w:t xml:space="preserve"> (PFMC, 2014)</w:t>
      </w:r>
      <w:r w:rsidR="00D82C6B">
        <w:rPr>
          <w:rFonts w:ascii="Times New Roman" w:eastAsia="Calibri" w:hAnsi="Times New Roman" w:cs="Times New Roman"/>
          <w:color w:val="000000" w:themeColor="text1"/>
          <w:szCs w:val="22"/>
        </w:rPr>
        <w:t xml:space="preserve">. </w:t>
      </w:r>
      <w:proofErr w:type="spellStart"/>
      <w:r w:rsidR="00935CD5">
        <w:rPr>
          <w:rFonts w:ascii="Times New Roman" w:eastAsia="Calibri" w:hAnsi="Times New Roman" w:cs="Times New Roman"/>
          <w:color w:val="000000" w:themeColor="text1"/>
          <w:szCs w:val="22"/>
        </w:rPr>
        <w:t>Groundfish</w:t>
      </w:r>
      <w:proofErr w:type="spellEnd"/>
      <w:r w:rsidR="00935CD5">
        <w:rPr>
          <w:rFonts w:ascii="Times New Roman" w:eastAsia="Calibri" w:hAnsi="Times New Roman" w:cs="Times New Roman"/>
          <w:color w:val="000000" w:themeColor="text1"/>
          <w:szCs w:val="22"/>
        </w:rPr>
        <w:t xml:space="preserve"> harvests </w:t>
      </w:r>
      <w:r w:rsidR="00727651">
        <w:rPr>
          <w:rFonts w:ascii="Times New Roman" w:eastAsia="Calibri" w:hAnsi="Times New Roman" w:cs="Times New Roman"/>
          <w:color w:val="000000" w:themeColor="text1"/>
          <w:szCs w:val="22"/>
        </w:rPr>
        <w:t xml:space="preserve">occur </w:t>
      </w:r>
      <w:r w:rsidR="008867E3">
        <w:rPr>
          <w:rFonts w:ascii="Times New Roman" w:eastAsia="Calibri" w:hAnsi="Times New Roman" w:cs="Times New Roman"/>
          <w:color w:val="000000" w:themeColor="text1"/>
          <w:szCs w:val="22"/>
        </w:rPr>
        <w:t xml:space="preserve">both </w:t>
      </w:r>
      <w:r w:rsidR="00D82C6B">
        <w:rPr>
          <w:rFonts w:ascii="Times New Roman" w:eastAsia="Calibri" w:hAnsi="Times New Roman" w:cs="Times New Roman"/>
          <w:color w:val="000000" w:themeColor="text1"/>
          <w:szCs w:val="22"/>
        </w:rPr>
        <w:t xml:space="preserve">commercially through </w:t>
      </w:r>
      <w:commentRangeStart w:id="12"/>
      <w:r w:rsidR="00D82C6B">
        <w:rPr>
          <w:rFonts w:ascii="Times New Roman" w:eastAsia="Calibri" w:hAnsi="Times New Roman" w:cs="Times New Roman"/>
          <w:color w:val="000000" w:themeColor="text1"/>
          <w:szCs w:val="22"/>
        </w:rPr>
        <w:t>limited entry</w:t>
      </w:r>
      <w:r w:rsidR="005E62CE">
        <w:rPr>
          <w:rFonts w:ascii="Times New Roman" w:eastAsia="Calibri" w:hAnsi="Times New Roman" w:cs="Times New Roman"/>
          <w:color w:val="000000" w:themeColor="text1"/>
          <w:szCs w:val="22"/>
        </w:rPr>
        <w:t xml:space="preserve"> (LE)</w:t>
      </w:r>
      <w:r w:rsidR="008867E3">
        <w:rPr>
          <w:rFonts w:ascii="Times New Roman" w:eastAsia="Calibri" w:hAnsi="Times New Roman" w:cs="Times New Roman"/>
          <w:color w:val="000000" w:themeColor="text1"/>
          <w:szCs w:val="22"/>
        </w:rPr>
        <w:t>,</w:t>
      </w:r>
      <w:r w:rsidR="00D82C6B">
        <w:rPr>
          <w:rFonts w:ascii="Times New Roman" w:eastAsia="Calibri" w:hAnsi="Times New Roman" w:cs="Times New Roman"/>
          <w:color w:val="000000" w:themeColor="text1"/>
          <w:szCs w:val="22"/>
        </w:rPr>
        <w:t xml:space="preserve"> open access</w:t>
      </w:r>
      <w:r w:rsidR="005E62CE">
        <w:rPr>
          <w:rFonts w:ascii="Times New Roman" w:eastAsia="Calibri" w:hAnsi="Times New Roman" w:cs="Times New Roman"/>
          <w:color w:val="000000" w:themeColor="text1"/>
          <w:szCs w:val="22"/>
        </w:rPr>
        <w:t xml:space="preserve"> (OA)</w:t>
      </w:r>
      <w:r w:rsidR="008867E3">
        <w:rPr>
          <w:rFonts w:ascii="Times New Roman" w:eastAsia="Calibri" w:hAnsi="Times New Roman" w:cs="Times New Roman"/>
          <w:color w:val="000000" w:themeColor="text1"/>
          <w:szCs w:val="22"/>
        </w:rPr>
        <w:t>,</w:t>
      </w:r>
      <w:commentRangeEnd w:id="12"/>
      <w:r w:rsidR="0050481A">
        <w:rPr>
          <w:rStyle w:val="CommentReference"/>
        </w:rPr>
        <w:commentReference w:id="12"/>
      </w:r>
      <w:r w:rsidR="008867E3">
        <w:rPr>
          <w:rFonts w:ascii="Times New Roman" w:eastAsia="Calibri" w:hAnsi="Times New Roman" w:cs="Times New Roman"/>
          <w:color w:val="000000" w:themeColor="text1"/>
          <w:szCs w:val="22"/>
        </w:rPr>
        <w:t xml:space="preserve"> and tribal programs</w:t>
      </w:r>
      <w:r w:rsidR="0050481A">
        <w:rPr>
          <w:rFonts w:ascii="Times New Roman" w:eastAsia="Calibri" w:hAnsi="Times New Roman" w:cs="Times New Roman"/>
          <w:color w:val="000000" w:themeColor="text1"/>
          <w:szCs w:val="22"/>
        </w:rPr>
        <w:t>,</w:t>
      </w:r>
      <w:r w:rsidR="008867E3">
        <w:rPr>
          <w:rFonts w:ascii="Times New Roman" w:eastAsia="Calibri" w:hAnsi="Times New Roman" w:cs="Times New Roman"/>
          <w:color w:val="000000" w:themeColor="text1"/>
          <w:szCs w:val="22"/>
        </w:rPr>
        <w:t xml:space="preserve"> and recreationally through targeted and incidental take. All tribal fisheries are located off the coast of Washington, where tribes have a federal treaty right to fish in their “usual and accustomed” fishing areas</w:t>
      </w:r>
      <w:r w:rsidR="0050481A">
        <w:rPr>
          <w:rFonts w:ascii="Times New Roman" w:eastAsia="Calibri" w:hAnsi="Times New Roman" w:cs="Times New Roman"/>
          <w:color w:val="000000" w:themeColor="text1"/>
          <w:szCs w:val="22"/>
        </w:rPr>
        <w:t xml:space="preserve"> (</w:t>
      </w:r>
      <w:r w:rsidR="008B3D8B">
        <w:rPr>
          <w:rFonts w:ascii="Times New Roman" w:eastAsia="Calibri" w:hAnsi="Times New Roman" w:cs="Times New Roman"/>
          <w:color w:val="000000" w:themeColor="text1"/>
          <w:szCs w:val="22"/>
          <w:highlight w:val="yellow"/>
        </w:rPr>
        <w:t>citation</w:t>
      </w:r>
      <w:r w:rsidR="0050481A">
        <w:rPr>
          <w:rFonts w:ascii="Times New Roman" w:eastAsia="Calibri" w:hAnsi="Times New Roman" w:cs="Times New Roman"/>
          <w:color w:val="000000" w:themeColor="text1"/>
          <w:szCs w:val="22"/>
        </w:rPr>
        <w:t>)</w:t>
      </w:r>
      <w:r w:rsidR="008867E3">
        <w:rPr>
          <w:rFonts w:ascii="Times New Roman" w:eastAsia="Calibri" w:hAnsi="Times New Roman" w:cs="Times New Roman"/>
          <w:color w:val="000000" w:themeColor="text1"/>
          <w:szCs w:val="22"/>
        </w:rPr>
        <w:t xml:space="preserve">. </w:t>
      </w:r>
      <w:r w:rsidR="00D82C6B">
        <w:rPr>
          <w:rFonts w:ascii="Times New Roman" w:eastAsia="Calibri" w:hAnsi="Times New Roman" w:cs="Times New Roman"/>
          <w:color w:val="000000" w:themeColor="text1"/>
          <w:szCs w:val="22"/>
        </w:rPr>
        <w:t>The</w:t>
      </w:r>
      <w:r w:rsidR="00935CD5">
        <w:rPr>
          <w:rFonts w:ascii="Times New Roman" w:eastAsia="Calibri" w:hAnsi="Times New Roman" w:cs="Times New Roman"/>
          <w:color w:val="000000" w:themeColor="text1"/>
          <w:szCs w:val="22"/>
        </w:rPr>
        <w:t xml:space="preserve"> </w:t>
      </w:r>
      <w:proofErr w:type="spellStart"/>
      <w:r w:rsidR="00935CD5">
        <w:rPr>
          <w:rFonts w:ascii="Times New Roman" w:eastAsia="Calibri" w:hAnsi="Times New Roman" w:cs="Times New Roman"/>
          <w:color w:val="000000" w:themeColor="text1"/>
          <w:szCs w:val="22"/>
        </w:rPr>
        <w:t>groundfish</w:t>
      </w:r>
      <w:proofErr w:type="spellEnd"/>
      <w:r w:rsidR="00D82C6B">
        <w:rPr>
          <w:rFonts w:ascii="Times New Roman" w:eastAsia="Calibri" w:hAnsi="Times New Roman" w:cs="Times New Roman"/>
          <w:color w:val="000000" w:themeColor="text1"/>
          <w:szCs w:val="22"/>
        </w:rPr>
        <w:t xml:space="preserve"> fishery primarily targets</w:t>
      </w:r>
      <w:r w:rsidR="00D82C6B" w:rsidRPr="00E13DD8">
        <w:rPr>
          <w:rFonts w:ascii="Times New Roman" w:eastAsia="Calibri" w:hAnsi="Times New Roman" w:cs="Times New Roman"/>
          <w:color w:val="000000" w:themeColor="text1"/>
          <w:szCs w:val="22"/>
        </w:rPr>
        <w:t xml:space="preserve"> demersal species such as sablefish, Dover sole (</w:t>
      </w:r>
      <w:proofErr w:type="spellStart"/>
      <w:r w:rsidR="00D82C6B" w:rsidRPr="00E13DD8">
        <w:rPr>
          <w:rFonts w:ascii="Times New Roman" w:eastAsia="Calibri" w:hAnsi="Times New Roman" w:cs="Times New Roman"/>
          <w:i/>
          <w:color w:val="000000" w:themeColor="text1"/>
          <w:szCs w:val="22"/>
        </w:rPr>
        <w:t>Microstomus</w:t>
      </w:r>
      <w:proofErr w:type="spellEnd"/>
      <w:r w:rsidR="00D82C6B" w:rsidRPr="00E13DD8">
        <w:rPr>
          <w:rFonts w:ascii="Times New Roman" w:eastAsia="Calibri" w:hAnsi="Times New Roman" w:cs="Times New Roman"/>
          <w:i/>
          <w:color w:val="000000" w:themeColor="text1"/>
          <w:szCs w:val="22"/>
        </w:rPr>
        <w:t xml:space="preserve"> </w:t>
      </w:r>
      <w:proofErr w:type="spellStart"/>
      <w:r w:rsidR="00D82C6B" w:rsidRPr="00E13DD8">
        <w:rPr>
          <w:rFonts w:ascii="Times New Roman" w:eastAsia="Calibri" w:hAnsi="Times New Roman" w:cs="Times New Roman"/>
          <w:i/>
          <w:color w:val="000000" w:themeColor="text1"/>
          <w:szCs w:val="22"/>
        </w:rPr>
        <w:t>pacificus</w:t>
      </w:r>
      <w:proofErr w:type="spellEnd"/>
      <w:r w:rsidR="00D82C6B" w:rsidRPr="00E13DD8">
        <w:rPr>
          <w:rFonts w:ascii="Times New Roman" w:eastAsia="Calibri" w:hAnsi="Times New Roman" w:cs="Times New Roman"/>
          <w:color w:val="000000" w:themeColor="text1"/>
          <w:szCs w:val="22"/>
        </w:rPr>
        <w:t xml:space="preserve">), </w:t>
      </w:r>
      <w:proofErr w:type="spellStart"/>
      <w:r w:rsidR="00D82C6B" w:rsidRPr="00E13DD8">
        <w:rPr>
          <w:rFonts w:ascii="Times New Roman" w:eastAsia="Calibri" w:hAnsi="Times New Roman" w:cs="Times New Roman"/>
          <w:color w:val="000000" w:themeColor="text1"/>
          <w:szCs w:val="22"/>
        </w:rPr>
        <w:t>shortspine</w:t>
      </w:r>
      <w:proofErr w:type="spellEnd"/>
      <w:r w:rsidR="00D82C6B" w:rsidRPr="00E13DD8">
        <w:rPr>
          <w:rFonts w:ascii="Times New Roman" w:eastAsia="Calibri" w:hAnsi="Times New Roman" w:cs="Times New Roman"/>
          <w:color w:val="000000" w:themeColor="text1"/>
          <w:szCs w:val="22"/>
        </w:rPr>
        <w:t xml:space="preserve"> </w:t>
      </w:r>
      <w:proofErr w:type="spellStart"/>
      <w:r w:rsidR="00D82C6B" w:rsidRPr="00E13DD8">
        <w:rPr>
          <w:rFonts w:ascii="Times New Roman" w:eastAsia="Calibri" w:hAnsi="Times New Roman" w:cs="Times New Roman"/>
          <w:color w:val="000000" w:themeColor="text1"/>
          <w:szCs w:val="22"/>
        </w:rPr>
        <w:t>thornyhead</w:t>
      </w:r>
      <w:proofErr w:type="spellEnd"/>
      <w:r w:rsidR="00D82C6B" w:rsidRPr="00E13DD8">
        <w:rPr>
          <w:rFonts w:ascii="Times New Roman" w:eastAsia="Calibri" w:hAnsi="Times New Roman" w:cs="Times New Roman"/>
          <w:color w:val="000000" w:themeColor="text1"/>
          <w:szCs w:val="22"/>
        </w:rPr>
        <w:t xml:space="preserve"> (</w:t>
      </w:r>
      <w:proofErr w:type="spellStart"/>
      <w:r w:rsidR="00D82C6B" w:rsidRPr="00E13DD8">
        <w:rPr>
          <w:rFonts w:ascii="Times New Roman" w:eastAsia="Calibri" w:hAnsi="Times New Roman" w:cs="Times New Roman"/>
          <w:i/>
          <w:color w:val="000000" w:themeColor="text1"/>
          <w:szCs w:val="22"/>
        </w:rPr>
        <w:t>Sebastolobus</w:t>
      </w:r>
      <w:proofErr w:type="spellEnd"/>
      <w:r w:rsidR="00D82C6B" w:rsidRPr="00E13DD8">
        <w:rPr>
          <w:rFonts w:ascii="Times New Roman" w:eastAsia="Calibri" w:hAnsi="Times New Roman" w:cs="Times New Roman"/>
          <w:i/>
          <w:color w:val="000000" w:themeColor="text1"/>
          <w:szCs w:val="22"/>
        </w:rPr>
        <w:t xml:space="preserve"> </w:t>
      </w:r>
      <w:proofErr w:type="spellStart"/>
      <w:r w:rsidR="00D82C6B" w:rsidRPr="00E13DD8">
        <w:rPr>
          <w:rFonts w:ascii="Times New Roman" w:eastAsia="Calibri" w:hAnsi="Times New Roman" w:cs="Times New Roman"/>
          <w:i/>
          <w:color w:val="000000" w:themeColor="text1"/>
          <w:szCs w:val="22"/>
        </w:rPr>
        <w:t>alascanus</w:t>
      </w:r>
      <w:proofErr w:type="spellEnd"/>
      <w:r w:rsidR="00D82C6B" w:rsidRPr="00E13DD8">
        <w:rPr>
          <w:rFonts w:ascii="Times New Roman" w:eastAsia="Calibri" w:hAnsi="Times New Roman" w:cs="Times New Roman"/>
          <w:color w:val="000000" w:themeColor="text1"/>
          <w:szCs w:val="22"/>
        </w:rPr>
        <w:t xml:space="preserve">), </w:t>
      </w:r>
      <w:proofErr w:type="spellStart"/>
      <w:r w:rsidR="00D82C6B" w:rsidRPr="00E13DD8">
        <w:rPr>
          <w:rFonts w:ascii="Times New Roman" w:eastAsia="Calibri" w:hAnsi="Times New Roman" w:cs="Times New Roman"/>
          <w:color w:val="000000" w:themeColor="text1"/>
          <w:szCs w:val="22"/>
        </w:rPr>
        <w:t>Petrale</w:t>
      </w:r>
      <w:proofErr w:type="spellEnd"/>
      <w:r w:rsidR="00D82C6B" w:rsidRPr="00E13DD8">
        <w:rPr>
          <w:rFonts w:ascii="Times New Roman" w:eastAsia="Calibri" w:hAnsi="Times New Roman" w:cs="Times New Roman"/>
          <w:color w:val="000000" w:themeColor="text1"/>
          <w:szCs w:val="22"/>
        </w:rPr>
        <w:t xml:space="preserve"> sole (</w:t>
      </w:r>
      <w:proofErr w:type="spellStart"/>
      <w:r w:rsidR="00D82C6B" w:rsidRPr="00E13DD8">
        <w:rPr>
          <w:rFonts w:ascii="Times New Roman" w:eastAsia="Calibri" w:hAnsi="Times New Roman" w:cs="Times New Roman"/>
          <w:i/>
          <w:color w:val="000000" w:themeColor="text1"/>
          <w:szCs w:val="22"/>
        </w:rPr>
        <w:t>Eopsetta</w:t>
      </w:r>
      <w:proofErr w:type="spellEnd"/>
      <w:r w:rsidR="00D82C6B" w:rsidRPr="00E13DD8">
        <w:rPr>
          <w:rFonts w:ascii="Times New Roman" w:eastAsia="Calibri" w:hAnsi="Times New Roman" w:cs="Times New Roman"/>
          <w:i/>
          <w:color w:val="000000" w:themeColor="text1"/>
          <w:szCs w:val="22"/>
        </w:rPr>
        <w:t xml:space="preserve"> </w:t>
      </w:r>
      <w:proofErr w:type="spellStart"/>
      <w:r w:rsidR="00D82C6B" w:rsidRPr="00E13DD8">
        <w:rPr>
          <w:rFonts w:ascii="Times New Roman" w:eastAsia="Calibri" w:hAnsi="Times New Roman" w:cs="Times New Roman"/>
          <w:i/>
          <w:color w:val="000000" w:themeColor="text1"/>
          <w:szCs w:val="22"/>
        </w:rPr>
        <w:t>jordani</w:t>
      </w:r>
      <w:proofErr w:type="spellEnd"/>
      <w:r w:rsidR="00D82C6B" w:rsidRPr="00E13DD8">
        <w:rPr>
          <w:rFonts w:ascii="Times New Roman" w:eastAsia="Calibri" w:hAnsi="Times New Roman" w:cs="Times New Roman"/>
          <w:color w:val="000000" w:themeColor="text1"/>
          <w:szCs w:val="22"/>
        </w:rPr>
        <w:t xml:space="preserve">), and Pacific whiting (Pacific hake, </w:t>
      </w:r>
      <w:proofErr w:type="spellStart"/>
      <w:r w:rsidR="00D82C6B" w:rsidRPr="00E13DD8">
        <w:rPr>
          <w:rFonts w:ascii="Times New Roman" w:eastAsia="Calibri" w:hAnsi="Times New Roman" w:cs="Times New Roman"/>
          <w:i/>
          <w:color w:val="000000" w:themeColor="text1"/>
          <w:szCs w:val="22"/>
        </w:rPr>
        <w:t>Merluccius</w:t>
      </w:r>
      <w:proofErr w:type="spellEnd"/>
      <w:r w:rsidR="00D82C6B" w:rsidRPr="00E13DD8">
        <w:rPr>
          <w:rFonts w:ascii="Times New Roman" w:eastAsia="Calibri" w:hAnsi="Times New Roman" w:cs="Times New Roman"/>
          <w:i/>
          <w:color w:val="000000" w:themeColor="text1"/>
          <w:szCs w:val="22"/>
        </w:rPr>
        <w:t xml:space="preserve"> </w:t>
      </w:r>
      <w:proofErr w:type="spellStart"/>
      <w:r w:rsidR="00D82C6B" w:rsidRPr="00E13DD8">
        <w:rPr>
          <w:rFonts w:ascii="Times New Roman" w:eastAsia="Calibri" w:hAnsi="Times New Roman" w:cs="Times New Roman"/>
          <w:i/>
          <w:color w:val="000000" w:themeColor="text1"/>
          <w:szCs w:val="22"/>
        </w:rPr>
        <w:t>productus</w:t>
      </w:r>
      <w:proofErr w:type="spellEnd"/>
      <w:r w:rsidR="00D82C6B" w:rsidRPr="00E13DD8">
        <w:rPr>
          <w:rFonts w:ascii="Times New Roman" w:eastAsia="Calibri" w:hAnsi="Times New Roman" w:cs="Times New Roman"/>
          <w:color w:val="000000" w:themeColor="text1"/>
          <w:szCs w:val="22"/>
        </w:rPr>
        <w:t>).</w:t>
      </w:r>
      <w:r w:rsidR="00727651">
        <w:rPr>
          <w:rFonts w:ascii="Times New Roman" w:eastAsia="Calibri" w:hAnsi="Times New Roman" w:cs="Times New Roman"/>
          <w:color w:val="000000" w:themeColor="text1"/>
          <w:szCs w:val="22"/>
        </w:rPr>
        <w:t xml:space="preserve"> Prior to 1982 management was under the jurisdiction of each respective </w:t>
      </w:r>
      <w:r w:rsidR="00EB5CEF">
        <w:rPr>
          <w:rFonts w:ascii="Times New Roman" w:eastAsia="Calibri" w:hAnsi="Times New Roman" w:cs="Times New Roman"/>
          <w:color w:val="000000" w:themeColor="text1"/>
          <w:szCs w:val="22"/>
        </w:rPr>
        <w:t xml:space="preserve">coastal </w:t>
      </w:r>
      <w:r w:rsidR="00727651">
        <w:rPr>
          <w:rFonts w:ascii="Times New Roman" w:eastAsia="Calibri" w:hAnsi="Times New Roman" w:cs="Times New Roman"/>
          <w:color w:val="000000" w:themeColor="text1"/>
          <w:szCs w:val="22"/>
        </w:rPr>
        <w:t>state (i.e., Wash</w:t>
      </w:r>
      <w:r w:rsidR="00203ADF">
        <w:rPr>
          <w:rFonts w:ascii="Times New Roman" w:eastAsia="Calibri" w:hAnsi="Times New Roman" w:cs="Times New Roman"/>
          <w:color w:val="000000" w:themeColor="text1"/>
          <w:szCs w:val="22"/>
        </w:rPr>
        <w:t xml:space="preserve">ington, Oregon, and California). </w:t>
      </w:r>
      <w:r w:rsidR="00203ADF" w:rsidRPr="00E13DD8">
        <w:rPr>
          <w:rFonts w:ascii="Times New Roman" w:eastAsia="Calibri" w:hAnsi="Times New Roman" w:cs="Times New Roman"/>
          <w:color w:val="000000" w:themeColor="text1"/>
          <w:szCs w:val="22"/>
        </w:rPr>
        <w:t>With the implementation of the M</w:t>
      </w:r>
      <w:r w:rsidR="00203ADF">
        <w:rPr>
          <w:rFonts w:ascii="Times New Roman" w:eastAsia="Calibri" w:hAnsi="Times New Roman" w:cs="Times New Roman"/>
          <w:color w:val="000000" w:themeColor="text1"/>
          <w:szCs w:val="22"/>
        </w:rPr>
        <w:t>agnuson-</w:t>
      </w:r>
      <w:r w:rsidR="00203ADF" w:rsidRPr="00E13DD8">
        <w:rPr>
          <w:rFonts w:ascii="Times New Roman" w:eastAsia="Calibri" w:hAnsi="Times New Roman" w:cs="Times New Roman"/>
          <w:color w:val="000000" w:themeColor="text1"/>
          <w:szCs w:val="22"/>
        </w:rPr>
        <w:t>S</w:t>
      </w:r>
      <w:r w:rsidR="00203ADF">
        <w:rPr>
          <w:rFonts w:ascii="Times New Roman" w:eastAsia="Calibri" w:hAnsi="Times New Roman" w:cs="Times New Roman"/>
          <w:color w:val="000000" w:themeColor="text1"/>
          <w:szCs w:val="22"/>
        </w:rPr>
        <w:t xml:space="preserve">tevens </w:t>
      </w:r>
      <w:r w:rsidR="00203ADF" w:rsidRPr="00E13DD8">
        <w:rPr>
          <w:rFonts w:ascii="Times New Roman" w:eastAsia="Calibri" w:hAnsi="Times New Roman" w:cs="Times New Roman"/>
          <w:color w:val="000000" w:themeColor="text1"/>
          <w:szCs w:val="22"/>
        </w:rPr>
        <w:t>A</w:t>
      </w:r>
      <w:r w:rsidR="00203ADF">
        <w:rPr>
          <w:rFonts w:ascii="Times New Roman" w:eastAsia="Calibri" w:hAnsi="Times New Roman" w:cs="Times New Roman"/>
          <w:color w:val="000000" w:themeColor="text1"/>
          <w:szCs w:val="22"/>
        </w:rPr>
        <w:t>ct</w:t>
      </w:r>
      <w:r w:rsidR="00203ADF" w:rsidRPr="00E13DD8">
        <w:rPr>
          <w:rFonts w:ascii="Times New Roman" w:eastAsia="Calibri" w:hAnsi="Times New Roman" w:cs="Times New Roman"/>
          <w:color w:val="000000" w:themeColor="text1"/>
          <w:szCs w:val="22"/>
        </w:rPr>
        <w:t xml:space="preserve"> </w:t>
      </w:r>
      <w:ins w:id="13" w:author="Punt, Andre (O&amp;A, Hobart)" w:date="2016-01-15T03:54:00Z">
        <w:r w:rsidR="0050481A">
          <w:rPr>
            <w:rFonts w:ascii="Times New Roman" w:eastAsia="Calibri" w:hAnsi="Times New Roman" w:cs="Times New Roman"/>
            <w:color w:val="000000" w:themeColor="text1"/>
            <w:szCs w:val="22"/>
          </w:rPr>
          <w:t xml:space="preserve">in 197x </w:t>
        </w:r>
      </w:ins>
      <w:r w:rsidR="00203ADF" w:rsidRPr="00E13DD8">
        <w:rPr>
          <w:rFonts w:ascii="Times New Roman" w:eastAsia="Calibri" w:hAnsi="Times New Roman" w:cs="Times New Roman"/>
          <w:color w:val="000000" w:themeColor="text1"/>
          <w:szCs w:val="22"/>
        </w:rPr>
        <w:t xml:space="preserve">and the creation of the Pacific Fisheries Management Council (PFMC) </w:t>
      </w:r>
      <w:proofErr w:type="spellStart"/>
      <w:r w:rsidR="00203ADF" w:rsidRPr="00E13DD8">
        <w:rPr>
          <w:rFonts w:ascii="Times New Roman" w:eastAsia="Calibri" w:hAnsi="Times New Roman" w:cs="Times New Roman"/>
          <w:color w:val="000000" w:themeColor="text1"/>
          <w:szCs w:val="22"/>
        </w:rPr>
        <w:t>Groundfish</w:t>
      </w:r>
      <w:proofErr w:type="spellEnd"/>
      <w:r w:rsidR="00203ADF" w:rsidRPr="00E13DD8">
        <w:rPr>
          <w:rFonts w:ascii="Times New Roman" w:eastAsia="Calibri" w:hAnsi="Times New Roman" w:cs="Times New Roman"/>
          <w:color w:val="000000" w:themeColor="text1"/>
          <w:szCs w:val="22"/>
        </w:rPr>
        <w:t xml:space="preserve"> Fishery Management Plan</w:t>
      </w:r>
      <w:ins w:id="14" w:author="Punt, Andre (O&amp;A, Hobart)" w:date="2016-01-15T03:54:00Z">
        <w:r w:rsidR="0050481A">
          <w:rPr>
            <w:rFonts w:ascii="Times New Roman" w:eastAsia="Calibri" w:hAnsi="Times New Roman" w:cs="Times New Roman"/>
            <w:color w:val="000000" w:themeColor="text1"/>
            <w:szCs w:val="22"/>
          </w:rPr>
          <w:t xml:space="preserve"> in 19xx</w:t>
        </w:r>
      </w:ins>
      <w:r w:rsidR="00203ADF" w:rsidRPr="00E13DD8">
        <w:rPr>
          <w:rFonts w:ascii="Times New Roman" w:eastAsia="Calibri" w:hAnsi="Times New Roman" w:cs="Times New Roman"/>
          <w:color w:val="000000" w:themeColor="text1"/>
          <w:szCs w:val="22"/>
        </w:rPr>
        <w:t xml:space="preserve">, management authority switched </w:t>
      </w:r>
      <w:r w:rsidR="00EB5CEF">
        <w:rPr>
          <w:rFonts w:ascii="Times New Roman" w:eastAsia="Calibri" w:hAnsi="Times New Roman" w:cs="Times New Roman"/>
          <w:color w:val="000000" w:themeColor="text1"/>
          <w:szCs w:val="22"/>
        </w:rPr>
        <w:t>to</w:t>
      </w:r>
      <w:r w:rsidR="00203ADF" w:rsidRPr="00E13DD8">
        <w:rPr>
          <w:rFonts w:ascii="Times New Roman" w:eastAsia="Calibri" w:hAnsi="Times New Roman" w:cs="Times New Roman"/>
          <w:color w:val="000000" w:themeColor="text1"/>
          <w:szCs w:val="22"/>
        </w:rPr>
        <w:t xml:space="preserve"> the </w:t>
      </w:r>
      <w:r w:rsidR="002A4096">
        <w:rPr>
          <w:rFonts w:ascii="Times New Roman" w:eastAsia="Calibri" w:hAnsi="Times New Roman" w:cs="Times New Roman"/>
          <w:color w:val="000000" w:themeColor="text1"/>
          <w:szCs w:val="22"/>
        </w:rPr>
        <w:t xml:space="preserve">PFMC, a stakeholder body that formally advises the </w:t>
      </w:r>
      <w:r w:rsidR="00203ADF" w:rsidRPr="00E13DD8">
        <w:rPr>
          <w:rFonts w:ascii="Times New Roman" w:eastAsia="Calibri" w:hAnsi="Times New Roman" w:cs="Times New Roman"/>
          <w:color w:val="000000" w:themeColor="text1"/>
          <w:szCs w:val="22"/>
        </w:rPr>
        <w:t>federal government</w:t>
      </w:r>
      <w:r w:rsidR="002A4096">
        <w:rPr>
          <w:rFonts w:ascii="Times New Roman" w:eastAsia="Calibri" w:hAnsi="Times New Roman" w:cs="Times New Roman"/>
          <w:color w:val="000000" w:themeColor="text1"/>
          <w:szCs w:val="22"/>
        </w:rPr>
        <w:t>. The</w:t>
      </w:r>
      <w:r w:rsidR="00203ADF" w:rsidRPr="00E13DD8">
        <w:rPr>
          <w:rFonts w:ascii="Times New Roman" w:eastAsia="Calibri" w:hAnsi="Times New Roman" w:cs="Times New Roman"/>
          <w:color w:val="000000" w:themeColor="text1"/>
          <w:szCs w:val="22"/>
        </w:rPr>
        <w:t xml:space="preserve"> first federal regulation </w:t>
      </w:r>
      <w:r w:rsidR="002A4096">
        <w:rPr>
          <w:rFonts w:ascii="Times New Roman" w:eastAsia="Calibri" w:hAnsi="Times New Roman" w:cs="Times New Roman"/>
          <w:color w:val="000000" w:themeColor="text1"/>
          <w:szCs w:val="22"/>
        </w:rPr>
        <w:t>of</w:t>
      </w:r>
      <w:r w:rsidR="00203ADF" w:rsidRPr="00E13DD8">
        <w:rPr>
          <w:rFonts w:ascii="Times New Roman" w:eastAsia="Calibri" w:hAnsi="Times New Roman" w:cs="Times New Roman"/>
          <w:color w:val="000000" w:themeColor="text1"/>
          <w:szCs w:val="22"/>
        </w:rPr>
        <w:t xml:space="preserve"> coast-wide trip limits</w:t>
      </w:r>
      <w:r w:rsidR="002A4096">
        <w:rPr>
          <w:rFonts w:ascii="Times New Roman" w:eastAsia="Calibri" w:hAnsi="Times New Roman" w:cs="Times New Roman"/>
          <w:color w:val="000000" w:themeColor="text1"/>
          <w:szCs w:val="22"/>
        </w:rPr>
        <w:t xml:space="preserve"> was implemented in October of 1982</w:t>
      </w:r>
      <w:r w:rsidR="00203ADF" w:rsidRPr="00E13DD8">
        <w:rPr>
          <w:rFonts w:ascii="Times New Roman" w:eastAsia="Calibri" w:hAnsi="Times New Roman" w:cs="Times New Roman"/>
          <w:color w:val="000000" w:themeColor="text1"/>
          <w:szCs w:val="22"/>
        </w:rPr>
        <w:t xml:space="preserve">. </w:t>
      </w:r>
    </w:p>
    <w:p w14:paraId="2EDA7156" w14:textId="79AAE329" w:rsidR="00E13DD8" w:rsidRPr="00E13DD8" w:rsidRDefault="00E13DD8" w:rsidP="00145B28">
      <w:pPr>
        <w:spacing w:line="240" w:lineRule="auto"/>
        <w:ind w:firstLine="720"/>
        <w:jc w:val="both"/>
        <w:rPr>
          <w:rFonts w:ascii="Times New Roman" w:eastAsia="Calibri" w:hAnsi="Times New Roman" w:cs="Times New Roman"/>
          <w:color w:val="000000" w:themeColor="text1"/>
          <w:szCs w:val="22"/>
        </w:rPr>
      </w:pPr>
      <w:r w:rsidRPr="00E13DD8">
        <w:rPr>
          <w:rFonts w:ascii="Times New Roman" w:eastAsia="Calibri" w:hAnsi="Times New Roman" w:cs="Times New Roman"/>
          <w:color w:val="000000" w:themeColor="text1"/>
          <w:szCs w:val="22"/>
        </w:rPr>
        <w:lastRenderedPageBreak/>
        <w:t xml:space="preserve">Today, sablefish is one of the most valuable </w:t>
      </w:r>
      <w:proofErr w:type="spellStart"/>
      <w:r w:rsidR="00C862B5">
        <w:rPr>
          <w:rFonts w:ascii="Times New Roman" w:eastAsia="Calibri" w:hAnsi="Times New Roman" w:cs="Times New Roman"/>
          <w:color w:val="000000" w:themeColor="text1"/>
          <w:szCs w:val="22"/>
        </w:rPr>
        <w:t>groundfish</w:t>
      </w:r>
      <w:proofErr w:type="spellEnd"/>
      <w:r w:rsidR="00C862B5">
        <w:rPr>
          <w:rFonts w:ascii="Times New Roman" w:eastAsia="Calibri" w:hAnsi="Times New Roman" w:cs="Times New Roman"/>
          <w:color w:val="000000" w:themeColor="text1"/>
          <w:szCs w:val="22"/>
        </w:rPr>
        <w:t xml:space="preserve"> </w:t>
      </w:r>
      <w:r w:rsidR="003E0404">
        <w:rPr>
          <w:rFonts w:ascii="Times New Roman" w:eastAsia="Calibri" w:hAnsi="Times New Roman" w:cs="Times New Roman"/>
          <w:color w:val="000000" w:themeColor="text1"/>
          <w:szCs w:val="22"/>
        </w:rPr>
        <w:t>stocks</w:t>
      </w:r>
      <w:r w:rsidR="00935CD5">
        <w:rPr>
          <w:rFonts w:ascii="Times New Roman" w:eastAsia="Calibri" w:hAnsi="Times New Roman" w:cs="Times New Roman"/>
          <w:color w:val="000000" w:themeColor="text1"/>
          <w:szCs w:val="22"/>
        </w:rPr>
        <w:t xml:space="preserve"> managed by the PFMC</w:t>
      </w:r>
      <w:r w:rsidR="003C2F10">
        <w:rPr>
          <w:rFonts w:ascii="Times New Roman" w:eastAsia="Calibri" w:hAnsi="Times New Roman" w:cs="Times New Roman"/>
          <w:color w:val="000000" w:themeColor="text1"/>
          <w:szCs w:val="22"/>
        </w:rPr>
        <w:t>, with value</w:t>
      </w:r>
      <w:del w:id="15" w:author="Punt, Andre (O&amp;A, Hobart)" w:date="2016-01-15T03:55:00Z">
        <w:r w:rsidR="003C2F10" w:rsidDel="0050481A">
          <w:rPr>
            <w:rFonts w:ascii="Times New Roman" w:eastAsia="Calibri" w:hAnsi="Times New Roman" w:cs="Times New Roman"/>
            <w:color w:val="000000" w:themeColor="text1"/>
            <w:szCs w:val="22"/>
          </w:rPr>
          <w:delText>s</w:delText>
        </w:r>
      </w:del>
      <w:r w:rsidR="003C2F10">
        <w:rPr>
          <w:rFonts w:ascii="Times New Roman" w:eastAsia="Calibri" w:hAnsi="Times New Roman" w:cs="Times New Roman"/>
          <w:color w:val="000000" w:themeColor="text1"/>
          <w:szCs w:val="22"/>
        </w:rPr>
        <w:t xml:space="preserve"> reaching </w:t>
      </w:r>
      <w:commentRangeStart w:id="16"/>
      <w:r w:rsidR="003C2F10">
        <w:rPr>
          <w:rFonts w:ascii="Times New Roman" w:eastAsia="Calibri" w:hAnsi="Times New Roman" w:cs="Times New Roman"/>
          <w:color w:val="000000" w:themeColor="text1"/>
          <w:szCs w:val="22"/>
        </w:rPr>
        <w:t>$44.7 million</w:t>
      </w:r>
      <w:commentRangeEnd w:id="16"/>
      <w:r w:rsidR="0050481A">
        <w:rPr>
          <w:rStyle w:val="CommentReference"/>
        </w:rPr>
        <w:commentReference w:id="16"/>
      </w:r>
      <w:r w:rsidR="003C2F10">
        <w:rPr>
          <w:rFonts w:ascii="Times New Roman" w:eastAsia="Calibri" w:hAnsi="Times New Roman" w:cs="Times New Roman"/>
          <w:color w:val="000000" w:themeColor="text1"/>
          <w:szCs w:val="22"/>
        </w:rPr>
        <w:t xml:space="preserve"> in 2011 (</w:t>
      </w:r>
      <w:proofErr w:type="spellStart"/>
      <w:r w:rsidR="003C2F10">
        <w:rPr>
          <w:rFonts w:ascii="Times New Roman" w:eastAsia="Calibri" w:hAnsi="Times New Roman" w:cs="Times New Roman"/>
          <w:color w:val="000000" w:themeColor="text1"/>
          <w:szCs w:val="22"/>
        </w:rPr>
        <w:t>PacFIN</w:t>
      </w:r>
      <w:proofErr w:type="spellEnd"/>
      <w:r w:rsidR="003C2F10">
        <w:rPr>
          <w:rFonts w:ascii="Times New Roman" w:eastAsia="Calibri" w:hAnsi="Times New Roman" w:cs="Times New Roman"/>
          <w:color w:val="000000" w:themeColor="text1"/>
          <w:szCs w:val="22"/>
        </w:rPr>
        <w:t>, 2015)</w:t>
      </w:r>
      <w:r>
        <w:rPr>
          <w:rFonts w:ascii="Times New Roman" w:eastAsia="Calibri" w:hAnsi="Times New Roman" w:cs="Times New Roman"/>
          <w:color w:val="000000" w:themeColor="text1"/>
          <w:szCs w:val="22"/>
        </w:rPr>
        <w:t xml:space="preserve">. </w:t>
      </w:r>
      <w:r w:rsidR="00C862B5">
        <w:rPr>
          <w:rFonts w:ascii="Times New Roman" w:eastAsia="Calibri" w:hAnsi="Times New Roman" w:cs="Times New Roman"/>
          <w:color w:val="000000" w:themeColor="text1"/>
          <w:szCs w:val="22"/>
        </w:rPr>
        <w:t xml:space="preserve">Sablefish are also caught within areas managed by </w:t>
      </w:r>
      <w:r w:rsidR="00225251">
        <w:rPr>
          <w:rFonts w:ascii="Times New Roman" w:eastAsia="Calibri" w:hAnsi="Times New Roman" w:cs="Times New Roman"/>
          <w:color w:val="000000" w:themeColor="text1"/>
          <w:szCs w:val="22"/>
        </w:rPr>
        <w:t xml:space="preserve">the Department of Fisheries and Oceans Canada and </w:t>
      </w:r>
      <w:r w:rsidR="00CE6DD8">
        <w:rPr>
          <w:rFonts w:ascii="Times New Roman" w:eastAsia="Calibri" w:hAnsi="Times New Roman" w:cs="Times New Roman"/>
          <w:color w:val="000000" w:themeColor="text1"/>
          <w:szCs w:val="22"/>
        </w:rPr>
        <w:t>the North Pacific Fisheries Management Council</w:t>
      </w:r>
      <w:r w:rsidR="00C862B5">
        <w:rPr>
          <w:rFonts w:ascii="Times New Roman" w:eastAsia="Calibri" w:hAnsi="Times New Roman" w:cs="Times New Roman"/>
          <w:color w:val="000000" w:themeColor="text1"/>
          <w:szCs w:val="22"/>
        </w:rPr>
        <w:t xml:space="preserve">, but the research presented here focuses on the </w:t>
      </w:r>
      <w:r w:rsidR="00CC5C3F">
        <w:rPr>
          <w:rFonts w:ascii="Times New Roman" w:eastAsia="Calibri" w:hAnsi="Times New Roman" w:cs="Times New Roman"/>
          <w:color w:val="000000" w:themeColor="text1"/>
          <w:szCs w:val="22"/>
        </w:rPr>
        <w:t>portion</w:t>
      </w:r>
      <w:r w:rsidR="001C5B88">
        <w:rPr>
          <w:rFonts w:ascii="Times New Roman" w:eastAsia="Calibri" w:hAnsi="Times New Roman" w:cs="Times New Roman"/>
          <w:color w:val="000000" w:themeColor="text1"/>
          <w:szCs w:val="22"/>
        </w:rPr>
        <w:t xml:space="preserve"> of the </w:t>
      </w:r>
      <w:r w:rsidR="00C862B5">
        <w:rPr>
          <w:rFonts w:ascii="Times New Roman" w:eastAsia="Calibri" w:hAnsi="Times New Roman" w:cs="Times New Roman"/>
          <w:color w:val="000000" w:themeColor="text1"/>
          <w:szCs w:val="22"/>
        </w:rPr>
        <w:t xml:space="preserve">fishery </w:t>
      </w:r>
      <w:r w:rsidR="001C5B88">
        <w:rPr>
          <w:rFonts w:ascii="Times New Roman" w:eastAsia="Calibri" w:hAnsi="Times New Roman" w:cs="Times New Roman"/>
          <w:color w:val="000000" w:themeColor="text1"/>
          <w:szCs w:val="22"/>
        </w:rPr>
        <w:t>that operate</w:t>
      </w:r>
      <w:r w:rsidR="00CC5C3F">
        <w:rPr>
          <w:rFonts w:ascii="Times New Roman" w:eastAsia="Calibri" w:hAnsi="Times New Roman" w:cs="Times New Roman"/>
          <w:color w:val="000000" w:themeColor="text1"/>
          <w:szCs w:val="22"/>
        </w:rPr>
        <w:t>s</w:t>
      </w:r>
      <w:r w:rsidR="001C5B88">
        <w:rPr>
          <w:rFonts w:ascii="Times New Roman" w:eastAsia="Calibri" w:hAnsi="Times New Roman" w:cs="Times New Roman"/>
          <w:color w:val="000000" w:themeColor="text1"/>
          <w:szCs w:val="22"/>
        </w:rPr>
        <w:t xml:space="preserve"> </w:t>
      </w:r>
      <w:r w:rsidR="00C862B5">
        <w:rPr>
          <w:rFonts w:ascii="Times New Roman" w:eastAsia="Calibri" w:hAnsi="Times New Roman" w:cs="Times New Roman"/>
          <w:color w:val="000000" w:themeColor="text1"/>
          <w:szCs w:val="22"/>
        </w:rPr>
        <w:t>under the PFMC (i.e., Washington to California)</w:t>
      </w:r>
      <w:r w:rsidR="00CE6DD8">
        <w:rPr>
          <w:rFonts w:ascii="Times New Roman" w:eastAsia="Calibri" w:hAnsi="Times New Roman" w:cs="Times New Roman"/>
          <w:color w:val="000000" w:themeColor="text1"/>
          <w:szCs w:val="22"/>
        </w:rPr>
        <w:t xml:space="preserve">. </w:t>
      </w:r>
      <w:del w:id="17" w:author="Punt, Andre (O&amp;A, Hobart)" w:date="2016-01-15T03:55:00Z">
        <w:r w:rsidR="00CC5C3F" w:rsidRPr="00E13DD8" w:rsidDel="0050481A">
          <w:rPr>
            <w:rFonts w:ascii="Times New Roman" w:eastAsia="Calibri" w:hAnsi="Times New Roman" w:cs="Times New Roman"/>
            <w:color w:val="000000" w:themeColor="text1"/>
            <w:szCs w:val="22"/>
          </w:rPr>
          <w:delText xml:space="preserve">Prior to 1960 </w:delText>
        </w:r>
      </w:del>
      <w:ins w:id="18" w:author="Punt, Andre (O&amp;A, Hobart)" w:date="2016-01-15T03:55:00Z">
        <w:r w:rsidR="0050481A">
          <w:rPr>
            <w:rFonts w:ascii="Times New Roman" w:eastAsia="Calibri" w:hAnsi="Times New Roman" w:cs="Times New Roman"/>
            <w:color w:val="000000" w:themeColor="text1"/>
            <w:szCs w:val="22"/>
          </w:rPr>
          <w:t>S</w:t>
        </w:r>
      </w:ins>
      <w:del w:id="19" w:author="Punt, Andre (O&amp;A, Hobart)" w:date="2016-01-15T03:55:00Z">
        <w:r w:rsidR="00385E7E" w:rsidDel="0050481A">
          <w:rPr>
            <w:rFonts w:ascii="Times New Roman" w:eastAsia="Calibri" w:hAnsi="Times New Roman" w:cs="Times New Roman"/>
            <w:color w:val="000000" w:themeColor="text1"/>
            <w:szCs w:val="22"/>
          </w:rPr>
          <w:delText>s</w:delText>
        </w:r>
      </w:del>
      <w:r w:rsidR="00385E7E">
        <w:rPr>
          <w:rFonts w:ascii="Times New Roman" w:eastAsia="Calibri" w:hAnsi="Times New Roman" w:cs="Times New Roman"/>
          <w:color w:val="000000" w:themeColor="text1"/>
          <w:szCs w:val="22"/>
        </w:rPr>
        <w:t>ablefish</w:t>
      </w:r>
      <w:r w:rsidR="00CC5C3F" w:rsidRPr="00E13DD8">
        <w:rPr>
          <w:rFonts w:ascii="Times New Roman" w:eastAsia="Calibri" w:hAnsi="Times New Roman" w:cs="Times New Roman"/>
          <w:color w:val="000000" w:themeColor="text1"/>
          <w:szCs w:val="22"/>
        </w:rPr>
        <w:t xml:space="preserve"> were mainly caught using hook and line</w:t>
      </w:r>
      <w:ins w:id="20" w:author="Punt, Andre (O&amp;A, Hobart)" w:date="2016-01-15T03:55:00Z">
        <w:r w:rsidR="0050481A" w:rsidRPr="0050481A">
          <w:rPr>
            <w:rFonts w:ascii="Times New Roman" w:eastAsia="Calibri" w:hAnsi="Times New Roman" w:cs="Times New Roman"/>
            <w:color w:val="000000" w:themeColor="text1"/>
            <w:szCs w:val="22"/>
          </w:rPr>
          <w:t xml:space="preserve"> </w:t>
        </w:r>
      </w:ins>
      <w:ins w:id="21" w:author="Punt, Andre (O&amp;A, Hobart)" w:date="2016-01-15T03:56:00Z">
        <w:r w:rsidR="0050481A">
          <w:rPr>
            <w:rFonts w:ascii="Times New Roman" w:eastAsia="Calibri" w:hAnsi="Times New Roman" w:cs="Times New Roman"/>
            <w:color w:val="000000" w:themeColor="text1"/>
            <w:szCs w:val="22"/>
          </w:rPr>
          <w:t>p</w:t>
        </w:r>
      </w:ins>
      <w:ins w:id="22" w:author="Punt, Andre (O&amp;A, Hobart)" w:date="2016-01-15T03:55:00Z">
        <w:r w:rsidR="0050481A" w:rsidRPr="00E13DD8">
          <w:rPr>
            <w:rFonts w:ascii="Times New Roman" w:eastAsia="Calibri" w:hAnsi="Times New Roman" w:cs="Times New Roman"/>
            <w:color w:val="000000" w:themeColor="text1"/>
            <w:szCs w:val="22"/>
          </w:rPr>
          <w:t>rior to 1960</w:t>
        </w:r>
      </w:ins>
      <w:r w:rsidR="00CC5C3F" w:rsidRPr="00E13DD8">
        <w:rPr>
          <w:rFonts w:ascii="Times New Roman" w:eastAsia="Calibri" w:hAnsi="Times New Roman" w:cs="Times New Roman"/>
          <w:color w:val="000000" w:themeColor="text1"/>
          <w:szCs w:val="22"/>
        </w:rPr>
        <w:t xml:space="preserve">, </w:t>
      </w:r>
      <w:r w:rsidR="00CC5C3F">
        <w:rPr>
          <w:rFonts w:ascii="Times New Roman" w:eastAsia="Calibri" w:hAnsi="Times New Roman" w:cs="Times New Roman"/>
          <w:color w:val="000000" w:themeColor="text1"/>
          <w:szCs w:val="22"/>
        </w:rPr>
        <w:t>with the f</w:t>
      </w:r>
      <w:r w:rsidR="0029598D">
        <w:rPr>
          <w:rFonts w:ascii="Times New Roman" w:eastAsia="Calibri" w:hAnsi="Times New Roman" w:cs="Times New Roman"/>
          <w:color w:val="000000" w:themeColor="text1"/>
          <w:szCs w:val="22"/>
        </w:rPr>
        <w:t xml:space="preserve">irst records </w:t>
      </w:r>
      <w:ins w:id="23" w:author="Punt, Andre (O&amp;A, Hobart)" w:date="2016-01-15T03:56:00Z">
        <w:r w:rsidR="0050481A">
          <w:rPr>
            <w:rFonts w:ascii="Times New Roman" w:eastAsia="Calibri" w:hAnsi="Times New Roman" w:cs="Times New Roman"/>
            <w:color w:val="000000" w:themeColor="text1"/>
            <w:szCs w:val="22"/>
          </w:rPr>
          <w:t xml:space="preserve">of catch </w:t>
        </w:r>
      </w:ins>
      <w:r w:rsidR="0029598D">
        <w:rPr>
          <w:rFonts w:ascii="Times New Roman" w:eastAsia="Calibri" w:hAnsi="Times New Roman" w:cs="Times New Roman"/>
          <w:color w:val="000000" w:themeColor="text1"/>
          <w:szCs w:val="22"/>
        </w:rPr>
        <w:t xml:space="preserve">documented by the </w:t>
      </w:r>
      <w:r w:rsidRPr="00E13DD8">
        <w:rPr>
          <w:rFonts w:ascii="Times New Roman" w:eastAsia="Calibri" w:hAnsi="Times New Roman" w:cs="Times New Roman"/>
          <w:color w:val="000000" w:themeColor="text1"/>
          <w:szCs w:val="22"/>
        </w:rPr>
        <w:t>California Department of Fish and Wildlife in 1908 (</w:t>
      </w:r>
      <w:r w:rsidR="00AA14B9">
        <w:rPr>
          <w:rFonts w:ascii="Times New Roman" w:eastAsia="Calibri" w:hAnsi="Times New Roman" w:cs="Times New Roman"/>
          <w:color w:val="000000" w:themeColor="text1"/>
          <w:szCs w:val="22"/>
        </w:rPr>
        <w:fldChar w:fldCharType="begin"/>
      </w:r>
      <w:r w:rsidR="00AA14B9">
        <w:rPr>
          <w:rFonts w:ascii="Times New Roman" w:eastAsia="Calibri" w:hAnsi="Times New Roman" w:cs="Times New Roman"/>
          <w:color w:val="000000" w:themeColor="text1"/>
          <w:szCs w:val="22"/>
        </w:rPr>
        <w:instrText xml:space="preserve"> REF _Ref440542720 \h </w:instrText>
      </w:r>
      <w:r w:rsidR="00145B28">
        <w:rPr>
          <w:rFonts w:ascii="Times New Roman" w:eastAsia="Calibri" w:hAnsi="Times New Roman" w:cs="Times New Roman"/>
          <w:color w:val="000000" w:themeColor="text1"/>
          <w:szCs w:val="22"/>
        </w:rPr>
        <w:instrText xml:space="preserve"> \* MERGEFORMAT </w:instrText>
      </w:r>
      <w:r w:rsidR="00AA14B9">
        <w:rPr>
          <w:rFonts w:ascii="Times New Roman" w:eastAsia="Calibri" w:hAnsi="Times New Roman" w:cs="Times New Roman"/>
          <w:color w:val="000000" w:themeColor="text1"/>
          <w:szCs w:val="22"/>
        </w:rPr>
      </w:r>
      <w:r w:rsidR="00AA14B9">
        <w:rPr>
          <w:rFonts w:ascii="Times New Roman" w:eastAsia="Calibri" w:hAnsi="Times New Roman" w:cs="Times New Roman"/>
          <w:color w:val="000000" w:themeColor="text1"/>
          <w:szCs w:val="22"/>
        </w:rPr>
        <w:fldChar w:fldCharType="separate"/>
      </w:r>
      <w:r w:rsidR="002F5364" w:rsidRPr="003E70ED">
        <w:rPr>
          <w:rFonts w:ascii="Times New Roman" w:hAnsi="Times New Roman" w:cs="Times New Roman"/>
          <w:color w:val="000000" w:themeColor="text1"/>
          <w:szCs w:val="22"/>
        </w:rPr>
        <w:t xml:space="preserve">Figure </w:t>
      </w:r>
      <w:r w:rsidR="002F5364">
        <w:rPr>
          <w:rFonts w:ascii="Times New Roman" w:hAnsi="Times New Roman" w:cs="Times New Roman"/>
          <w:noProof/>
          <w:color w:val="000000" w:themeColor="text1"/>
          <w:szCs w:val="22"/>
        </w:rPr>
        <w:t>1</w:t>
      </w:r>
      <w:r w:rsidR="00AA14B9">
        <w:rPr>
          <w:rFonts w:ascii="Times New Roman" w:eastAsia="Calibri" w:hAnsi="Times New Roman" w:cs="Times New Roman"/>
          <w:color w:val="000000" w:themeColor="text1"/>
          <w:szCs w:val="22"/>
        </w:rPr>
        <w:fldChar w:fldCharType="end"/>
      </w:r>
      <w:r w:rsidR="003E0404">
        <w:rPr>
          <w:rFonts w:ascii="Times New Roman" w:eastAsia="Calibri" w:hAnsi="Times New Roman" w:cs="Times New Roman"/>
          <w:color w:val="000000" w:themeColor="text1"/>
          <w:szCs w:val="22"/>
        </w:rPr>
        <w:t xml:space="preserve">; </w:t>
      </w:r>
      <w:r w:rsidR="003E0404" w:rsidRPr="00E13DD8">
        <w:rPr>
          <w:rFonts w:ascii="Times New Roman" w:eastAsia="Calibri" w:hAnsi="Times New Roman" w:cs="Times New Roman"/>
          <w:color w:val="000000" w:themeColor="text1"/>
          <w:szCs w:val="22"/>
        </w:rPr>
        <w:t xml:space="preserve">Johnson </w:t>
      </w:r>
      <w:r w:rsidR="003E0404" w:rsidRPr="00203ADF">
        <w:rPr>
          <w:rFonts w:ascii="Times New Roman" w:eastAsia="Calibri" w:hAnsi="Times New Roman" w:cs="Times New Roman"/>
          <w:i/>
          <w:color w:val="000000" w:themeColor="text1"/>
          <w:szCs w:val="22"/>
        </w:rPr>
        <w:t>et al</w:t>
      </w:r>
      <w:r w:rsidR="003E0404" w:rsidRPr="00E13DD8">
        <w:rPr>
          <w:rFonts w:ascii="Times New Roman" w:eastAsia="Calibri" w:hAnsi="Times New Roman" w:cs="Times New Roman"/>
          <w:color w:val="000000" w:themeColor="text1"/>
          <w:szCs w:val="22"/>
        </w:rPr>
        <w:t>., 2015</w:t>
      </w:r>
      <w:r w:rsidRPr="00E13DD8">
        <w:rPr>
          <w:rFonts w:ascii="Times New Roman" w:eastAsia="Calibri" w:hAnsi="Times New Roman" w:cs="Times New Roman"/>
          <w:color w:val="000000" w:themeColor="text1"/>
          <w:szCs w:val="22"/>
        </w:rPr>
        <w:t xml:space="preserve">). </w:t>
      </w:r>
      <w:r w:rsidR="00385E7E">
        <w:rPr>
          <w:rFonts w:ascii="Times New Roman" w:eastAsia="Calibri" w:hAnsi="Times New Roman" w:cs="Times New Roman"/>
          <w:color w:val="000000" w:themeColor="text1"/>
          <w:szCs w:val="22"/>
        </w:rPr>
        <w:t>L</w:t>
      </w:r>
      <w:r w:rsidRPr="00E13DD8">
        <w:rPr>
          <w:rFonts w:ascii="Times New Roman" w:eastAsia="Calibri" w:hAnsi="Times New Roman" w:cs="Times New Roman"/>
          <w:color w:val="000000" w:themeColor="text1"/>
          <w:szCs w:val="22"/>
        </w:rPr>
        <w:t xml:space="preserve">ater increases </w:t>
      </w:r>
      <w:ins w:id="24" w:author="Punt, Andre (O&amp;A, Hobart)" w:date="2016-01-15T03:56:00Z">
        <w:r w:rsidR="0050481A">
          <w:rPr>
            <w:rFonts w:ascii="Times New Roman" w:eastAsia="Calibri" w:hAnsi="Times New Roman" w:cs="Times New Roman"/>
            <w:color w:val="000000" w:themeColor="text1"/>
            <w:szCs w:val="22"/>
          </w:rPr>
          <w:t xml:space="preserve">in catch </w:t>
        </w:r>
      </w:ins>
      <w:r w:rsidRPr="00E13DD8">
        <w:rPr>
          <w:rFonts w:ascii="Times New Roman" w:eastAsia="Calibri" w:hAnsi="Times New Roman" w:cs="Times New Roman"/>
          <w:color w:val="000000" w:themeColor="text1"/>
          <w:szCs w:val="22"/>
        </w:rPr>
        <w:t xml:space="preserve">in the 1970s </w:t>
      </w:r>
      <w:r w:rsidR="00385E7E">
        <w:rPr>
          <w:rFonts w:ascii="Times New Roman" w:eastAsia="Calibri" w:hAnsi="Times New Roman" w:cs="Times New Roman"/>
          <w:color w:val="000000" w:themeColor="text1"/>
          <w:szCs w:val="22"/>
        </w:rPr>
        <w:t xml:space="preserve">are </w:t>
      </w:r>
      <w:r w:rsidRPr="00E13DD8">
        <w:rPr>
          <w:rFonts w:ascii="Times New Roman" w:eastAsia="Calibri" w:hAnsi="Times New Roman" w:cs="Times New Roman"/>
          <w:color w:val="000000" w:themeColor="text1"/>
          <w:szCs w:val="22"/>
        </w:rPr>
        <w:t>attributed to the development of a pot fishery</w:t>
      </w:r>
      <w:r w:rsidR="00385E7E">
        <w:rPr>
          <w:rFonts w:ascii="Times New Roman" w:eastAsia="Calibri" w:hAnsi="Times New Roman" w:cs="Times New Roman"/>
          <w:color w:val="000000" w:themeColor="text1"/>
          <w:szCs w:val="22"/>
        </w:rPr>
        <w:t xml:space="preserve"> comprised of mainly foreign vessels</w:t>
      </w:r>
      <w:r w:rsidRPr="00E13DD8">
        <w:rPr>
          <w:rFonts w:ascii="Times New Roman" w:eastAsia="Calibri" w:hAnsi="Times New Roman" w:cs="Times New Roman"/>
          <w:color w:val="000000" w:themeColor="text1"/>
          <w:szCs w:val="22"/>
        </w:rPr>
        <w:t xml:space="preserve">. </w:t>
      </w:r>
      <w:r w:rsidR="00C862B5">
        <w:rPr>
          <w:rFonts w:ascii="Times New Roman" w:eastAsia="Calibri" w:hAnsi="Times New Roman" w:cs="Times New Roman"/>
          <w:color w:val="000000" w:themeColor="text1"/>
          <w:szCs w:val="22"/>
        </w:rPr>
        <w:t>T</w:t>
      </w:r>
      <w:r w:rsidR="0029598D">
        <w:rPr>
          <w:rFonts w:ascii="Times New Roman" w:eastAsia="Calibri" w:hAnsi="Times New Roman" w:cs="Times New Roman"/>
          <w:color w:val="000000" w:themeColor="text1"/>
          <w:szCs w:val="22"/>
        </w:rPr>
        <w:t>rawl landings also date back to the early 1900s, though</w:t>
      </w:r>
      <w:r w:rsidR="00CE6DD8">
        <w:rPr>
          <w:rFonts w:ascii="Times New Roman" w:eastAsia="Calibri" w:hAnsi="Times New Roman" w:cs="Times New Roman"/>
          <w:color w:val="000000" w:themeColor="text1"/>
          <w:szCs w:val="22"/>
        </w:rPr>
        <w:t xml:space="preserve"> trawl</w:t>
      </w:r>
      <w:r w:rsidR="0029598D">
        <w:rPr>
          <w:rFonts w:ascii="Times New Roman" w:eastAsia="Calibri" w:hAnsi="Times New Roman" w:cs="Times New Roman"/>
          <w:color w:val="000000" w:themeColor="text1"/>
          <w:szCs w:val="22"/>
        </w:rPr>
        <w:t xml:space="preserve"> landings rarely exceeded those by hook and line until the late 1960s.</w:t>
      </w:r>
    </w:p>
    <w:p w14:paraId="4453A5AB" w14:textId="68FA6A8D" w:rsidR="00CE6DD8" w:rsidRDefault="00CE6DD8"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The </w:t>
      </w:r>
      <w:r w:rsidR="0067564D">
        <w:rPr>
          <w:rFonts w:ascii="Times New Roman" w:eastAsia="Calibri" w:hAnsi="Times New Roman" w:cs="Times New Roman"/>
          <w:color w:val="000000" w:themeColor="text1"/>
          <w:szCs w:val="22"/>
        </w:rPr>
        <w:t xml:space="preserve">sablefish </w:t>
      </w:r>
      <w:r>
        <w:rPr>
          <w:rFonts w:ascii="Times New Roman" w:eastAsia="Calibri" w:hAnsi="Times New Roman" w:cs="Times New Roman"/>
          <w:color w:val="000000" w:themeColor="text1"/>
          <w:szCs w:val="22"/>
        </w:rPr>
        <w:t xml:space="preserve">fishery encounters </w:t>
      </w:r>
      <w:r w:rsidR="00284FA7">
        <w:rPr>
          <w:rFonts w:ascii="Times New Roman" w:eastAsia="Calibri" w:hAnsi="Times New Roman" w:cs="Times New Roman"/>
          <w:color w:val="000000" w:themeColor="text1"/>
          <w:szCs w:val="22"/>
        </w:rPr>
        <w:t xml:space="preserve">several </w:t>
      </w:r>
      <w:r>
        <w:rPr>
          <w:rFonts w:ascii="Times New Roman" w:eastAsia="Calibri" w:hAnsi="Times New Roman" w:cs="Times New Roman"/>
          <w:color w:val="000000" w:themeColor="text1"/>
          <w:szCs w:val="22"/>
        </w:rPr>
        <w:t xml:space="preserve">bycatch species, including </w:t>
      </w:r>
      <w:r w:rsidRPr="00E13DD8">
        <w:rPr>
          <w:rFonts w:ascii="Times New Roman" w:eastAsia="Calibri" w:hAnsi="Times New Roman" w:cs="Times New Roman"/>
          <w:color w:val="000000" w:themeColor="text1"/>
          <w:szCs w:val="22"/>
        </w:rPr>
        <w:t>Pacific halibut (</w:t>
      </w:r>
      <w:proofErr w:type="spellStart"/>
      <w:r w:rsidRPr="00CE6DD8">
        <w:rPr>
          <w:rFonts w:ascii="Times New Roman" w:eastAsia="Calibri" w:hAnsi="Times New Roman" w:cs="Times New Roman"/>
          <w:i/>
          <w:color w:val="000000" w:themeColor="text1"/>
          <w:szCs w:val="22"/>
        </w:rPr>
        <w:t>Hippoglossus</w:t>
      </w:r>
      <w:proofErr w:type="spellEnd"/>
      <w:r w:rsidRPr="00CE6DD8">
        <w:rPr>
          <w:rFonts w:ascii="Times New Roman" w:eastAsia="Calibri" w:hAnsi="Times New Roman" w:cs="Times New Roman"/>
          <w:i/>
          <w:color w:val="000000" w:themeColor="text1"/>
          <w:szCs w:val="22"/>
        </w:rPr>
        <w:t xml:space="preserve"> </w:t>
      </w:r>
      <w:proofErr w:type="spellStart"/>
      <w:r w:rsidRPr="00CE6DD8">
        <w:rPr>
          <w:rFonts w:ascii="Times New Roman" w:eastAsia="Calibri" w:hAnsi="Times New Roman" w:cs="Times New Roman"/>
          <w:i/>
          <w:color w:val="000000" w:themeColor="text1"/>
          <w:szCs w:val="22"/>
        </w:rPr>
        <w:t>stenolepis</w:t>
      </w:r>
      <w:proofErr w:type="spellEnd"/>
      <w:r w:rsidRPr="00E13DD8">
        <w:rPr>
          <w:rFonts w:ascii="Times New Roman" w:eastAsia="Calibri" w:hAnsi="Times New Roman" w:cs="Times New Roman"/>
          <w:color w:val="000000" w:themeColor="text1"/>
          <w:szCs w:val="22"/>
        </w:rPr>
        <w:t>), an internationally managed species, and five overfished species  (</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_Ref431013306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002F5364" w:rsidRPr="003E70ED">
        <w:rPr>
          <w:rFonts w:ascii="Times New Roman" w:eastAsia="Calibri" w:hAnsi="Times New Roman" w:cs="Times New Roman"/>
          <w:color w:val="000000" w:themeColor="text1"/>
          <w:szCs w:val="22"/>
        </w:rPr>
        <w:t xml:space="preserve">Table </w:t>
      </w:r>
      <w:r w:rsidR="002F5364">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r w:rsidRPr="00E13DD8">
        <w:rPr>
          <w:rFonts w:ascii="Times New Roman" w:eastAsia="Calibri" w:hAnsi="Times New Roman" w:cs="Times New Roman"/>
          <w:color w:val="000000" w:themeColor="text1"/>
          <w:szCs w:val="22"/>
        </w:rPr>
        <w:t>):  (</w:t>
      </w:r>
      <w:r>
        <w:rPr>
          <w:rFonts w:ascii="Times New Roman" w:eastAsia="Calibri" w:hAnsi="Times New Roman" w:cs="Times New Roman"/>
          <w:color w:val="000000" w:themeColor="text1"/>
          <w:szCs w:val="22"/>
        </w:rPr>
        <w:t>1</w:t>
      </w:r>
      <w:r w:rsidRPr="00E13DD8">
        <w:rPr>
          <w:rFonts w:ascii="Times New Roman" w:eastAsia="Calibri" w:hAnsi="Times New Roman" w:cs="Times New Roman"/>
          <w:color w:val="000000" w:themeColor="text1"/>
          <w:szCs w:val="22"/>
        </w:rPr>
        <w:t xml:space="preserve">) </w:t>
      </w:r>
      <w:proofErr w:type="spellStart"/>
      <w:r w:rsidRPr="00E13DD8">
        <w:rPr>
          <w:rFonts w:ascii="Times New Roman" w:eastAsia="Calibri" w:hAnsi="Times New Roman" w:cs="Times New Roman"/>
          <w:color w:val="000000" w:themeColor="text1"/>
          <w:szCs w:val="22"/>
        </w:rPr>
        <w:t>bocaccio</w:t>
      </w:r>
      <w:proofErr w:type="spellEnd"/>
      <w:r w:rsidRPr="00E13DD8">
        <w:rPr>
          <w:rFonts w:ascii="Times New Roman" w:eastAsia="Calibri" w:hAnsi="Times New Roman" w:cs="Times New Roman"/>
          <w:color w:val="000000" w:themeColor="text1"/>
          <w:szCs w:val="22"/>
        </w:rPr>
        <w:t xml:space="preserve"> (</w:t>
      </w:r>
      <w:r w:rsidRPr="00CE6DD8">
        <w:rPr>
          <w:rFonts w:ascii="Times New Roman" w:eastAsia="Calibri" w:hAnsi="Times New Roman" w:cs="Times New Roman"/>
          <w:i/>
          <w:color w:val="000000" w:themeColor="text1"/>
          <w:szCs w:val="22"/>
        </w:rPr>
        <w:t xml:space="preserve">S. </w:t>
      </w:r>
      <w:proofErr w:type="spellStart"/>
      <w:r w:rsidRPr="00CE6DD8">
        <w:rPr>
          <w:rFonts w:ascii="Times New Roman" w:eastAsia="Calibri" w:hAnsi="Times New Roman" w:cs="Times New Roman"/>
          <w:i/>
          <w:color w:val="000000" w:themeColor="text1"/>
          <w:szCs w:val="22"/>
        </w:rPr>
        <w:t>paucispinis</w:t>
      </w:r>
      <w:proofErr w:type="spellEnd"/>
      <w:r w:rsidRPr="00E13DD8">
        <w:rPr>
          <w:rFonts w:ascii="Times New Roman" w:eastAsia="Calibri" w:hAnsi="Times New Roman" w:cs="Times New Roman"/>
          <w:color w:val="000000" w:themeColor="text1"/>
          <w:szCs w:val="22"/>
        </w:rPr>
        <w:t>; Field, 2013); (</w:t>
      </w:r>
      <w:r>
        <w:rPr>
          <w:rFonts w:ascii="Times New Roman" w:eastAsia="Calibri" w:hAnsi="Times New Roman" w:cs="Times New Roman"/>
          <w:color w:val="000000" w:themeColor="text1"/>
          <w:szCs w:val="22"/>
        </w:rPr>
        <w:t>2</w:t>
      </w:r>
      <w:r w:rsidRPr="00E13DD8">
        <w:rPr>
          <w:rFonts w:ascii="Times New Roman" w:eastAsia="Calibri" w:hAnsi="Times New Roman" w:cs="Times New Roman"/>
          <w:color w:val="000000" w:themeColor="text1"/>
          <w:szCs w:val="22"/>
        </w:rPr>
        <w:t xml:space="preserve">) </w:t>
      </w:r>
      <w:proofErr w:type="spellStart"/>
      <w:r w:rsidRPr="00E13DD8">
        <w:rPr>
          <w:rFonts w:ascii="Times New Roman" w:eastAsia="Calibri" w:hAnsi="Times New Roman" w:cs="Times New Roman"/>
          <w:color w:val="000000" w:themeColor="text1"/>
          <w:szCs w:val="22"/>
        </w:rPr>
        <w:t>cowcod</w:t>
      </w:r>
      <w:proofErr w:type="spellEnd"/>
      <w:r w:rsidRPr="00E13DD8">
        <w:rPr>
          <w:rFonts w:ascii="Times New Roman" w:eastAsia="Calibri" w:hAnsi="Times New Roman" w:cs="Times New Roman"/>
          <w:color w:val="000000" w:themeColor="text1"/>
          <w:szCs w:val="22"/>
        </w:rPr>
        <w:t xml:space="preserve"> (</w:t>
      </w:r>
      <w:r w:rsidRPr="00CE6DD8">
        <w:rPr>
          <w:rFonts w:ascii="Times New Roman" w:eastAsia="Calibri" w:hAnsi="Times New Roman" w:cs="Times New Roman"/>
          <w:i/>
          <w:color w:val="000000" w:themeColor="text1"/>
          <w:szCs w:val="22"/>
        </w:rPr>
        <w:t>S. levis</w:t>
      </w:r>
      <w:r w:rsidRPr="00E13DD8">
        <w:rPr>
          <w:rFonts w:ascii="Times New Roman" w:eastAsia="Calibri" w:hAnsi="Times New Roman" w:cs="Times New Roman"/>
          <w:color w:val="000000" w:themeColor="text1"/>
          <w:szCs w:val="22"/>
        </w:rPr>
        <w:t xml:space="preserve">; Dick and </w:t>
      </w:r>
      <w:proofErr w:type="spellStart"/>
      <w:r w:rsidRPr="00E13DD8">
        <w:rPr>
          <w:rFonts w:ascii="Times New Roman" w:eastAsia="Calibri" w:hAnsi="Times New Roman" w:cs="Times New Roman"/>
          <w:color w:val="000000" w:themeColor="text1"/>
          <w:szCs w:val="22"/>
        </w:rPr>
        <w:t>MacCall</w:t>
      </w:r>
      <w:proofErr w:type="spellEnd"/>
      <w:r w:rsidRPr="00E13DD8">
        <w:rPr>
          <w:rFonts w:ascii="Times New Roman" w:eastAsia="Calibri" w:hAnsi="Times New Roman" w:cs="Times New Roman"/>
          <w:color w:val="000000" w:themeColor="text1"/>
          <w:szCs w:val="22"/>
        </w:rPr>
        <w:t>, 2014); (</w:t>
      </w:r>
      <w:r>
        <w:rPr>
          <w:rFonts w:ascii="Times New Roman" w:eastAsia="Calibri" w:hAnsi="Times New Roman" w:cs="Times New Roman"/>
          <w:color w:val="000000" w:themeColor="text1"/>
          <w:szCs w:val="22"/>
        </w:rPr>
        <w:t>3</w:t>
      </w:r>
      <w:r w:rsidRPr="00E13DD8">
        <w:rPr>
          <w:rFonts w:ascii="Times New Roman" w:eastAsia="Calibri" w:hAnsi="Times New Roman" w:cs="Times New Roman"/>
          <w:color w:val="000000" w:themeColor="text1"/>
          <w:szCs w:val="22"/>
        </w:rPr>
        <w:t xml:space="preserve">) </w:t>
      </w:r>
      <w:proofErr w:type="spellStart"/>
      <w:r w:rsidRPr="00E13DD8">
        <w:rPr>
          <w:rFonts w:ascii="Times New Roman" w:eastAsia="Calibri" w:hAnsi="Times New Roman" w:cs="Times New Roman"/>
          <w:color w:val="000000" w:themeColor="text1"/>
          <w:szCs w:val="22"/>
        </w:rPr>
        <w:t>darkblotched</w:t>
      </w:r>
      <w:proofErr w:type="spellEnd"/>
      <w:r w:rsidRPr="00E13DD8">
        <w:rPr>
          <w:rFonts w:ascii="Times New Roman" w:eastAsia="Calibri" w:hAnsi="Times New Roman" w:cs="Times New Roman"/>
          <w:color w:val="000000" w:themeColor="text1"/>
          <w:szCs w:val="22"/>
        </w:rPr>
        <w:t xml:space="preserve"> rockfish (</w:t>
      </w:r>
      <w:r w:rsidRPr="00CE6DD8">
        <w:rPr>
          <w:rFonts w:ascii="Times New Roman" w:eastAsia="Calibri" w:hAnsi="Times New Roman" w:cs="Times New Roman"/>
          <w:i/>
          <w:color w:val="000000" w:themeColor="text1"/>
          <w:szCs w:val="22"/>
        </w:rPr>
        <w:t xml:space="preserve">S. </w:t>
      </w:r>
      <w:proofErr w:type="spellStart"/>
      <w:r w:rsidRPr="00CE6DD8">
        <w:rPr>
          <w:rFonts w:ascii="Times New Roman" w:eastAsia="Calibri" w:hAnsi="Times New Roman" w:cs="Times New Roman"/>
          <w:i/>
          <w:color w:val="000000" w:themeColor="text1"/>
          <w:szCs w:val="22"/>
        </w:rPr>
        <w:t>crameri</w:t>
      </w:r>
      <w:proofErr w:type="spellEnd"/>
      <w:r w:rsidRPr="00E13DD8">
        <w:rPr>
          <w:rFonts w:ascii="Times New Roman" w:eastAsia="Calibri" w:hAnsi="Times New Roman" w:cs="Times New Roman"/>
          <w:color w:val="000000" w:themeColor="text1"/>
          <w:szCs w:val="22"/>
        </w:rPr>
        <w:t xml:space="preserve">; </w:t>
      </w:r>
      <w:proofErr w:type="spellStart"/>
      <w:r w:rsidRPr="00E13DD8">
        <w:rPr>
          <w:rFonts w:ascii="Times New Roman" w:eastAsia="Calibri" w:hAnsi="Times New Roman" w:cs="Times New Roman"/>
          <w:color w:val="000000" w:themeColor="text1"/>
          <w:szCs w:val="22"/>
        </w:rPr>
        <w:t>Gertseva</w:t>
      </w:r>
      <w:proofErr w:type="spellEnd"/>
      <w:r w:rsidRPr="00E13DD8">
        <w:rPr>
          <w:rFonts w:ascii="Times New Roman" w:eastAsia="Calibri" w:hAnsi="Times New Roman" w:cs="Times New Roman"/>
          <w:color w:val="000000" w:themeColor="text1"/>
          <w:szCs w:val="22"/>
        </w:rPr>
        <w:t xml:space="preserve"> and Thorson, 2013); (</w:t>
      </w:r>
      <w:r>
        <w:rPr>
          <w:rFonts w:ascii="Times New Roman" w:eastAsia="Calibri" w:hAnsi="Times New Roman" w:cs="Times New Roman"/>
          <w:color w:val="000000" w:themeColor="text1"/>
          <w:szCs w:val="22"/>
        </w:rPr>
        <w:t>4</w:t>
      </w:r>
      <w:r w:rsidRPr="00E13DD8">
        <w:rPr>
          <w:rFonts w:ascii="Times New Roman" w:eastAsia="Calibri" w:hAnsi="Times New Roman" w:cs="Times New Roman"/>
          <w:color w:val="000000" w:themeColor="text1"/>
          <w:szCs w:val="22"/>
        </w:rPr>
        <w:t xml:space="preserve">) Pacific ocean perch (POP, </w:t>
      </w:r>
      <w:r w:rsidRPr="00CE6DD8">
        <w:rPr>
          <w:rFonts w:ascii="Times New Roman" w:eastAsia="Calibri" w:hAnsi="Times New Roman" w:cs="Times New Roman"/>
          <w:i/>
          <w:color w:val="000000" w:themeColor="text1"/>
          <w:szCs w:val="22"/>
        </w:rPr>
        <w:t xml:space="preserve">S. </w:t>
      </w:r>
      <w:proofErr w:type="spellStart"/>
      <w:r w:rsidRPr="00CE6DD8">
        <w:rPr>
          <w:rFonts w:ascii="Times New Roman" w:eastAsia="Calibri" w:hAnsi="Times New Roman" w:cs="Times New Roman"/>
          <w:i/>
          <w:color w:val="000000" w:themeColor="text1"/>
          <w:szCs w:val="22"/>
        </w:rPr>
        <w:t>alutus</w:t>
      </w:r>
      <w:proofErr w:type="spellEnd"/>
      <w:r w:rsidRPr="00E13DD8">
        <w:rPr>
          <w:rFonts w:ascii="Times New Roman" w:eastAsia="Calibri" w:hAnsi="Times New Roman" w:cs="Times New Roman"/>
          <w:color w:val="000000" w:themeColor="text1"/>
          <w:szCs w:val="22"/>
        </w:rPr>
        <w:t>; Hamel and Ono, 2011); and (</w:t>
      </w:r>
      <w:r>
        <w:rPr>
          <w:rFonts w:ascii="Times New Roman" w:eastAsia="Calibri" w:hAnsi="Times New Roman" w:cs="Times New Roman"/>
          <w:color w:val="000000" w:themeColor="text1"/>
          <w:szCs w:val="22"/>
        </w:rPr>
        <w:t>5</w:t>
      </w:r>
      <w:r w:rsidRPr="00E13DD8">
        <w:rPr>
          <w:rFonts w:ascii="Times New Roman" w:eastAsia="Calibri" w:hAnsi="Times New Roman" w:cs="Times New Roman"/>
          <w:color w:val="000000" w:themeColor="text1"/>
          <w:szCs w:val="22"/>
        </w:rPr>
        <w:t xml:space="preserve">) </w:t>
      </w:r>
      <w:proofErr w:type="spellStart"/>
      <w:r w:rsidRPr="00E13DD8">
        <w:rPr>
          <w:rFonts w:ascii="Times New Roman" w:eastAsia="Calibri" w:hAnsi="Times New Roman" w:cs="Times New Roman"/>
          <w:color w:val="000000" w:themeColor="text1"/>
          <w:szCs w:val="22"/>
        </w:rPr>
        <w:t>yelloweye</w:t>
      </w:r>
      <w:proofErr w:type="spellEnd"/>
      <w:r w:rsidRPr="00E13DD8">
        <w:rPr>
          <w:rFonts w:ascii="Times New Roman" w:eastAsia="Calibri" w:hAnsi="Times New Roman" w:cs="Times New Roman"/>
          <w:color w:val="000000" w:themeColor="text1"/>
          <w:szCs w:val="22"/>
        </w:rPr>
        <w:t xml:space="preserve"> rockfish (</w:t>
      </w:r>
      <w:r w:rsidRPr="00CE6DD8">
        <w:rPr>
          <w:rFonts w:ascii="Times New Roman" w:eastAsia="Calibri" w:hAnsi="Times New Roman" w:cs="Times New Roman"/>
          <w:i/>
          <w:color w:val="000000" w:themeColor="text1"/>
          <w:szCs w:val="22"/>
        </w:rPr>
        <w:t xml:space="preserve">S. </w:t>
      </w:r>
      <w:proofErr w:type="spellStart"/>
      <w:r w:rsidRPr="00CE6DD8">
        <w:rPr>
          <w:rFonts w:ascii="Times New Roman" w:eastAsia="Calibri" w:hAnsi="Times New Roman" w:cs="Times New Roman"/>
          <w:i/>
          <w:color w:val="000000" w:themeColor="text1"/>
          <w:szCs w:val="22"/>
        </w:rPr>
        <w:t>ruberrimus</w:t>
      </w:r>
      <w:proofErr w:type="spellEnd"/>
      <w:r w:rsidRPr="00E13DD8">
        <w:rPr>
          <w:rFonts w:ascii="Times New Roman" w:eastAsia="Calibri" w:hAnsi="Times New Roman" w:cs="Times New Roman"/>
          <w:color w:val="000000" w:themeColor="text1"/>
          <w:szCs w:val="22"/>
        </w:rPr>
        <w:t xml:space="preserve">; Taylor and Wetzel, 2011). </w:t>
      </w:r>
      <w:r>
        <w:rPr>
          <w:rFonts w:ascii="Times New Roman" w:eastAsia="Calibri" w:hAnsi="Times New Roman" w:cs="Times New Roman"/>
          <w:color w:val="000000" w:themeColor="text1"/>
          <w:szCs w:val="22"/>
        </w:rPr>
        <w:t xml:space="preserve">Prior to 2011, discarding was allowed, thus </w:t>
      </w:r>
      <w:r w:rsidR="00225251">
        <w:rPr>
          <w:rFonts w:ascii="Times New Roman" w:eastAsia="Calibri" w:hAnsi="Times New Roman" w:cs="Times New Roman"/>
          <w:color w:val="000000" w:themeColor="text1"/>
          <w:szCs w:val="22"/>
        </w:rPr>
        <w:t xml:space="preserve">bycatch </w:t>
      </w:r>
      <w:r w:rsidR="00341BB0">
        <w:rPr>
          <w:rFonts w:ascii="Times New Roman" w:eastAsia="Calibri" w:hAnsi="Times New Roman" w:cs="Times New Roman"/>
          <w:color w:val="000000" w:themeColor="text1"/>
          <w:szCs w:val="22"/>
        </w:rPr>
        <w:t>allowable catch limits</w:t>
      </w:r>
      <w:r>
        <w:rPr>
          <w:rFonts w:ascii="Times New Roman" w:eastAsia="Calibri" w:hAnsi="Times New Roman" w:cs="Times New Roman"/>
          <w:color w:val="000000" w:themeColor="text1"/>
          <w:szCs w:val="22"/>
        </w:rPr>
        <w:t xml:space="preserve"> were non-binding. </w:t>
      </w:r>
      <w:del w:id="25" w:author="Punt, Andre (O&amp;A, Hobart)" w:date="2016-01-15T03:57:00Z">
        <w:r w:rsidR="005E62CE" w:rsidDel="0050481A">
          <w:rPr>
            <w:rFonts w:ascii="Times New Roman" w:eastAsia="Calibri" w:hAnsi="Times New Roman" w:cs="Times New Roman"/>
            <w:color w:val="000000" w:themeColor="text1"/>
            <w:szCs w:val="22"/>
          </w:rPr>
          <w:delText>In 2011 a</w:delText>
        </w:r>
      </w:del>
      <w:ins w:id="26" w:author="Punt, Andre (O&amp;A, Hobart)" w:date="2016-01-15T03:57:00Z">
        <w:r w:rsidR="0050481A">
          <w:rPr>
            <w:rFonts w:ascii="Times New Roman" w:eastAsia="Calibri" w:hAnsi="Times New Roman" w:cs="Times New Roman"/>
            <w:color w:val="000000" w:themeColor="text1"/>
            <w:szCs w:val="22"/>
          </w:rPr>
          <w:t>A</w:t>
        </w:r>
      </w:ins>
      <w:r w:rsidR="005E62CE">
        <w:rPr>
          <w:rFonts w:ascii="Times New Roman" w:eastAsia="Calibri" w:hAnsi="Times New Roman" w:cs="Times New Roman"/>
          <w:color w:val="000000" w:themeColor="text1"/>
          <w:szCs w:val="22"/>
        </w:rPr>
        <w:t xml:space="preserve">n ITQ program was implemented for the LE nearshore trawl </w:t>
      </w:r>
      <w:proofErr w:type="spellStart"/>
      <w:r w:rsidR="005E62CE">
        <w:rPr>
          <w:rFonts w:ascii="Times New Roman" w:eastAsia="Calibri" w:hAnsi="Times New Roman" w:cs="Times New Roman"/>
          <w:color w:val="000000" w:themeColor="text1"/>
          <w:szCs w:val="22"/>
        </w:rPr>
        <w:t>groundfish</w:t>
      </w:r>
      <w:proofErr w:type="spellEnd"/>
      <w:r w:rsidR="005E62CE">
        <w:rPr>
          <w:rFonts w:ascii="Times New Roman" w:eastAsia="Calibri" w:hAnsi="Times New Roman" w:cs="Times New Roman"/>
          <w:color w:val="000000" w:themeColor="text1"/>
          <w:szCs w:val="22"/>
        </w:rPr>
        <w:t xml:space="preserve"> fishery </w:t>
      </w:r>
      <w:commentRangeStart w:id="27"/>
      <w:ins w:id="28" w:author="Punt, Andre (O&amp;A, Hobart)" w:date="2016-01-15T03:57:00Z">
        <w:r w:rsidR="0050481A">
          <w:rPr>
            <w:rFonts w:ascii="Times New Roman" w:eastAsia="Calibri" w:hAnsi="Times New Roman" w:cs="Times New Roman"/>
            <w:color w:val="000000" w:themeColor="text1"/>
            <w:szCs w:val="22"/>
          </w:rPr>
          <w:t xml:space="preserve">in 2011 </w:t>
        </w:r>
        <w:commentRangeEnd w:id="27"/>
        <w:r w:rsidR="0050481A">
          <w:rPr>
            <w:rStyle w:val="CommentReference"/>
          </w:rPr>
          <w:commentReference w:id="27"/>
        </w:r>
      </w:ins>
      <w:r w:rsidR="005E62CE">
        <w:rPr>
          <w:rFonts w:ascii="Times New Roman" w:eastAsia="Calibri" w:hAnsi="Times New Roman" w:cs="Times New Roman"/>
          <w:color w:val="000000" w:themeColor="text1"/>
          <w:szCs w:val="22"/>
        </w:rPr>
        <w:t>which apportioned</w:t>
      </w:r>
      <w:r w:rsidR="00225251">
        <w:rPr>
          <w:rFonts w:ascii="Times New Roman" w:eastAsia="Calibri" w:hAnsi="Times New Roman" w:cs="Times New Roman"/>
          <w:color w:val="000000" w:themeColor="text1"/>
          <w:szCs w:val="22"/>
        </w:rPr>
        <w:t xml:space="preserve"> bycatch</w:t>
      </w:r>
      <w:r w:rsidR="005E62CE">
        <w:rPr>
          <w:rFonts w:ascii="Times New Roman" w:eastAsia="Calibri" w:hAnsi="Times New Roman" w:cs="Times New Roman"/>
          <w:color w:val="000000" w:themeColor="text1"/>
          <w:szCs w:val="22"/>
        </w:rPr>
        <w:t xml:space="preserve"> TACs</w:t>
      </w:r>
      <w:r w:rsidR="00225251">
        <w:rPr>
          <w:rFonts w:ascii="Times New Roman" w:eastAsia="Calibri" w:hAnsi="Times New Roman" w:cs="Times New Roman"/>
          <w:color w:val="000000" w:themeColor="text1"/>
          <w:szCs w:val="22"/>
        </w:rPr>
        <w:t xml:space="preserve"> to individual vessels </w:t>
      </w:r>
      <w:r>
        <w:rPr>
          <w:rFonts w:ascii="Times New Roman" w:eastAsia="Calibri" w:hAnsi="Times New Roman" w:cs="Times New Roman"/>
          <w:color w:val="000000" w:themeColor="text1"/>
          <w:szCs w:val="22"/>
        </w:rPr>
        <w:t xml:space="preserve">based on </w:t>
      </w:r>
      <w:r w:rsidRPr="00E13DD8">
        <w:rPr>
          <w:rFonts w:ascii="Times New Roman" w:eastAsia="Calibri" w:hAnsi="Times New Roman" w:cs="Times New Roman"/>
          <w:color w:val="000000" w:themeColor="text1"/>
          <w:szCs w:val="22"/>
        </w:rPr>
        <w:t xml:space="preserve">bycatch rates applied to target species </w:t>
      </w:r>
      <w:r>
        <w:rPr>
          <w:rFonts w:ascii="Times New Roman" w:eastAsia="Calibri" w:hAnsi="Times New Roman" w:cs="Times New Roman"/>
          <w:color w:val="000000" w:themeColor="text1"/>
          <w:szCs w:val="22"/>
        </w:rPr>
        <w:t>TACs</w:t>
      </w:r>
      <w:r w:rsidR="005E62CE">
        <w:rPr>
          <w:rFonts w:ascii="Times New Roman" w:eastAsia="Calibri" w:hAnsi="Times New Roman" w:cs="Times New Roman"/>
          <w:color w:val="000000" w:themeColor="text1"/>
          <w:szCs w:val="22"/>
        </w:rPr>
        <w:t xml:space="preserve">, made an allowance for gear switching to any fishing gear legal within the </w:t>
      </w:r>
      <w:proofErr w:type="spellStart"/>
      <w:r w:rsidR="005E62CE">
        <w:rPr>
          <w:rFonts w:ascii="Times New Roman" w:eastAsia="Calibri" w:hAnsi="Times New Roman" w:cs="Times New Roman"/>
          <w:color w:val="000000" w:themeColor="text1"/>
          <w:szCs w:val="22"/>
        </w:rPr>
        <w:t>groundfish</w:t>
      </w:r>
      <w:proofErr w:type="spellEnd"/>
      <w:r w:rsidR="005E62CE">
        <w:rPr>
          <w:rFonts w:ascii="Times New Roman" w:eastAsia="Calibri" w:hAnsi="Times New Roman" w:cs="Times New Roman"/>
          <w:color w:val="000000" w:themeColor="text1"/>
          <w:szCs w:val="22"/>
        </w:rPr>
        <w:t xml:space="preserve"> fishery, and made all TACs binding </w:t>
      </w:r>
      <w:r w:rsidRPr="00E13DD8">
        <w:rPr>
          <w:rFonts w:ascii="Times New Roman" w:eastAsia="Calibri" w:hAnsi="Times New Roman" w:cs="Times New Roman"/>
          <w:color w:val="000000" w:themeColor="text1"/>
          <w:szCs w:val="22"/>
        </w:rPr>
        <w:t xml:space="preserve">(PFMC and NMFS, 2010). </w:t>
      </w:r>
    </w:p>
    <w:p w14:paraId="736DB097" w14:textId="4C787823" w:rsidR="0067564D" w:rsidRDefault="00927128"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Legal gears </w:t>
      </w:r>
      <w:ins w:id="29" w:author="Punt, Andre (O&amp;A, Hobart)" w:date="2016-01-15T03:58:00Z">
        <w:r w:rsidR="008328B4">
          <w:rPr>
            <w:rFonts w:ascii="Times New Roman" w:eastAsia="Calibri" w:hAnsi="Times New Roman" w:cs="Times New Roman"/>
            <w:color w:val="000000" w:themeColor="text1"/>
            <w:szCs w:val="22"/>
          </w:rPr>
          <w:t xml:space="preserve">for sablefish off the US west coast </w:t>
        </w:r>
      </w:ins>
      <w:r>
        <w:rPr>
          <w:rFonts w:ascii="Times New Roman" w:eastAsia="Calibri" w:hAnsi="Times New Roman" w:cs="Times New Roman"/>
          <w:color w:val="000000" w:themeColor="text1"/>
          <w:szCs w:val="22"/>
        </w:rPr>
        <w:t xml:space="preserve">include: (a) hook and line, or longlines, which </w:t>
      </w:r>
      <w:r w:rsidR="003122B6">
        <w:rPr>
          <w:rFonts w:ascii="Times New Roman" w:eastAsia="Calibri" w:hAnsi="Times New Roman" w:cs="Times New Roman"/>
          <w:color w:val="000000" w:themeColor="text1"/>
          <w:szCs w:val="22"/>
        </w:rPr>
        <w:t xml:space="preserve">typically </w:t>
      </w:r>
      <w:r>
        <w:rPr>
          <w:rFonts w:ascii="Times New Roman" w:eastAsia="Calibri" w:hAnsi="Times New Roman" w:cs="Times New Roman"/>
          <w:color w:val="000000" w:themeColor="text1"/>
          <w:szCs w:val="22"/>
        </w:rPr>
        <w:t xml:space="preserve">encompass </w:t>
      </w:r>
      <w:r w:rsidR="003122B6">
        <w:rPr>
          <w:rFonts w:ascii="Times New Roman" w:eastAsia="Calibri" w:hAnsi="Times New Roman" w:cs="Times New Roman"/>
          <w:color w:val="000000" w:themeColor="text1"/>
          <w:szCs w:val="22"/>
        </w:rPr>
        <w:t xml:space="preserve">a </w:t>
      </w:r>
      <w:r>
        <w:rPr>
          <w:rFonts w:ascii="Times New Roman" w:eastAsia="Calibri" w:hAnsi="Times New Roman" w:cs="Times New Roman"/>
          <w:color w:val="000000" w:themeColor="text1"/>
          <w:szCs w:val="22"/>
        </w:rPr>
        <w:t xml:space="preserve">mechanically deployed weighted mainline approximately 50 </w:t>
      </w:r>
      <w:proofErr w:type="spellStart"/>
      <w:r>
        <w:rPr>
          <w:rFonts w:ascii="Times New Roman" w:eastAsia="Calibri" w:hAnsi="Times New Roman" w:cs="Times New Roman"/>
          <w:color w:val="000000" w:themeColor="text1"/>
          <w:szCs w:val="22"/>
        </w:rPr>
        <w:t>ft</w:t>
      </w:r>
      <w:proofErr w:type="spellEnd"/>
      <w:r>
        <w:rPr>
          <w:rFonts w:ascii="Times New Roman" w:eastAsia="Calibri" w:hAnsi="Times New Roman" w:cs="Times New Roman"/>
          <w:color w:val="000000" w:themeColor="text1"/>
          <w:szCs w:val="22"/>
        </w:rPr>
        <w:t xml:space="preserve"> in length with baited hooks on shorter lines spaced every 40 in</w:t>
      </w:r>
      <w:del w:id="30" w:author="Punt, Andre (O&amp;A, Hobart)" w:date="2016-01-15T03:58:00Z">
        <w:r w:rsidR="003122B6" w:rsidDel="008328B4">
          <w:rPr>
            <w:rFonts w:ascii="Times New Roman" w:eastAsia="Calibri" w:hAnsi="Times New Roman" w:cs="Times New Roman"/>
            <w:color w:val="000000" w:themeColor="text1"/>
            <w:szCs w:val="22"/>
          </w:rPr>
          <w:delText xml:space="preserve">, </w:delText>
        </w:r>
      </w:del>
      <w:ins w:id="31" w:author="Punt, Andre (O&amp;A, Hobart)" w:date="2016-01-15T03:58:00Z">
        <w:r w:rsidR="008328B4">
          <w:rPr>
            <w:rFonts w:ascii="Times New Roman" w:eastAsia="Calibri" w:hAnsi="Times New Roman" w:cs="Times New Roman"/>
            <w:color w:val="000000" w:themeColor="text1"/>
            <w:szCs w:val="22"/>
          </w:rPr>
          <w:t xml:space="preserve">; </w:t>
        </w:r>
      </w:ins>
      <w:r w:rsidR="003122B6">
        <w:rPr>
          <w:rFonts w:ascii="Times New Roman" w:eastAsia="Calibri" w:hAnsi="Times New Roman" w:cs="Times New Roman"/>
          <w:color w:val="000000" w:themeColor="text1"/>
          <w:szCs w:val="22"/>
        </w:rPr>
        <w:t xml:space="preserve">more generally hook and line </w:t>
      </w:r>
      <w:r w:rsidR="000D1401">
        <w:rPr>
          <w:rFonts w:ascii="Times New Roman" w:eastAsia="Calibri" w:hAnsi="Times New Roman" w:cs="Times New Roman"/>
          <w:color w:val="000000" w:themeColor="text1"/>
          <w:szCs w:val="22"/>
        </w:rPr>
        <w:t>can include</w:t>
      </w:r>
      <w:r w:rsidR="003122B6">
        <w:rPr>
          <w:rFonts w:ascii="Times New Roman" w:eastAsia="Calibri" w:hAnsi="Times New Roman" w:cs="Times New Roman"/>
          <w:color w:val="000000" w:themeColor="text1"/>
          <w:szCs w:val="22"/>
        </w:rPr>
        <w:t xml:space="preserve"> one or more hooks attached to one or more stationary or mobile lines</w:t>
      </w:r>
      <w:r>
        <w:rPr>
          <w:rFonts w:ascii="Times New Roman" w:eastAsia="Calibri" w:hAnsi="Times New Roman" w:cs="Times New Roman"/>
          <w:color w:val="000000" w:themeColor="text1"/>
          <w:szCs w:val="22"/>
        </w:rPr>
        <w:t xml:space="preserve">; (b) pot, or fish traps, which are biodegradable pots typically 54 in in diameter deployed on the seafloor at 120-150 </w:t>
      </w:r>
      <w:proofErr w:type="spellStart"/>
      <w:r>
        <w:rPr>
          <w:rFonts w:ascii="Times New Roman" w:eastAsia="Calibri" w:hAnsi="Times New Roman" w:cs="Times New Roman"/>
          <w:color w:val="000000" w:themeColor="text1"/>
          <w:szCs w:val="22"/>
        </w:rPr>
        <w:t>ft</w:t>
      </w:r>
      <w:proofErr w:type="spellEnd"/>
      <w:r>
        <w:rPr>
          <w:rFonts w:ascii="Times New Roman" w:eastAsia="Calibri" w:hAnsi="Times New Roman" w:cs="Times New Roman"/>
          <w:color w:val="000000" w:themeColor="text1"/>
          <w:szCs w:val="22"/>
        </w:rPr>
        <w:t xml:space="preserve"> intervals</w:t>
      </w:r>
      <w:r w:rsidR="003122B6">
        <w:rPr>
          <w:rFonts w:ascii="Times New Roman" w:eastAsia="Calibri" w:hAnsi="Times New Roman" w:cs="Times New Roman"/>
          <w:color w:val="000000" w:themeColor="text1"/>
          <w:szCs w:val="22"/>
        </w:rPr>
        <w:t xml:space="preserve"> using a trotline; and (c) </w:t>
      </w:r>
      <w:r w:rsidR="000D1401">
        <w:rPr>
          <w:rFonts w:ascii="Times New Roman" w:eastAsia="Calibri" w:hAnsi="Times New Roman" w:cs="Times New Roman"/>
          <w:color w:val="000000" w:themeColor="text1"/>
          <w:szCs w:val="22"/>
        </w:rPr>
        <w:t xml:space="preserve">bottom </w:t>
      </w:r>
      <w:r w:rsidR="003122B6">
        <w:rPr>
          <w:rFonts w:ascii="Times New Roman" w:eastAsia="Calibri" w:hAnsi="Times New Roman" w:cs="Times New Roman"/>
          <w:color w:val="000000" w:themeColor="text1"/>
          <w:szCs w:val="22"/>
        </w:rPr>
        <w:t xml:space="preserve">trawls,  </w:t>
      </w:r>
      <w:r w:rsidR="000D1401">
        <w:rPr>
          <w:rFonts w:ascii="Times New Roman" w:eastAsia="Calibri" w:hAnsi="Times New Roman" w:cs="Times New Roman"/>
          <w:color w:val="000000" w:themeColor="text1"/>
          <w:szCs w:val="22"/>
        </w:rPr>
        <w:t>meaning a trawl with a net footrope that comes into contact with the seabed. Vessels using trawl gear target multiple species, though when sablefish are caught captains are typically targeting members of the DTS</w:t>
      </w:r>
      <w:del w:id="32" w:author="Punt, Andre (O&amp;A, Hobart)" w:date="2016-01-15T03:59:00Z">
        <w:r w:rsidR="000D1401" w:rsidDel="008328B4">
          <w:rPr>
            <w:rFonts w:ascii="Times New Roman" w:eastAsia="Calibri" w:hAnsi="Times New Roman" w:cs="Times New Roman"/>
            <w:color w:val="000000" w:themeColor="text1"/>
            <w:szCs w:val="22"/>
          </w:rPr>
          <w:delText xml:space="preserve"> complex</w:delText>
        </w:r>
      </w:del>
      <w:r w:rsidR="000D1401">
        <w:rPr>
          <w:rFonts w:ascii="Times New Roman" w:eastAsia="Calibri" w:hAnsi="Times New Roman" w:cs="Times New Roman"/>
          <w:color w:val="000000" w:themeColor="text1"/>
          <w:szCs w:val="22"/>
        </w:rPr>
        <w:t xml:space="preserve"> (i.e., </w:t>
      </w:r>
      <w:del w:id="33" w:author="Punt, Andre (O&amp;A, Hobart)" w:date="2016-01-15T03:59:00Z">
        <w:r w:rsidR="000D1401" w:rsidDel="008328B4">
          <w:rPr>
            <w:rFonts w:ascii="Times New Roman" w:eastAsia="Calibri" w:hAnsi="Times New Roman" w:cs="Times New Roman"/>
            <w:color w:val="000000" w:themeColor="text1"/>
            <w:szCs w:val="22"/>
          </w:rPr>
          <w:delText>d</w:delText>
        </w:r>
      </w:del>
      <w:ins w:id="34" w:author="Punt, Andre (O&amp;A, Hobart)" w:date="2016-01-15T03:59:00Z">
        <w:r w:rsidR="008328B4">
          <w:rPr>
            <w:rFonts w:ascii="Times New Roman" w:eastAsia="Calibri" w:hAnsi="Times New Roman" w:cs="Times New Roman"/>
            <w:color w:val="000000" w:themeColor="text1"/>
            <w:szCs w:val="22"/>
          </w:rPr>
          <w:t>D</w:t>
        </w:r>
      </w:ins>
      <w:r w:rsidR="000D1401">
        <w:rPr>
          <w:rFonts w:ascii="Times New Roman" w:eastAsia="Calibri" w:hAnsi="Times New Roman" w:cs="Times New Roman"/>
          <w:color w:val="000000" w:themeColor="text1"/>
          <w:szCs w:val="22"/>
        </w:rPr>
        <w:t>over</w:t>
      </w:r>
      <w:ins w:id="35" w:author="Punt, Andre (O&amp;A, Hobart)" w:date="2016-01-15T03:59:00Z">
        <w:r w:rsidR="008328B4">
          <w:rPr>
            <w:rFonts w:ascii="Times New Roman" w:eastAsia="Calibri" w:hAnsi="Times New Roman" w:cs="Times New Roman"/>
            <w:color w:val="000000" w:themeColor="text1"/>
            <w:szCs w:val="22"/>
          </w:rPr>
          <w:t xml:space="preserve"> sole</w:t>
        </w:r>
      </w:ins>
      <w:r w:rsidR="000D1401">
        <w:rPr>
          <w:rFonts w:ascii="Times New Roman" w:eastAsia="Calibri" w:hAnsi="Times New Roman" w:cs="Times New Roman"/>
          <w:color w:val="000000" w:themeColor="text1"/>
          <w:szCs w:val="22"/>
        </w:rPr>
        <w:t xml:space="preserve">, </w:t>
      </w:r>
      <w:proofErr w:type="spellStart"/>
      <w:r w:rsidR="000D1401">
        <w:rPr>
          <w:rFonts w:ascii="Times New Roman" w:eastAsia="Calibri" w:hAnsi="Times New Roman" w:cs="Times New Roman"/>
          <w:color w:val="000000" w:themeColor="text1"/>
          <w:szCs w:val="22"/>
        </w:rPr>
        <w:t>thorny</w:t>
      </w:r>
      <w:r w:rsidR="003E6253">
        <w:rPr>
          <w:rFonts w:ascii="Times New Roman" w:eastAsia="Calibri" w:hAnsi="Times New Roman" w:cs="Times New Roman"/>
          <w:color w:val="000000" w:themeColor="text1"/>
          <w:szCs w:val="22"/>
        </w:rPr>
        <w:t>h</w:t>
      </w:r>
      <w:r w:rsidR="000D1401">
        <w:rPr>
          <w:rFonts w:ascii="Times New Roman" w:eastAsia="Calibri" w:hAnsi="Times New Roman" w:cs="Times New Roman"/>
          <w:color w:val="000000" w:themeColor="text1"/>
          <w:szCs w:val="22"/>
        </w:rPr>
        <w:t>ead</w:t>
      </w:r>
      <w:proofErr w:type="spellEnd"/>
      <w:ins w:id="36" w:author="Punt, Andre (O&amp;A, Hobart)" w:date="2016-01-15T03:59:00Z">
        <w:r w:rsidR="008328B4">
          <w:rPr>
            <w:rFonts w:ascii="Times New Roman" w:eastAsia="Calibri" w:hAnsi="Times New Roman" w:cs="Times New Roman"/>
            <w:color w:val="000000" w:themeColor="text1"/>
            <w:szCs w:val="22"/>
          </w:rPr>
          <w:t xml:space="preserve"> (</w:t>
        </w:r>
        <w:proofErr w:type="spellStart"/>
        <w:r w:rsidR="008328B4">
          <w:rPr>
            <w:rFonts w:ascii="Times New Roman" w:eastAsia="Calibri" w:hAnsi="Times New Roman" w:cs="Times New Roman"/>
            <w:color w:val="000000" w:themeColor="text1"/>
            <w:szCs w:val="22"/>
          </w:rPr>
          <w:t>shortspine</w:t>
        </w:r>
        <w:proofErr w:type="spellEnd"/>
        <w:r w:rsidR="008328B4">
          <w:rPr>
            <w:rFonts w:ascii="Times New Roman" w:eastAsia="Calibri" w:hAnsi="Times New Roman" w:cs="Times New Roman"/>
            <w:color w:val="000000" w:themeColor="text1"/>
            <w:szCs w:val="22"/>
          </w:rPr>
          <w:t xml:space="preserve"> and </w:t>
        </w:r>
        <w:proofErr w:type="spellStart"/>
        <w:r w:rsidR="008328B4">
          <w:rPr>
            <w:rFonts w:ascii="Times New Roman" w:eastAsia="Calibri" w:hAnsi="Times New Roman" w:cs="Times New Roman"/>
            <w:color w:val="000000" w:themeColor="text1"/>
            <w:szCs w:val="22"/>
          </w:rPr>
          <w:t>l</w:t>
        </w:r>
      </w:ins>
      <w:r w:rsidR="007F282D">
        <w:rPr>
          <w:rFonts w:ascii="Times New Roman" w:eastAsia="Calibri" w:hAnsi="Times New Roman" w:cs="Times New Roman"/>
          <w:color w:val="000000" w:themeColor="text1"/>
          <w:szCs w:val="22"/>
        </w:rPr>
        <w:t>ong</w:t>
      </w:r>
      <w:ins w:id="37" w:author="Punt, Andre (O&amp;A, Hobart)" w:date="2016-01-15T03:59:00Z">
        <w:r w:rsidR="008328B4">
          <w:rPr>
            <w:rFonts w:ascii="Times New Roman" w:eastAsia="Calibri" w:hAnsi="Times New Roman" w:cs="Times New Roman"/>
            <w:color w:val="000000" w:themeColor="text1"/>
            <w:szCs w:val="22"/>
          </w:rPr>
          <w:t>spine</w:t>
        </w:r>
        <w:proofErr w:type="spellEnd"/>
        <w:r w:rsidR="008328B4">
          <w:rPr>
            <w:rFonts w:ascii="Times New Roman" w:eastAsia="Calibri" w:hAnsi="Times New Roman" w:cs="Times New Roman"/>
            <w:color w:val="000000" w:themeColor="text1"/>
            <w:szCs w:val="22"/>
          </w:rPr>
          <w:t>)</w:t>
        </w:r>
      </w:ins>
      <w:r w:rsidR="000D1401">
        <w:rPr>
          <w:rFonts w:ascii="Times New Roman" w:eastAsia="Calibri" w:hAnsi="Times New Roman" w:cs="Times New Roman"/>
          <w:color w:val="000000" w:themeColor="text1"/>
          <w:szCs w:val="22"/>
        </w:rPr>
        <w:t>, and sablefish)</w:t>
      </w:r>
      <w:ins w:id="38" w:author="Punt, Andre (O&amp;A, Hobart)" w:date="2016-01-15T03:59:00Z">
        <w:r w:rsidR="008328B4">
          <w:rPr>
            <w:rFonts w:ascii="Times New Roman" w:eastAsia="Calibri" w:hAnsi="Times New Roman" w:cs="Times New Roman"/>
            <w:color w:val="000000" w:themeColor="text1"/>
            <w:szCs w:val="22"/>
          </w:rPr>
          <w:t xml:space="preserve"> complex</w:t>
        </w:r>
      </w:ins>
      <w:r w:rsidR="000D1401">
        <w:rPr>
          <w:rFonts w:ascii="Times New Roman" w:eastAsia="Calibri" w:hAnsi="Times New Roman" w:cs="Times New Roman"/>
          <w:color w:val="000000" w:themeColor="text1"/>
          <w:szCs w:val="22"/>
        </w:rPr>
        <w:t xml:space="preserve">, whereas vessels using fixed-gear (non-trawl gear) are primarily targeting only sablefish. Most vessels targeting sablefish operate out of Washington and Oregon, fishing primarily north of Monterey, CA. </w:t>
      </w:r>
    </w:p>
    <w:p w14:paraId="2C32DC8F" w14:textId="76604FFE" w:rsidR="004C79B9" w:rsidRDefault="004C79B9"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Fishing opportunities exist year round, depending on gear type</w:t>
      </w:r>
      <w:r w:rsidR="00736C04">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and over time regulations have been created with the intent of spreading the harvest throughout the year (</w:t>
      </w:r>
      <w:r w:rsidR="002A4096">
        <w:rPr>
          <w:rFonts w:ascii="Times New Roman" w:eastAsia="Calibri" w:hAnsi="Times New Roman" w:cs="Times New Roman"/>
          <w:color w:val="000000" w:themeColor="text1"/>
          <w:szCs w:val="22"/>
        </w:rPr>
        <w:t xml:space="preserve">see results section for more details; </w:t>
      </w:r>
      <w:r w:rsidR="002A4096">
        <w:rPr>
          <w:rFonts w:ascii="Times New Roman" w:eastAsia="Calibri" w:hAnsi="Times New Roman" w:cs="Times New Roman"/>
          <w:color w:val="000000" w:themeColor="text1"/>
          <w:szCs w:val="22"/>
        </w:rPr>
        <w:fldChar w:fldCharType="begin"/>
      </w:r>
      <w:r w:rsidR="002A4096">
        <w:rPr>
          <w:rFonts w:ascii="Times New Roman" w:eastAsia="Calibri" w:hAnsi="Times New Roman" w:cs="Times New Roman"/>
          <w:color w:val="000000" w:themeColor="text1"/>
          <w:szCs w:val="22"/>
        </w:rPr>
        <w:instrText xml:space="preserve"> REF _Ref439236896 \h </w:instrText>
      </w:r>
      <w:r w:rsidR="00145B28">
        <w:rPr>
          <w:rFonts w:ascii="Times New Roman" w:eastAsia="Calibri" w:hAnsi="Times New Roman" w:cs="Times New Roman"/>
          <w:color w:val="000000" w:themeColor="text1"/>
          <w:szCs w:val="22"/>
        </w:rPr>
        <w:instrText xml:space="preserve"> \* MERGEFORMAT </w:instrText>
      </w:r>
      <w:r w:rsidR="002A4096">
        <w:rPr>
          <w:rFonts w:ascii="Times New Roman" w:eastAsia="Calibri" w:hAnsi="Times New Roman" w:cs="Times New Roman"/>
          <w:color w:val="000000" w:themeColor="text1"/>
          <w:szCs w:val="22"/>
        </w:rPr>
      </w:r>
      <w:r w:rsidR="002A4096">
        <w:rPr>
          <w:rFonts w:ascii="Times New Roman" w:eastAsia="Calibri" w:hAnsi="Times New Roman" w:cs="Times New Roman"/>
          <w:color w:val="000000" w:themeColor="text1"/>
          <w:szCs w:val="22"/>
        </w:rPr>
        <w:fldChar w:fldCharType="separate"/>
      </w:r>
      <w:r w:rsidR="002F5364">
        <w:rPr>
          <w:rFonts w:ascii="Times New Roman" w:hAnsi="Times New Roman" w:cs="Times New Roman"/>
          <w:color w:val="000000" w:themeColor="text1"/>
          <w:szCs w:val="22"/>
        </w:rPr>
        <w:t xml:space="preserve">Table </w:t>
      </w:r>
      <w:r w:rsidR="002F5364">
        <w:rPr>
          <w:rFonts w:ascii="Times New Roman" w:hAnsi="Times New Roman" w:cs="Times New Roman"/>
          <w:noProof/>
          <w:color w:val="000000" w:themeColor="text1"/>
          <w:szCs w:val="22"/>
        </w:rPr>
        <w:t>3</w:t>
      </w:r>
      <w:r w:rsidR="002A4096">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w:t>
      </w:r>
      <w:r w:rsidR="002A4096">
        <w:rPr>
          <w:rFonts w:ascii="Times New Roman" w:eastAsia="Calibri" w:hAnsi="Times New Roman" w:cs="Times New Roman"/>
          <w:color w:val="000000" w:themeColor="text1"/>
          <w:szCs w:val="22"/>
        </w:rPr>
        <w:t>Recently, p</w:t>
      </w:r>
      <w:r>
        <w:rPr>
          <w:rFonts w:ascii="Times New Roman" w:eastAsia="Calibri" w:hAnsi="Times New Roman" w:cs="Times New Roman"/>
          <w:color w:val="000000" w:themeColor="text1"/>
          <w:szCs w:val="22"/>
        </w:rPr>
        <w:t>rocessing of the landings mainly occurs onshore by relatively few</w:t>
      </w:r>
      <w:r w:rsidR="002A4096">
        <w:rPr>
          <w:rFonts w:ascii="Times New Roman" w:eastAsia="Calibri" w:hAnsi="Times New Roman" w:cs="Times New Roman"/>
          <w:color w:val="000000" w:themeColor="text1"/>
          <w:szCs w:val="22"/>
        </w:rPr>
        <w:t xml:space="preserve"> (i.e., less than four)</w:t>
      </w:r>
      <w:r>
        <w:rPr>
          <w:rFonts w:ascii="Times New Roman" w:eastAsia="Calibri" w:hAnsi="Times New Roman" w:cs="Times New Roman"/>
          <w:color w:val="000000" w:themeColor="text1"/>
          <w:szCs w:val="22"/>
        </w:rPr>
        <w:t xml:space="preserve"> processing plants. </w:t>
      </w:r>
      <w:r w:rsidR="00E4710C">
        <w:rPr>
          <w:rFonts w:ascii="Times New Roman" w:eastAsia="Calibri" w:hAnsi="Times New Roman" w:cs="Times New Roman"/>
          <w:color w:val="000000" w:themeColor="text1"/>
          <w:szCs w:val="22"/>
        </w:rPr>
        <w:t>Communities significantly involved in commercial fishing are relatively equally distributed throughout Washington, Oregon, and California (40, 30, and 52 respectively), although the community of Astoria/Warrenton, Oregon is by far the most prominent community in terms of commercial catch landings (</w:t>
      </w:r>
      <w:proofErr w:type="spellStart"/>
      <w:r w:rsidR="00E4710C">
        <w:rPr>
          <w:rFonts w:ascii="Times New Roman" w:eastAsia="Calibri" w:hAnsi="Times New Roman" w:cs="Times New Roman"/>
          <w:color w:val="000000" w:themeColor="text1"/>
          <w:szCs w:val="22"/>
        </w:rPr>
        <w:t>Sepez</w:t>
      </w:r>
      <w:proofErr w:type="spellEnd"/>
      <w:r w:rsidR="00E4710C">
        <w:rPr>
          <w:rFonts w:ascii="Times New Roman" w:eastAsia="Calibri" w:hAnsi="Times New Roman" w:cs="Times New Roman"/>
          <w:color w:val="000000" w:themeColor="text1"/>
          <w:szCs w:val="22"/>
        </w:rPr>
        <w:t xml:space="preserve"> </w:t>
      </w:r>
      <w:r w:rsidR="00E4710C">
        <w:rPr>
          <w:rFonts w:ascii="Times New Roman" w:eastAsia="Calibri" w:hAnsi="Times New Roman" w:cs="Times New Roman"/>
          <w:i/>
          <w:color w:val="000000" w:themeColor="text1"/>
          <w:szCs w:val="22"/>
        </w:rPr>
        <w:t>et al</w:t>
      </w:r>
      <w:r w:rsidR="00E4710C">
        <w:rPr>
          <w:rFonts w:ascii="Times New Roman" w:eastAsia="Calibri" w:hAnsi="Times New Roman" w:cs="Times New Roman"/>
          <w:color w:val="000000" w:themeColor="text1"/>
          <w:szCs w:val="22"/>
        </w:rPr>
        <w:t>., 2006).</w:t>
      </w:r>
      <w:r w:rsidR="00576519">
        <w:rPr>
          <w:rFonts w:ascii="Times New Roman" w:eastAsia="Calibri" w:hAnsi="Times New Roman" w:cs="Times New Roman"/>
          <w:color w:val="000000" w:themeColor="text1"/>
          <w:szCs w:val="22"/>
        </w:rPr>
        <w:t xml:space="preserve"> </w:t>
      </w:r>
    </w:p>
    <w:p w14:paraId="42588712" w14:textId="6E88F0D0" w:rsidR="004C79B9" w:rsidRDefault="004C79B9"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Market prices are largely driven by </w:t>
      </w:r>
      <w:r w:rsidR="00576519" w:rsidRPr="0077211B">
        <w:rPr>
          <w:rFonts w:ascii="Times New Roman" w:eastAsia="Calibri" w:hAnsi="Times New Roman" w:cs="Times New Roman"/>
          <w:color w:val="000000" w:themeColor="text1"/>
          <w:szCs w:val="22"/>
          <w:highlight w:val="yellow"/>
        </w:rPr>
        <w:t>…</w:t>
      </w:r>
    </w:p>
    <w:p w14:paraId="4783F52C" w14:textId="4C8D429D" w:rsidR="00D35260" w:rsidRDefault="00576519"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The harvesting of </w:t>
      </w:r>
      <w:proofErr w:type="spellStart"/>
      <w:r>
        <w:rPr>
          <w:rFonts w:ascii="Times New Roman" w:eastAsia="Calibri" w:hAnsi="Times New Roman" w:cs="Times New Roman"/>
          <w:color w:val="000000" w:themeColor="text1"/>
          <w:szCs w:val="22"/>
        </w:rPr>
        <w:t>groundfish</w:t>
      </w:r>
      <w:proofErr w:type="spellEnd"/>
      <w:r>
        <w:rPr>
          <w:rFonts w:ascii="Times New Roman" w:eastAsia="Calibri" w:hAnsi="Times New Roman" w:cs="Times New Roman"/>
          <w:color w:val="000000" w:themeColor="text1"/>
          <w:szCs w:val="22"/>
        </w:rPr>
        <w:t>, including but not limited to sablefish, is linked with human wellbeing in a number of ways. Fishing contributes to job satisfaction, quality of life, local ecological knowledge, human capacity building, etc. The current community faces issues common with other fisheries (e.g., ageing of the fleet and infrastructure) and through interactions with other economic</w:t>
      </w:r>
      <w:ins w:id="39" w:author="Punt, Andre (O&amp;A, Hobart)" w:date="2016-01-15T04:00:00Z">
        <w:r w:rsidR="008328B4">
          <w:rPr>
            <w:rFonts w:ascii="Times New Roman" w:eastAsia="Calibri" w:hAnsi="Times New Roman" w:cs="Times New Roman"/>
            <w:color w:val="000000" w:themeColor="text1"/>
            <w:szCs w:val="22"/>
          </w:rPr>
          <w:t>-</w:t>
        </w:r>
      </w:ins>
      <w:r>
        <w:rPr>
          <w:rFonts w:ascii="Times New Roman" w:eastAsia="Calibri" w:hAnsi="Times New Roman" w:cs="Times New Roman"/>
          <w:color w:val="000000" w:themeColor="text1"/>
          <w:szCs w:val="22"/>
        </w:rPr>
        <w:t xml:space="preserve"> and socially</w:t>
      </w:r>
      <w:del w:id="40" w:author="Punt, Andre (O&amp;A, Hobart)" w:date="2016-01-15T04:00:00Z">
        <w:r w:rsidDel="008328B4">
          <w:rPr>
            <w:rFonts w:ascii="Times New Roman" w:eastAsia="Calibri" w:hAnsi="Times New Roman" w:cs="Times New Roman"/>
            <w:color w:val="000000" w:themeColor="text1"/>
            <w:szCs w:val="22"/>
          </w:rPr>
          <w:delText xml:space="preserve"> </w:delText>
        </w:r>
      </w:del>
      <w:ins w:id="41" w:author="Punt, Andre (O&amp;A, Hobart)" w:date="2016-01-15T04:00:00Z">
        <w:r w:rsidR="008328B4">
          <w:rPr>
            <w:rFonts w:ascii="Times New Roman" w:eastAsia="Calibri" w:hAnsi="Times New Roman" w:cs="Times New Roman"/>
            <w:color w:val="000000" w:themeColor="text1"/>
            <w:szCs w:val="22"/>
          </w:rPr>
          <w:t>-</w:t>
        </w:r>
      </w:ins>
      <w:r>
        <w:rPr>
          <w:rFonts w:ascii="Times New Roman" w:eastAsia="Calibri" w:hAnsi="Times New Roman" w:cs="Times New Roman"/>
          <w:color w:val="000000" w:themeColor="text1"/>
          <w:szCs w:val="22"/>
        </w:rPr>
        <w:t xml:space="preserve">important species (e.g., forage fish, salmon, </w:t>
      </w:r>
      <w:r w:rsidR="0077211B">
        <w:rPr>
          <w:rFonts w:ascii="Times New Roman" w:eastAsia="Calibri" w:hAnsi="Times New Roman" w:cs="Times New Roman"/>
          <w:color w:val="000000" w:themeColor="text1"/>
          <w:szCs w:val="22"/>
        </w:rPr>
        <w:t xml:space="preserve">sea birds, and marine mammals). </w:t>
      </w:r>
      <w:commentRangeStart w:id="42"/>
      <w:r w:rsidR="00D35260">
        <w:rPr>
          <w:rFonts w:ascii="Times New Roman" w:eastAsia="Calibri" w:hAnsi="Times New Roman" w:cs="Times New Roman"/>
          <w:color w:val="000000" w:themeColor="text1"/>
          <w:szCs w:val="22"/>
        </w:rPr>
        <w:t xml:space="preserve">More social information on the fishery </w:t>
      </w:r>
      <w:proofErr w:type="gramStart"/>
      <w:r w:rsidR="00D35260">
        <w:rPr>
          <w:rFonts w:ascii="Times New Roman" w:eastAsia="Calibri" w:hAnsi="Times New Roman" w:cs="Times New Roman"/>
          <w:color w:val="000000" w:themeColor="text1"/>
          <w:szCs w:val="22"/>
        </w:rPr>
        <w:t>here</w:t>
      </w:r>
      <w:r w:rsidR="0077211B">
        <w:rPr>
          <w:rFonts w:ascii="Times New Roman" w:eastAsia="Calibri" w:hAnsi="Times New Roman" w:cs="Times New Roman"/>
          <w:color w:val="000000" w:themeColor="text1"/>
          <w:szCs w:val="22"/>
        </w:rPr>
        <w:t xml:space="preserve"> </w:t>
      </w:r>
      <w:r w:rsidR="0077211B" w:rsidRPr="0077211B">
        <w:rPr>
          <w:rFonts w:ascii="Times New Roman" w:eastAsia="Calibri" w:hAnsi="Times New Roman" w:cs="Times New Roman"/>
          <w:color w:val="000000" w:themeColor="text1"/>
          <w:szCs w:val="22"/>
          <w:highlight w:val="yellow"/>
        </w:rPr>
        <w:t>..</w:t>
      </w:r>
      <w:r w:rsidR="00D35260" w:rsidRPr="0077211B">
        <w:rPr>
          <w:rFonts w:ascii="Times New Roman" w:eastAsia="Calibri" w:hAnsi="Times New Roman" w:cs="Times New Roman"/>
          <w:color w:val="000000" w:themeColor="text1"/>
          <w:szCs w:val="22"/>
          <w:highlight w:val="yellow"/>
        </w:rPr>
        <w:t>.</w:t>
      </w:r>
      <w:commentRangeEnd w:id="42"/>
      <w:proofErr w:type="gramEnd"/>
      <w:r w:rsidR="00D35260" w:rsidRPr="0077211B">
        <w:rPr>
          <w:rStyle w:val="CommentReference"/>
          <w:highlight w:val="yellow"/>
        </w:rPr>
        <w:commentReference w:id="42"/>
      </w:r>
    </w:p>
    <w:p w14:paraId="5DB2EBD8" w14:textId="33836F64" w:rsidR="00EA0AFC" w:rsidRDefault="00EA0AFC" w:rsidP="008B3D8B">
      <w:pPr>
        <w:spacing w:before="240"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Methods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002F5364">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Methods \* MERGEFORMAT </w:instrText>
      </w:r>
      <w:r>
        <w:rPr>
          <w:rFonts w:ascii="Times New Roman" w:eastAsia="Calibri" w:hAnsi="Times New Roman" w:cs="Times New Roman"/>
          <w:color w:val="000000" w:themeColor="text1"/>
          <w:szCs w:val="22"/>
        </w:rPr>
        <w:fldChar w:fldCharType="separate"/>
      </w:r>
      <w:r w:rsidR="002F5364">
        <w:rPr>
          <w:rFonts w:ascii="Times New Roman" w:eastAsia="Calibri"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Determination of dominant transition points</w:t>
      </w:r>
    </w:p>
    <w:p w14:paraId="78024AA9" w14:textId="5F0E0487" w:rsidR="00893E38" w:rsidRDefault="004F462D"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Reported landings by gear type (Johnson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xml:space="preserve">., 2015) were used to determine transitions in </w:t>
      </w:r>
      <w:r w:rsidR="00893E38">
        <w:rPr>
          <w:rFonts w:ascii="Times New Roman" w:eastAsia="Calibri" w:hAnsi="Times New Roman" w:cs="Times New Roman"/>
          <w:color w:val="000000" w:themeColor="text1"/>
          <w:szCs w:val="22"/>
        </w:rPr>
        <w:t xml:space="preserve">the </w:t>
      </w:r>
      <w:r>
        <w:rPr>
          <w:rFonts w:ascii="Times New Roman" w:eastAsia="Calibri" w:hAnsi="Times New Roman" w:cs="Times New Roman"/>
          <w:color w:val="000000" w:themeColor="text1"/>
          <w:szCs w:val="22"/>
        </w:rPr>
        <w:t xml:space="preserve">dominant gear type </w:t>
      </w:r>
      <w:r w:rsidR="0045724D">
        <w:rPr>
          <w:rFonts w:ascii="Times New Roman" w:eastAsia="Calibri" w:hAnsi="Times New Roman" w:cs="Times New Roman"/>
          <w:color w:val="000000" w:themeColor="text1"/>
          <w:szCs w:val="22"/>
        </w:rPr>
        <w:t xml:space="preserve">used to land sablefish in the US West Coast </w:t>
      </w:r>
      <w:proofErr w:type="spellStart"/>
      <w:r w:rsidR="0045724D">
        <w:rPr>
          <w:rFonts w:ascii="Times New Roman" w:eastAsia="Calibri" w:hAnsi="Times New Roman" w:cs="Times New Roman"/>
          <w:color w:val="000000" w:themeColor="text1"/>
          <w:szCs w:val="22"/>
        </w:rPr>
        <w:t>groundfish</w:t>
      </w:r>
      <w:proofErr w:type="spellEnd"/>
      <w:r w:rsidR="0045724D">
        <w:rPr>
          <w:rFonts w:ascii="Times New Roman" w:eastAsia="Calibri" w:hAnsi="Times New Roman" w:cs="Times New Roman"/>
          <w:color w:val="000000" w:themeColor="text1"/>
          <w:szCs w:val="22"/>
        </w:rPr>
        <w:t xml:space="preserve"> fishery </w:t>
      </w:r>
      <w:r>
        <w:rPr>
          <w:rFonts w:ascii="Times New Roman" w:eastAsia="Calibri" w:hAnsi="Times New Roman" w:cs="Times New Roman"/>
          <w:color w:val="000000" w:themeColor="text1"/>
          <w:szCs w:val="22"/>
        </w:rPr>
        <w:t>from 1900 to 2014. Here, landings are defined as fish brought to shore, where landings plus discards equal catch, and gear types include</w:t>
      </w:r>
      <w:r w:rsidR="0045724D">
        <w:rPr>
          <w:rFonts w:ascii="Times New Roman" w:eastAsia="Calibri" w:hAnsi="Times New Roman" w:cs="Times New Roman"/>
          <w:color w:val="000000" w:themeColor="text1"/>
          <w:szCs w:val="22"/>
        </w:rPr>
        <w:t>d</w:t>
      </w:r>
      <w:r>
        <w:rPr>
          <w:rFonts w:ascii="Times New Roman" w:eastAsia="Calibri" w:hAnsi="Times New Roman" w:cs="Times New Roman"/>
          <w:color w:val="000000" w:themeColor="text1"/>
          <w:szCs w:val="22"/>
        </w:rPr>
        <w:t xml:space="preserve">: trawls, pots, and longlines. Bray-Curtis measures of distance were computed on the </w:t>
      </w:r>
      <w:r w:rsidR="006E07B6">
        <w:rPr>
          <w:rFonts w:ascii="Times New Roman" w:eastAsia="Calibri" w:hAnsi="Times New Roman" w:cs="Times New Roman"/>
          <w:color w:val="000000" w:themeColor="text1"/>
          <w:szCs w:val="22"/>
        </w:rPr>
        <w:t xml:space="preserve">proportions of yearly landings caught by each gear type. Proportions were used to give greater weight to </w:t>
      </w:r>
      <w:r w:rsidR="006E07B6">
        <w:rPr>
          <w:rFonts w:ascii="Times New Roman" w:eastAsia="Calibri" w:hAnsi="Times New Roman" w:cs="Times New Roman"/>
          <w:color w:val="000000" w:themeColor="text1"/>
          <w:szCs w:val="22"/>
        </w:rPr>
        <w:lastRenderedPageBreak/>
        <w:t xml:space="preserve">differences in composition rather than absolute differences, which could be affected by yearly catch limits. Differences of one indicate complete dissimilarity and </w:t>
      </w:r>
      <w:r w:rsidR="00893E38">
        <w:rPr>
          <w:rFonts w:ascii="Times New Roman" w:eastAsia="Calibri" w:hAnsi="Times New Roman" w:cs="Times New Roman"/>
          <w:color w:val="000000" w:themeColor="text1"/>
          <w:szCs w:val="22"/>
        </w:rPr>
        <w:t xml:space="preserve">differences of zero occur when </w:t>
      </w:r>
      <w:r w:rsidR="006E07B6">
        <w:rPr>
          <w:rFonts w:ascii="Times New Roman" w:eastAsia="Calibri" w:hAnsi="Times New Roman" w:cs="Times New Roman"/>
          <w:color w:val="000000" w:themeColor="text1"/>
          <w:szCs w:val="22"/>
        </w:rPr>
        <w:t xml:space="preserve">proportions are completely similar between years. </w:t>
      </w:r>
      <w:r>
        <w:rPr>
          <w:rFonts w:ascii="Times New Roman" w:eastAsia="Calibri" w:hAnsi="Times New Roman" w:cs="Times New Roman"/>
          <w:color w:val="000000" w:themeColor="text1"/>
          <w:szCs w:val="22"/>
        </w:rPr>
        <w:t xml:space="preserve">Hierarchical clustering </w:t>
      </w:r>
      <w:r w:rsidR="006E07B6">
        <w:rPr>
          <w:rFonts w:ascii="Times New Roman" w:eastAsia="Calibri" w:hAnsi="Times New Roman" w:cs="Times New Roman"/>
          <w:color w:val="000000" w:themeColor="text1"/>
          <w:szCs w:val="22"/>
        </w:rPr>
        <w:t xml:space="preserve">was </w:t>
      </w:r>
      <w:r w:rsidR="00893E38">
        <w:rPr>
          <w:rFonts w:ascii="Times New Roman" w:eastAsia="Calibri" w:hAnsi="Times New Roman" w:cs="Times New Roman"/>
          <w:color w:val="000000" w:themeColor="text1"/>
          <w:szCs w:val="22"/>
        </w:rPr>
        <w:t>performed</w:t>
      </w:r>
      <w:r w:rsidR="006E07B6">
        <w:rPr>
          <w:rFonts w:ascii="Times New Roman" w:eastAsia="Calibri" w:hAnsi="Times New Roman" w:cs="Times New Roman"/>
          <w:color w:val="000000" w:themeColor="text1"/>
          <w:szCs w:val="22"/>
        </w:rPr>
        <w:t xml:space="preserve"> on the Bray-Curtis measures</w:t>
      </w:r>
      <w:r w:rsidR="00B648D2">
        <w:rPr>
          <w:rFonts w:ascii="Times New Roman" w:eastAsia="Calibri" w:hAnsi="Times New Roman" w:cs="Times New Roman"/>
          <w:color w:val="000000" w:themeColor="text1"/>
          <w:szCs w:val="22"/>
        </w:rPr>
        <w:t xml:space="preserve"> for years starting in 1982, the first year of federal management, to determine dominant transition points. </w:t>
      </w:r>
      <w:r w:rsidR="00BE6BA3">
        <w:rPr>
          <w:rFonts w:ascii="Times New Roman" w:eastAsia="Calibri" w:hAnsi="Times New Roman" w:cs="Times New Roman"/>
          <w:color w:val="000000" w:themeColor="text1"/>
          <w:szCs w:val="22"/>
        </w:rPr>
        <w:t>Clusters were defined using nearest neighbour-chain algorithms</w:t>
      </w:r>
      <w:r w:rsidR="00F04A26">
        <w:rPr>
          <w:rFonts w:ascii="Times New Roman" w:eastAsia="Calibri" w:hAnsi="Times New Roman" w:cs="Times New Roman"/>
          <w:color w:val="000000" w:themeColor="text1"/>
          <w:szCs w:val="22"/>
        </w:rPr>
        <w:t>,</w:t>
      </w:r>
      <w:r w:rsidR="00BE6BA3">
        <w:rPr>
          <w:rFonts w:ascii="Times New Roman" w:eastAsia="Calibri" w:hAnsi="Times New Roman" w:cs="Times New Roman"/>
          <w:color w:val="000000" w:themeColor="text1"/>
          <w:szCs w:val="22"/>
        </w:rPr>
        <w:t xml:space="preserve"> </w:t>
      </w:r>
      <w:r w:rsidR="00F04A26">
        <w:rPr>
          <w:rFonts w:ascii="Times New Roman" w:eastAsia="Calibri" w:hAnsi="Times New Roman" w:cs="Times New Roman"/>
          <w:color w:val="000000" w:themeColor="text1"/>
          <w:szCs w:val="22"/>
        </w:rPr>
        <w:t>which minimize variance using a “complete” “bottom up”, or agglomerative, criterion</w:t>
      </w:r>
      <w:r w:rsidR="001F6CBD">
        <w:rPr>
          <w:rFonts w:ascii="Times New Roman" w:eastAsia="Calibri" w:hAnsi="Times New Roman" w:cs="Times New Roman"/>
          <w:color w:val="000000" w:themeColor="text1"/>
          <w:szCs w:val="22"/>
        </w:rPr>
        <w:t>. Analyses were performed</w:t>
      </w:r>
      <w:r w:rsidR="00F04A26">
        <w:rPr>
          <w:rFonts w:ascii="Times New Roman" w:eastAsia="Calibri" w:hAnsi="Times New Roman" w:cs="Times New Roman"/>
          <w:color w:val="000000" w:themeColor="text1"/>
          <w:szCs w:val="22"/>
        </w:rPr>
        <w:t xml:space="preserve"> </w:t>
      </w:r>
      <w:r w:rsidR="00BE6BA3">
        <w:rPr>
          <w:rFonts w:ascii="Times New Roman" w:eastAsia="Calibri" w:hAnsi="Times New Roman" w:cs="Times New Roman"/>
          <w:color w:val="000000" w:themeColor="text1"/>
          <w:szCs w:val="22"/>
        </w:rPr>
        <w:t>within the R statistical environment (</w:t>
      </w:r>
      <w:r w:rsidR="00ED04D0">
        <w:rPr>
          <w:rFonts w:ascii="Times New Roman" w:eastAsia="Calibri" w:hAnsi="Times New Roman" w:cs="Times New Roman"/>
          <w:color w:val="000000" w:themeColor="text1"/>
          <w:szCs w:val="22"/>
        </w:rPr>
        <w:t>R Core Team, 2015</w:t>
      </w:r>
      <w:r w:rsidR="00BE6BA3">
        <w:rPr>
          <w:rFonts w:ascii="Times New Roman" w:eastAsia="Calibri" w:hAnsi="Times New Roman" w:cs="Times New Roman"/>
          <w:color w:val="000000" w:themeColor="text1"/>
          <w:szCs w:val="22"/>
        </w:rPr>
        <w:t>)</w:t>
      </w:r>
      <w:r w:rsidR="00B648D2">
        <w:rPr>
          <w:rFonts w:ascii="Times New Roman" w:eastAsia="Calibri" w:hAnsi="Times New Roman" w:cs="Times New Roman"/>
          <w:color w:val="000000" w:themeColor="text1"/>
          <w:szCs w:val="22"/>
        </w:rPr>
        <w:t xml:space="preserve"> using the </w:t>
      </w:r>
      <w:proofErr w:type="spellStart"/>
      <w:r w:rsidR="00B648D2">
        <w:rPr>
          <w:rFonts w:ascii="Courier New" w:eastAsia="Calibri" w:hAnsi="Courier New" w:cs="Courier New"/>
          <w:color w:val="000000" w:themeColor="text1"/>
          <w:szCs w:val="22"/>
        </w:rPr>
        <w:t>vegdist</w:t>
      </w:r>
      <w:proofErr w:type="spellEnd"/>
      <w:r w:rsidR="00B648D2">
        <w:rPr>
          <w:rFonts w:ascii="Courier New" w:eastAsia="Calibri" w:hAnsi="Courier New" w:cs="Courier New"/>
          <w:color w:val="000000" w:themeColor="text1"/>
          <w:szCs w:val="22"/>
        </w:rPr>
        <w:t xml:space="preserve"> </w:t>
      </w:r>
      <w:r w:rsidR="00B648D2">
        <w:rPr>
          <w:rFonts w:ascii="Times New Roman" w:eastAsia="Calibri" w:hAnsi="Times New Roman" w:cs="Times New Roman"/>
          <w:color w:val="000000" w:themeColor="text1"/>
          <w:szCs w:val="22"/>
        </w:rPr>
        <w:t xml:space="preserve">function of the </w:t>
      </w:r>
      <w:r w:rsidR="00B648D2">
        <w:rPr>
          <w:rFonts w:ascii="Courier New" w:eastAsia="Calibri" w:hAnsi="Courier New" w:cs="Courier New"/>
          <w:color w:val="000000" w:themeColor="text1"/>
          <w:szCs w:val="22"/>
        </w:rPr>
        <w:t>vegan</w:t>
      </w:r>
      <w:r w:rsidR="00B648D2">
        <w:rPr>
          <w:rFonts w:ascii="Times New Roman" w:eastAsia="Calibri" w:hAnsi="Times New Roman" w:cs="Times New Roman"/>
          <w:color w:val="000000" w:themeColor="text1"/>
          <w:szCs w:val="22"/>
        </w:rPr>
        <w:t xml:space="preserve"> package (</w:t>
      </w:r>
      <w:proofErr w:type="spellStart"/>
      <w:r w:rsidR="00B648D2">
        <w:rPr>
          <w:rFonts w:ascii="Times New Roman" w:eastAsia="Calibri" w:hAnsi="Times New Roman" w:cs="Times New Roman"/>
          <w:color w:val="000000" w:themeColor="text1"/>
          <w:szCs w:val="22"/>
        </w:rPr>
        <w:t>Oksanen</w:t>
      </w:r>
      <w:proofErr w:type="spellEnd"/>
      <w:r w:rsidR="00B648D2">
        <w:rPr>
          <w:rFonts w:ascii="Times New Roman" w:eastAsia="Calibri" w:hAnsi="Times New Roman" w:cs="Times New Roman"/>
          <w:color w:val="000000" w:themeColor="text1"/>
          <w:szCs w:val="22"/>
        </w:rPr>
        <w:t xml:space="preserve"> </w:t>
      </w:r>
      <w:r w:rsidR="00B648D2">
        <w:rPr>
          <w:rFonts w:ascii="Times New Roman" w:eastAsia="Calibri" w:hAnsi="Times New Roman" w:cs="Times New Roman"/>
          <w:i/>
          <w:color w:val="000000" w:themeColor="text1"/>
          <w:szCs w:val="22"/>
        </w:rPr>
        <w:t>et al</w:t>
      </w:r>
      <w:r w:rsidR="00B648D2">
        <w:rPr>
          <w:rFonts w:ascii="Times New Roman" w:eastAsia="Calibri" w:hAnsi="Times New Roman" w:cs="Times New Roman"/>
          <w:color w:val="000000" w:themeColor="text1"/>
          <w:szCs w:val="22"/>
        </w:rPr>
        <w:t xml:space="preserve">., 2015) and the </w:t>
      </w:r>
      <w:proofErr w:type="spellStart"/>
      <w:r w:rsidR="00B648D2" w:rsidRPr="00BE6BA3">
        <w:rPr>
          <w:rFonts w:ascii="Courier New" w:eastAsia="Calibri" w:hAnsi="Courier New" w:cs="Courier New"/>
          <w:color w:val="000000" w:themeColor="text1"/>
          <w:szCs w:val="22"/>
        </w:rPr>
        <w:t>hclust</w:t>
      </w:r>
      <w:proofErr w:type="spellEnd"/>
      <w:r w:rsidR="00B648D2">
        <w:rPr>
          <w:rFonts w:ascii="Courier New" w:eastAsia="Calibri" w:hAnsi="Courier New" w:cs="Courier New"/>
          <w:color w:val="000000" w:themeColor="text1"/>
          <w:szCs w:val="22"/>
        </w:rPr>
        <w:t xml:space="preserve"> </w:t>
      </w:r>
      <w:r w:rsidR="00B648D2">
        <w:rPr>
          <w:rFonts w:ascii="Times New Roman" w:eastAsia="Calibri" w:hAnsi="Times New Roman" w:cs="Times New Roman"/>
          <w:color w:val="000000" w:themeColor="text1"/>
          <w:szCs w:val="22"/>
        </w:rPr>
        <w:t>function of</w:t>
      </w:r>
      <w:r w:rsidR="00B648D2" w:rsidRPr="00B648D2">
        <w:rPr>
          <w:rFonts w:ascii="Times New Roman" w:eastAsia="Calibri" w:hAnsi="Times New Roman" w:cs="Times New Roman"/>
          <w:color w:val="000000" w:themeColor="text1"/>
          <w:szCs w:val="22"/>
        </w:rPr>
        <w:t xml:space="preserve"> the</w:t>
      </w:r>
      <w:r w:rsidR="00B648D2">
        <w:rPr>
          <w:rFonts w:ascii="Courier New" w:eastAsia="Calibri" w:hAnsi="Courier New" w:cs="Courier New"/>
          <w:color w:val="000000" w:themeColor="text1"/>
          <w:szCs w:val="22"/>
        </w:rPr>
        <w:t xml:space="preserve"> stat </w:t>
      </w:r>
      <w:r w:rsidR="00B648D2" w:rsidRPr="00B648D2">
        <w:rPr>
          <w:rFonts w:ascii="Times New Roman" w:eastAsia="Calibri" w:hAnsi="Times New Roman" w:cs="Times New Roman"/>
          <w:color w:val="000000" w:themeColor="text1"/>
          <w:szCs w:val="22"/>
        </w:rPr>
        <w:t>package</w:t>
      </w:r>
      <w:r w:rsidR="00B648D2">
        <w:rPr>
          <w:rFonts w:ascii="Times New Roman" w:eastAsia="Calibri" w:hAnsi="Times New Roman" w:cs="Times New Roman"/>
          <w:color w:val="000000" w:themeColor="text1"/>
          <w:szCs w:val="22"/>
        </w:rPr>
        <w:t xml:space="preserve"> (R Core Team, 2015), respectively</w:t>
      </w:r>
      <w:r w:rsidR="00BE6BA3">
        <w:rPr>
          <w:rFonts w:ascii="Times New Roman" w:eastAsia="Calibri" w:hAnsi="Times New Roman" w:cs="Times New Roman"/>
          <w:color w:val="000000" w:themeColor="text1"/>
          <w:szCs w:val="22"/>
        </w:rPr>
        <w:t>.</w:t>
      </w:r>
      <w:r w:rsidR="00ED04D0">
        <w:rPr>
          <w:rFonts w:ascii="Times New Roman" w:eastAsia="Calibri" w:hAnsi="Times New Roman" w:cs="Times New Roman"/>
          <w:color w:val="000000" w:themeColor="text1"/>
          <w:szCs w:val="22"/>
        </w:rPr>
        <w:t xml:space="preserve"> Resulting </w:t>
      </w:r>
      <w:proofErr w:type="spellStart"/>
      <w:r w:rsidR="00ED04D0">
        <w:rPr>
          <w:rFonts w:ascii="Times New Roman" w:eastAsia="Calibri" w:hAnsi="Times New Roman" w:cs="Times New Roman"/>
          <w:color w:val="000000" w:themeColor="text1"/>
          <w:szCs w:val="22"/>
        </w:rPr>
        <w:t>dendrograms</w:t>
      </w:r>
      <w:proofErr w:type="spellEnd"/>
      <w:r w:rsidR="00ED04D0">
        <w:rPr>
          <w:rFonts w:ascii="Times New Roman" w:eastAsia="Calibri" w:hAnsi="Times New Roman" w:cs="Times New Roman"/>
          <w:color w:val="000000" w:themeColor="text1"/>
          <w:szCs w:val="22"/>
        </w:rPr>
        <w:t xml:space="preserve"> were plotted within R</w:t>
      </w:r>
      <w:r w:rsidR="00676829">
        <w:rPr>
          <w:rFonts w:ascii="Times New Roman" w:eastAsia="Calibri" w:hAnsi="Times New Roman" w:cs="Times New Roman"/>
          <w:color w:val="000000" w:themeColor="text1"/>
          <w:szCs w:val="22"/>
        </w:rPr>
        <w:t xml:space="preserve"> (</w:t>
      </w:r>
      <w:r w:rsidR="00BC444E">
        <w:rPr>
          <w:rFonts w:ascii="Times New Roman" w:eastAsia="Calibri" w:hAnsi="Times New Roman" w:cs="Times New Roman"/>
          <w:color w:val="000000" w:themeColor="text1"/>
          <w:szCs w:val="22"/>
        </w:rPr>
        <w:t>R Core Team, 2015</w:t>
      </w:r>
      <w:r w:rsidR="00676829">
        <w:rPr>
          <w:rFonts w:ascii="Times New Roman" w:eastAsia="Calibri" w:hAnsi="Times New Roman" w:cs="Times New Roman"/>
          <w:color w:val="000000" w:themeColor="text1"/>
          <w:szCs w:val="22"/>
        </w:rPr>
        <w:t>)</w:t>
      </w:r>
      <w:r w:rsidR="00B648D2">
        <w:rPr>
          <w:rFonts w:ascii="Times New Roman" w:eastAsia="Calibri" w:hAnsi="Times New Roman" w:cs="Times New Roman"/>
          <w:color w:val="000000" w:themeColor="text1"/>
          <w:szCs w:val="22"/>
        </w:rPr>
        <w:t xml:space="preserve"> and groups were defined using </w:t>
      </w:r>
      <w:r w:rsidR="00087E7C">
        <w:rPr>
          <w:rFonts w:ascii="Times New Roman" w:eastAsia="Calibri" w:hAnsi="Times New Roman" w:cs="Times New Roman"/>
          <w:color w:val="000000" w:themeColor="text1"/>
          <w:szCs w:val="22"/>
        </w:rPr>
        <w:t xml:space="preserve">the average </w:t>
      </w:r>
      <w:r w:rsidR="00B648D2">
        <w:rPr>
          <w:rFonts w:ascii="Times New Roman" w:eastAsia="Calibri" w:hAnsi="Times New Roman" w:cs="Times New Roman"/>
          <w:color w:val="000000" w:themeColor="text1"/>
          <w:szCs w:val="22"/>
        </w:rPr>
        <w:t>silhouette width</w:t>
      </w:r>
      <w:r w:rsidR="00087E7C">
        <w:rPr>
          <w:rFonts w:ascii="Times New Roman" w:eastAsia="Calibri" w:hAnsi="Times New Roman" w:cs="Times New Roman"/>
          <w:color w:val="000000" w:themeColor="text1"/>
          <w:szCs w:val="22"/>
        </w:rPr>
        <w:t xml:space="preserve"> (</w:t>
      </w:r>
      <w:r w:rsidR="00087E7C" w:rsidRPr="00087E7C">
        <w:rPr>
          <w:rFonts w:ascii="Courier New" w:eastAsia="Calibri" w:hAnsi="Courier New" w:cs="Courier New"/>
          <w:color w:val="000000" w:themeColor="text1"/>
          <w:szCs w:val="22"/>
        </w:rPr>
        <w:t>cluster::silhouette</w:t>
      </w:r>
      <w:r w:rsidR="00087E7C">
        <w:rPr>
          <w:rFonts w:ascii="Times New Roman" w:eastAsia="Calibri" w:hAnsi="Times New Roman" w:cs="Times New Roman"/>
          <w:color w:val="000000" w:themeColor="text1"/>
          <w:szCs w:val="22"/>
        </w:rPr>
        <w:t xml:space="preserve">; </w:t>
      </w:r>
      <w:proofErr w:type="spellStart"/>
      <w:r w:rsidR="00087E7C">
        <w:rPr>
          <w:rFonts w:ascii="Times New Roman" w:eastAsia="Calibri" w:hAnsi="Times New Roman" w:cs="Times New Roman"/>
          <w:color w:val="000000" w:themeColor="text1"/>
          <w:szCs w:val="22"/>
        </w:rPr>
        <w:t>Maechlet</w:t>
      </w:r>
      <w:proofErr w:type="spellEnd"/>
      <w:r w:rsidR="00087E7C">
        <w:rPr>
          <w:rFonts w:ascii="Times New Roman" w:eastAsia="Calibri" w:hAnsi="Times New Roman" w:cs="Times New Roman"/>
          <w:color w:val="000000" w:themeColor="text1"/>
          <w:szCs w:val="22"/>
        </w:rPr>
        <w:t xml:space="preserve"> </w:t>
      </w:r>
      <w:r w:rsidR="00087E7C">
        <w:rPr>
          <w:rFonts w:ascii="Times New Roman" w:eastAsia="Calibri" w:hAnsi="Times New Roman" w:cs="Times New Roman"/>
          <w:i/>
          <w:color w:val="000000" w:themeColor="text1"/>
          <w:szCs w:val="22"/>
        </w:rPr>
        <w:t>et al</w:t>
      </w:r>
      <w:r w:rsidR="00087E7C">
        <w:rPr>
          <w:rFonts w:ascii="Times New Roman" w:eastAsia="Calibri" w:hAnsi="Times New Roman" w:cs="Times New Roman"/>
          <w:color w:val="000000" w:themeColor="text1"/>
          <w:szCs w:val="22"/>
        </w:rPr>
        <w:t>., 2014)</w:t>
      </w:r>
      <w:r w:rsidR="00271031">
        <w:rPr>
          <w:rFonts w:ascii="Times New Roman" w:eastAsia="Calibri" w:hAnsi="Times New Roman" w:cs="Times New Roman"/>
          <w:color w:val="000000" w:themeColor="text1"/>
          <w:szCs w:val="22"/>
        </w:rPr>
        <w:t xml:space="preserve">. </w:t>
      </w:r>
      <w:r w:rsidR="00B648D2">
        <w:rPr>
          <w:rFonts w:ascii="Times New Roman" w:eastAsia="Calibri" w:hAnsi="Times New Roman" w:cs="Times New Roman"/>
          <w:color w:val="000000" w:themeColor="text1"/>
          <w:szCs w:val="22"/>
        </w:rPr>
        <w:t xml:space="preserve">Silhouette width is a measure of the degree of membership of an object to its cluster based on the average distance between the given object and all objects of the cluster to which it belongs compared to the same measure computed for the next closest cluster. </w:t>
      </w:r>
      <w:r w:rsidR="00087E7C">
        <w:rPr>
          <w:rFonts w:ascii="Times New Roman" w:eastAsia="Calibri" w:hAnsi="Times New Roman" w:cs="Times New Roman"/>
          <w:color w:val="000000" w:themeColor="text1"/>
          <w:szCs w:val="22"/>
        </w:rPr>
        <w:t>Average silhouette width provide</w:t>
      </w:r>
      <w:r w:rsidR="0045724D">
        <w:rPr>
          <w:rFonts w:ascii="Times New Roman" w:eastAsia="Calibri" w:hAnsi="Times New Roman" w:cs="Times New Roman"/>
          <w:color w:val="000000" w:themeColor="text1"/>
          <w:szCs w:val="22"/>
        </w:rPr>
        <w:t>d</w:t>
      </w:r>
      <w:r w:rsidR="00087E7C">
        <w:rPr>
          <w:rFonts w:ascii="Times New Roman" w:eastAsia="Calibri" w:hAnsi="Times New Roman" w:cs="Times New Roman"/>
          <w:color w:val="000000" w:themeColor="text1"/>
          <w:szCs w:val="22"/>
        </w:rPr>
        <w:t xml:space="preserve"> a measure of clustering validity, where the highest value indicates the optimum number of clusters</w:t>
      </w:r>
      <w:r w:rsidR="00893E38">
        <w:rPr>
          <w:rFonts w:ascii="Times New Roman" w:eastAsia="Calibri" w:hAnsi="Times New Roman" w:cs="Times New Roman"/>
          <w:color w:val="000000" w:themeColor="text1"/>
          <w:szCs w:val="22"/>
        </w:rPr>
        <w:t xml:space="preserve"> (</w:t>
      </w:r>
      <w:proofErr w:type="spellStart"/>
      <w:r w:rsidR="00893E38">
        <w:rPr>
          <w:rFonts w:ascii="Times New Roman" w:eastAsia="Calibri" w:hAnsi="Times New Roman" w:cs="Times New Roman"/>
          <w:color w:val="000000" w:themeColor="text1"/>
          <w:szCs w:val="22"/>
        </w:rPr>
        <w:t>Rousseeuw</w:t>
      </w:r>
      <w:proofErr w:type="spellEnd"/>
      <w:r w:rsidR="00893E38">
        <w:rPr>
          <w:rFonts w:ascii="Times New Roman" w:eastAsia="Calibri" w:hAnsi="Times New Roman" w:cs="Times New Roman"/>
          <w:color w:val="000000" w:themeColor="text1"/>
          <w:szCs w:val="22"/>
        </w:rPr>
        <w:t>, 1987)</w:t>
      </w:r>
      <w:r w:rsidR="00087E7C">
        <w:rPr>
          <w:rFonts w:ascii="Times New Roman" w:eastAsia="Calibri" w:hAnsi="Times New Roman" w:cs="Times New Roman"/>
          <w:color w:val="000000" w:themeColor="text1"/>
          <w:szCs w:val="22"/>
        </w:rPr>
        <w:t xml:space="preserve">. </w:t>
      </w:r>
    </w:p>
    <w:p w14:paraId="2AB10AAA" w14:textId="248DEDE9" w:rsidR="008533D7" w:rsidRDefault="008533D7"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Two dimensional </w:t>
      </w:r>
      <w:r w:rsidR="00F5252B">
        <w:rPr>
          <w:rFonts w:ascii="Times New Roman" w:eastAsia="Calibri" w:hAnsi="Times New Roman" w:cs="Times New Roman"/>
          <w:color w:val="000000" w:themeColor="text1"/>
          <w:szCs w:val="22"/>
        </w:rPr>
        <w:t>Nonmetric Multidimensional Scaling (NMDS) was used to better view which years were dominated by any one gear type, where years closer to one another are more similar in terms of proportion</w:t>
      </w:r>
      <w:r w:rsidR="0045724D">
        <w:rPr>
          <w:rFonts w:ascii="Times New Roman" w:eastAsia="Calibri" w:hAnsi="Times New Roman" w:cs="Times New Roman"/>
          <w:color w:val="000000" w:themeColor="text1"/>
          <w:szCs w:val="22"/>
        </w:rPr>
        <w:t>s</w:t>
      </w:r>
      <w:r w:rsidR="00F5252B">
        <w:rPr>
          <w:rFonts w:ascii="Times New Roman" w:eastAsia="Calibri" w:hAnsi="Times New Roman" w:cs="Times New Roman"/>
          <w:color w:val="000000" w:themeColor="text1"/>
          <w:szCs w:val="22"/>
        </w:rPr>
        <w:t xml:space="preserve"> of landings by gear type.</w:t>
      </w:r>
      <w:r w:rsidR="00EE3616">
        <w:rPr>
          <w:rFonts w:ascii="Times New Roman" w:eastAsia="Calibri" w:hAnsi="Times New Roman" w:cs="Times New Roman"/>
          <w:color w:val="000000" w:themeColor="text1"/>
          <w:szCs w:val="22"/>
        </w:rPr>
        <w:t xml:space="preserve"> </w:t>
      </w:r>
      <w:r w:rsidR="00F5252B">
        <w:rPr>
          <w:rFonts w:ascii="Times New Roman" w:eastAsia="Calibri" w:hAnsi="Times New Roman" w:cs="Times New Roman"/>
          <w:color w:val="000000" w:themeColor="text1"/>
          <w:szCs w:val="22"/>
        </w:rPr>
        <w:t xml:space="preserve">Analyses were performed using the </w:t>
      </w:r>
      <w:proofErr w:type="spellStart"/>
      <w:r w:rsidR="00F5252B" w:rsidRPr="00F5252B">
        <w:rPr>
          <w:rFonts w:ascii="Courier New" w:eastAsia="Calibri" w:hAnsi="Courier New" w:cs="Courier New"/>
          <w:color w:val="000000" w:themeColor="text1"/>
          <w:szCs w:val="22"/>
        </w:rPr>
        <w:t>metaMDS</w:t>
      </w:r>
      <w:proofErr w:type="spellEnd"/>
      <w:r w:rsidR="00F5252B">
        <w:rPr>
          <w:rFonts w:ascii="Times New Roman" w:eastAsia="Calibri" w:hAnsi="Times New Roman" w:cs="Times New Roman"/>
          <w:color w:val="000000" w:themeColor="text1"/>
          <w:szCs w:val="22"/>
        </w:rPr>
        <w:t xml:space="preserve"> function in the </w:t>
      </w:r>
      <w:r w:rsidR="00F5252B" w:rsidRPr="00F5252B">
        <w:rPr>
          <w:rFonts w:ascii="Courier New" w:eastAsia="Calibri" w:hAnsi="Courier New" w:cs="Courier New"/>
          <w:color w:val="000000" w:themeColor="text1"/>
          <w:szCs w:val="22"/>
        </w:rPr>
        <w:t>vegan</w:t>
      </w:r>
      <w:r w:rsidR="00F5252B">
        <w:rPr>
          <w:rFonts w:ascii="Times New Roman" w:eastAsia="Calibri" w:hAnsi="Times New Roman" w:cs="Times New Roman"/>
          <w:color w:val="000000" w:themeColor="text1"/>
          <w:szCs w:val="22"/>
        </w:rPr>
        <w:t xml:space="preserve"> package (</w:t>
      </w:r>
      <w:proofErr w:type="spellStart"/>
      <w:r w:rsidR="00F5252B">
        <w:rPr>
          <w:rFonts w:ascii="Times New Roman" w:eastAsia="Calibri" w:hAnsi="Times New Roman" w:cs="Times New Roman"/>
          <w:color w:val="000000" w:themeColor="text1"/>
          <w:szCs w:val="22"/>
        </w:rPr>
        <w:t>Oksanen</w:t>
      </w:r>
      <w:proofErr w:type="spellEnd"/>
      <w:r w:rsidR="00F5252B">
        <w:rPr>
          <w:rFonts w:ascii="Times New Roman" w:eastAsia="Calibri" w:hAnsi="Times New Roman" w:cs="Times New Roman"/>
          <w:color w:val="000000" w:themeColor="text1"/>
          <w:szCs w:val="22"/>
        </w:rPr>
        <w:t xml:space="preserve"> </w:t>
      </w:r>
      <w:r w:rsidR="00F5252B">
        <w:rPr>
          <w:rFonts w:ascii="Times New Roman" w:eastAsia="Calibri" w:hAnsi="Times New Roman" w:cs="Times New Roman"/>
          <w:i/>
          <w:color w:val="000000" w:themeColor="text1"/>
          <w:szCs w:val="22"/>
        </w:rPr>
        <w:t>et al</w:t>
      </w:r>
      <w:r w:rsidR="00F5252B">
        <w:rPr>
          <w:rFonts w:ascii="Times New Roman" w:eastAsia="Calibri" w:hAnsi="Times New Roman" w:cs="Times New Roman"/>
          <w:color w:val="000000" w:themeColor="text1"/>
          <w:szCs w:val="22"/>
        </w:rPr>
        <w:t>., 2015) and ordination plots, or scatterplots of the NMDS results, were plotted within R (R Core Team, 2015).</w:t>
      </w:r>
      <w:r>
        <w:rPr>
          <w:rFonts w:ascii="Times New Roman" w:eastAsia="Calibri" w:hAnsi="Times New Roman" w:cs="Times New Roman"/>
          <w:color w:val="000000" w:themeColor="text1"/>
          <w:szCs w:val="22"/>
        </w:rPr>
        <w:t xml:space="preserve"> </w:t>
      </w:r>
    </w:p>
    <w:p w14:paraId="670F3213" w14:textId="477B43AD" w:rsidR="008533D7" w:rsidRDefault="008533D7"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Years of relatively equal catches by each gear type were determined using the Simpson Index of Diversity, computed via the </w:t>
      </w:r>
      <w:r w:rsidRPr="008533D7">
        <w:rPr>
          <w:rFonts w:ascii="Courier New" w:eastAsia="Calibri" w:hAnsi="Courier New" w:cs="Courier New"/>
          <w:color w:val="000000" w:themeColor="text1"/>
          <w:szCs w:val="22"/>
        </w:rPr>
        <w:t>diversity</w:t>
      </w:r>
      <w:r>
        <w:rPr>
          <w:rFonts w:ascii="Times New Roman" w:eastAsia="Calibri" w:hAnsi="Times New Roman" w:cs="Times New Roman"/>
          <w:color w:val="000000" w:themeColor="text1"/>
          <w:szCs w:val="22"/>
        </w:rPr>
        <w:t xml:space="preserve"> function of the </w:t>
      </w:r>
      <w:r w:rsidRPr="00F5252B">
        <w:rPr>
          <w:rFonts w:ascii="Courier New" w:eastAsia="Calibri" w:hAnsi="Courier New" w:cs="Courier New"/>
          <w:color w:val="000000" w:themeColor="text1"/>
          <w:szCs w:val="22"/>
        </w:rPr>
        <w:t>vegan</w:t>
      </w:r>
      <w:r>
        <w:rPr>
          <w:rFonts w:ascii="Times New Roman" w:eastAsia="Calibri" w:hAnsi="Times New Roman" w:cs="Times New Roman"/>
          <w:color w:val="000000" w:themeColor="text1"/>
          <w:szCs w:val="22"/>
        </w:rPr>
        <w:t xml:space="preserve"> package (</w:t>
      </w:r>
      <w:proofErr w:type="spellStart"/>
      <w:r>
        <w:rPr>
          <w:rFonts w:ascii="Times New Roman" w:eastAsia="Calibri" w:hAnsi="Times New Roman" w:cs="Times New Roman"/>
          <w:color w:val="000000" w:themeColor="text1"/>
          <w:szCs w:val="22"/>
        </w:rPr>
        <w:t>Oksanen</w:t>
      </w:r>
      <w:proofErr w:type="spellEnd"/>
      <w:r>
        <w:rPr>
          <w:rFonts w:ascii="Times New Roman" w:eastAsia="Calibri" w:hAnsi="Times New Roman" w:cs="Times New Roman"/>
          <w:color w:val="000000" w:themeColor="text1"/>
          <w:szCs w:val="22"/>
        </w:rPr>
        <w:t xml:space="preserve">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2015). Measures of diversity were computed for all years (i.e., 1900 to 2014) but dominant transitions were only identified for those years with a measure of evenness below the mean since 1982.</w:t>
      </w:r>
    </w:p>
    <w:p w14:paraId="5069F8F2" w14:textId="0775EDCD" w:rsidR="00EA0AFC" w:rsidRDefault="0045724D"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Years defined as transitions were used to guide a literature review of PFMC documents, non-governmental organization reports, and peer-reviewed literature to characterize the identified transitions between dominant gear types. </w:t>
      </w:r>
      <w:r w:rsidR="008533D7">
        <w:rPr>
          <w:rFonts w:ascii="Times New Roman" w:eastAsia="Calibri" w:hAnsi="Times New Roman" w:cs="Times New Roman"/>
          <w:color w:val="000000" w:themeColor="text1"/>
          <w:szCs w:val="22"/>
        </w:rPr>
        <w:t xml:space="preserve">Results were </w:t>
      </w:r>
      <w:r>
        <w:rPr>
          <w:rFonts w:ascii="Times New Roman" w:eastAsia="Calibri" w:hAnsi="Times New Roman" w:cs="Times New Roman"/>
          <w:color w:val="000000" w:themeColor="text1"/>
          <w:szCs w:val="22"/>
        </w:rPr>
        <w:t xml:space="preserve">also </w:t>
      </w:r>
      <w:r w:rsidR="008533D7">
        <w:rPr>
          <w:rFonts w:ascii="Times New Roman" w:eastAsia="Calibri" w:hAnsi="Times New Roman" w:cs="Times New Roman"/>
          <w:color w:val="000000" w:themeColor="text1"/>
          <w:szCs w:val="22"/>
        </w:rPr>
        <w:t>used to inform potential variables in the subsequent GAMs</w:t>
      </w:r>
      <w:r>
        <w:rPr>
          <w:rFonts w:ascii="Times New Roman" w:eastAsia="Calibri" w:hAnsi="Times New Roman" w:cs="Times New Roman"/>
          <w:color w:val="000000" w:themeColor="text1"/>
          <w:szCs w:val="22"/>
        </w:rPr>
        <w:t xml:space="preserve">, particularly with regard </w:t>
      </w:r>
      <w:r w:rsidR="00D02F85">
        <w:rPr>
          <w:rFonts w:ascii="Times New Roman" w:eastAsia="Calibri" w:hAnsi="Times New Roman" w:cs="Times New Roman"/>
          <w:color w:val="000000" w:themeColor="text1"/>
          <w:szCs w:val="22"/>
        </w:rPr>
        <w:t xml:space="preserve">drivers pertaining </w:t>
      </w:r>
      <w:r>
        <w:rPr>
          <w:rFonts w:ascii="Times New Roman" w:eastAsia="Calibri" w:hAnsi="Times New Roman" w:cs="Times New Roman"/>
          <w:color w:val="000000" w:themeColor="text1"/>
          <w:szCs w:val="22"/>
        </w:rPr>
        <w:t xml:space="preserve">to </w:t>
      </w:r>
      <w:r w:rsidR="00D02F85">
        <w:rPr>
          <w:rFonts w:ascii="Times New Roman" w:eastAsia="Calibri" w:hAnsi="Times New Roman" w:cs="Times New Roman"/>
          <w:color w:val="000000" w:themeColor="text1"/>
          <w:szCs w:val="22"/>
        </w:rPr>
        <w:t xml:space="preserve">the </w:t>
      </w:r>
      <w:r>
        <w:rPr>
          <w:rFonts w:ascii="Times New Roman" w:eastAsia="Calibri" w:hAnsi="Times New Roman" w:cs="Times New Roman"/>
          <w:color w:val="000000" w:themeColor="text1"/>
          <w:szCs w:val="22"/>
        </w:rPr>
        <w:t>governance system.</w:t>
      </w:r>
    </w:p>
    <w:p w14:paraId="48E663AC" w14:textId="7C2D61F7" w:rsidR="00EA0AFC" w:rsidRDefault="00EA0AFC" w:rsidP="008B3D8B">
      <w:pPr>
        <w:spacing w:before="240"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Methods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002F5364">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Methods \* MERGEFORMAT </w:instrText>
      </w:r>
      <w:r>
        <w:rPr>
          <w:rFonts w:ascii="Times New Roman" w:eastAsia="Calibri" w:hAnsi="Times New Roman" w:cs="Times New Roman"/>
          <w:color w:val="000000" w:themeColor="text1"/>
          <w:szCs w:val="22"/>
        </w:rPr>
        <w:fldChar w:fldCharType="separate"/>
      </w:r>
      <w:r w:rsidR="002F5364">
        <w:rPr>
          <w:rFonts w:ascii="Times New Roman" w:eastAsia="Calibri" w:hAnsi="Times New Roman" w:cs="Times New Roman"/>
          <w:noProof/>
          <w:color w:val="000000" w:themeColor="text1"/>
          <w:szCs w:val="22"/>
        </w:rPr>
        <w:t>4</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Generalized </w:t>
      </w:r>
      <w:r w:rsidR="008B3D8B">
        <w:rPr>
          <w:rFonts w:ascii="Times New Roman" w:eastAsia="Calibri" w:hAnsi="Times New Roman" w:cs="Times New Roman"/>
          <w:color w:val="000000" w:themeColor="text1"/>
          <w:szCs w:val="22"/>
        </w:rPr>
        <w:t>additive</w:t>
      </w:r>
      <w:r>
        <w:rPr>
          <w:rFonts w:ascii="Times New Roman" w:eastAsia="Calibri" w:hAnsi="Times New Roman" w:cs="Times New Roman"/>
          <w:color w:val="000000" w:themeColor="text1"/>
          <w:szCs w:val="22"/>
        </w:rPr>
        <w:t xml:space="preserve"> models</w:t>
      </w:r>
    </w:p>
    <w:p w14:paraId="786B36BB" w14:textId="3A04CE58" w:rsidR="00D02F85" w:rsidRDefault="00D35260"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Generalized </w:t>
      </w:r>
      <w:r w:rsidR="001B2327">
        <w:rPr>
          <w:rFonts w:ascii="Times New Roman" w:eastAsia="Calibri" w:hAnsi="Times New Roman" w:cs="Times New Roman"/>
          <w:color w:val="000000" w:themeColor="text1"/>
          <w:szCs w:val="22"/>
        </w:rPr>
        <w:t xml:space="preserve">additive models for location, scale, and shape (GAMLSS; </w:t>
      </w:r>
      <w:r w:rsidR="001B2327" w:rsidRPr="00F2171C">
        <w:rPr>
          <w:rFonts w:ascii="Times New Roman" w:eastAsia="Calibri" w:hAnsi="Times New Roman" w:cs="Times New Roman"/>
          <w:color w:val="000000" w:themeColor="text1"/>
          <w:szCs w:val="22"/>
        </w:rPr>
        <w:t>Rigby and Stasinopoulos, 2005</w:t>
      </w:r>
      <w:r w:rsidR="001B2327">
        <w:rPr>
          <w:rFonts w:ascii="Times New Roman" w:eastAsia="Calibri" w:hAnsi="Times New Roman" w:cs="Times New Roman"/>
          <w:color w:val="000000" w:themeColor="text1"/>
          <w:szCs w:val="22"/>
        </w:rPr>
        <w:t xml:space="preserve">) were used to identify covariates that could </w:t>
      </w:r>
      <w:r w:rsidR="00BA524A">
        <w:rPr>
          <w:rFonts w:ascii="Times New Roman" w:eastAsia="Calibri" w:hAnsi="Times New Roman" w:cs="Times New Roman"/>
          <w:color w:val="000000" w:themeColor="text1"/>
          <w:szCs w:val="22"/>
        </w:rPr>
        <w:t xml:space="preserve">explain the </w:t>
      </w:r>
      <w:r w:rsidR="001B2327">
        <w:rPr>
          <w:rFonts w:ascii="Times New Roman" w:eastAsia="Calibri" w:hAnsi="Times New Roman" w:cs="Times New Roman"/>
          <w:color w:val="000000" w:themeColor="text1"/>
          <w:szCs w:val="22"/>
        </w:rPr>
        <w:t>observed patterns in “attainment”</w:t>
      </w:r>
      <w:r w:rsidR="001A4FD7">
        <w:rPr>
          <w:rFonts w:ascii="Times New Roman" w:eastAsia="Calibri" w:hAnsi="Times New Roman" w:cs="Times New Roman"/>
          <w:color w:val="000000" w:themeColor="text1"/>
          <w:szCs w:val="22"/>
        </w:rPr>
        <w:t xml:space="preserve"> since 2009</w:t>
      </w:r>
      <w:r w:rsidR="001B2327">
        <w:rPr>
          <w:rFonts w:ascii="Times New Roman" w:eastAsia="Calibri" w:hAnsi="Times New Roman" w:cs="Times New Roman"/>
          <w:color w:val="000000" w:themeColor="text1"/>
          <w:szCs w:val="22"/>
        </w:rPr>
        <w:t xml:space="preserve">. Here, attainment refers to the proportion of </w:t>
      </w:r>
      <w:r w:rsidR="00FA4C7E">
        <w:rPr>
          <w:rFonts w:ascii="Times New Roman" w:eastAsia="Calibri" w:hAnsi="Times New Roman" w:cs="Times New Roman"/>
          <w:color w:val="000000" w:themeColor="text1"/>
          <w:szCs w:val="22"/>
        </w:rPr>
        <w:t>the annual catch limit</w:t>
      </w:r>
      <w:r w:rsidR="001B2327">
        <w:rPr>
          <w:rFonts w:ascii="Times New Roman" w:eastAsia="Calibri" w:hAnsi="Times New Roman" w:cs="Times New Roman"/>
          <w:color w:val="000000" w:themeColor="text1"/>
          <w:szCs w:val="22"/>
        </w:rPr>
        <w:t xml:space="preserve"> assigned to the LE </w:t>
      </w:r>
      <w:proofErr w:type="spellStart"/>
      <w:r w:rsidR="001B2327">
        <w:rPr>
          <w:rFonts w:ascii="Times New Roman" w:eastAsia="Calibri" w:hAnsi="Times New Roman" w:cs="Times New Roman"/>
          <w:color w:val="000000" w:themeColor="text1"/>
          <w:szCs w:val="22"/>
        </w:rPr>
        <w:t>shoreside</w:t>
      </w:r>
      <w:proofErr w:type="spellEnd"/>
      <w:r w:rsidR="001B2327">
        <w:rPr>
          <w:rFonts w:ascii="Times New Roman" w:eastAsia="Calibri" w:hAnsi="Times New Roman" w:cs="Times New Roman"/>
          <w:color w:val="000000" w:themeColor="text1"/>
          <w:szCs w:val="22"/>
        </w:rPr>
        <w:t xml:space="preserve"> trawl sablefish </w:t>
      </w:r>
      <w:r w:rsidR="00D02F85">
        <w:rPr>
          <w:rFonts w:ascii="Times New Roman" w:eastAsia="Calibri" w:hAnsi="Times New Roman" w:cs="Times New Roman"/>
          <w:color w:val="000000" w:themeColor="text1"/>
          <w:szCs w:val="22"/>
        </w:rPr>
        <w:t>sector</w:t>
      </w:r>
      <w:r w:rsidR="001B2327">
        <w:rPr>
          <w:rFonts w:ascii="Times New Roman" w:eastAsia="Calibri" w:hAnsi="Times New Roman" w:cs="Times New Roman"/>
          <w:color w:val="000000" w:themeColor="text1"/>
          <w:szCs w:val="22"/>
        </w:rPr>
        <w:t xml:space="preserve"> landed in a “port group” by LE trawl permit holders while fishing with bottom trawls (see below fo</w:t>
      </w:r>
      <w:r w:rsidR="001B2C07">
        <w:rPr>
          <w:rFonts w:ascii="Times New Roman" w:eastAsia="Calibri" w:hAnsi="Times New Roman" w:cs="Times New Roman"/>
          <w:color w:val="000000" w:themeColor="text1"/>
          <w:szCs w:val="22"/>
        </w:rPr>
        <w:t>r the definition of port group</w:t>
      </w:r>
      <w:r w:rsidR="001B2327">
        <w:rPr>
          <w:rFonts w:ascii="Times New Roman" w:eastAsia="Calibri" w:hAnsi="Times New Roman" w:cs="Times New Roman"/>
          <w:color w:val="000000" w:themeColor="text1"/>
          <w:szCs w:val="22"/>
        </w:rPr>
        <w:t xml:space="preserve">). </w:t>
      </w:r>
      <w:r w:rsidR="00FA4C7E">
        <w:rPr>
          <w:rFonts w:ascii="Times New Roman" w:eastAsia="Calibri" w:hAnsi="Times New Roman" w:cs="Times New Roman"/>
          <w:color w:val="000000" w:themeColor="text1"/>
          <w:szCs w:val="22"/>
        </w:rPr>
        <w:t xml:space="preserve">Each year the LE </w:t>
      </w:r>
      <w:proofErr w:type="spellStart"/>
      <w:r w:rsidR="00FA4C7E">
        <w:rPr>
          <w:rFonts w:ascii="Times New Roman" w:eastAsia="Calibri" w:hAnsi="Times New Roman" w:cs="Times New Roman"/>
          <w:color w:val="000000" w:themeColor="text1"/>
          <w:szCs w:val="22"/>
        </w:rPr>
        <w:t>shoreside</w:t>
      </w:r>
      <w:proofErr w:type="spellEnd"/>
      <w:r w:rsidR="00FA4C7E">
        <w:rPr>
          <w:rFonts w:ascii="Times New Roman" w:eastAsia="Calibri" w:hAnsi="Times New Roman" w:cs="Times New Roman"/>
          <w:color w:val="000000" w:themeColor="text1"/>
          <w:szCs w:val="22"/>
        </w:rPr>
        <w:t xml:space="preserve"> trawl sector is assigned 58% of the total annual catch limit assigned to the LE sector, which has typically been 90.6% of the annual catch limit assigned to north of 36° N latitude after accounting for set asides (i.e., research, incidental bycatch from non-</w:t>
      </w:r>
      <w:proofErr w:type="spellStart"/>
      <w:r w:rsidR="00FA4C7E">
        <w:rPr>
          <w:rFonts w:ascii="Times New Roman" w:eastAsia="Calibri" w:hAnsi="Times New Roman" w:cs="Times New Roman"/>
          <w:color w:val="000000" w:themeColor="text1"/>
          <w:szCs w:val="22"/>
        </w:rPr>
        <w:t>groundfish</w:t>
      </w:r>
      <w:proofErr w:type="spellEnd"/>
      <w:r w:rsidR="00FA4C7E">
        <w:rPr>
          <w:rFonts w:ascii="Times New Roman" w:eastAsia="Calibri" w:hAnsi="Times New Roman" w:cs="Times New Roman"/>
          <w:color w:val="000000" w:themeColor="text1"/>
          <w:szCs w:val="22"/>
        </w:rPr>
        <w:t xml:space="preserve"> fisheries, and tribal). Prior to 2011, annual catch limits were defined as optimum yields, but the same percentages were used to partition </w:t>
      </w:r>
      <w:r w:rsidR="001203E8">
        <w:rPr>
          <w:rFonts w:ascii="Times New Roman" w:eastAsia="Calibri" w:hAnsi="Times New Roman" w:cs="Times New Roman"/>
          <w:color w:val="000000" w:themeColor="text1"/>
          <w:szCs w:val="22"/>
        </w:rPr>
        <w:t>limits among sectors</w:t>
      </w:r>
      <w:r w:rsidR="00FA4C7E">
        <w:rPr>
          <w:rFonts w:ascii="Times New Roman" w:eastAsia="Calibri" w:hAnsi="Times New Roman" w:cs="Times New Roman"/>
          <w:color w:val="000000" w:themeColor="text1"/>
          <w:szCs w:val="22"/>
        </w:rPr>
        <w:t xml:space="preserve">. </w:t>
      </w:r>
      <w:r w:rsidR="001203E8">
        <w:rPr>
          <w:rFonts w:ascii="Times New Roman" w:eastAsia="Calibri" w:hAnsi="Times New Roman" w:cs="Times New Roman"/>
          <w:color w:val="000000" w:themeColor="text1"/>
          <w:szCs w:val="22"/>
        </w:rPr>
        <w:t xml:space="preserve">Attainment may not add up to one across all port groups within a year because some quota may have been left “on the table” for various reasons. Furthermore, beginning in 2011 LE </w:t>
      </w:r>
      <w:proofErr w:type="spellStart"/>
      <w:r w:rsidR="001203E8">
        <w:rPr>
          <w:rFonts w:ascii="Times New Roman" w:eastAsia="Calibri" w:hAnsi="Times New Roman" w:cs="Times New Roman"/>
          <w:color w:val="000000" w:themeColor="text1"/>
          <w:szCs w:val="22"/>
        </w:rPr>
        <w:t>shoreside</w:t>
      </w:r>
      <w:proofErr w:type="spellEnd"/>
      <w:r w:rsidR="001203E8">
        <w:rPr>
          <w:rFonts w:ascii="Times New Roman" w:eastAsia="Calibri" w:hAnsi="Times New Roman" w:cs="Times New Roman"/>
          <w:color w:val="000000" w:themeColor="text1"/>
          <w:szCs w:val="22"/>
        </w:rPr>
        <w:t xml:space="preserve"> trawl fishermen could fish for any portion of their sablefish allocation using any gear legal within the </w:t>
      </w:r>
      <w:proofErr w:type="spellStart"/>
      <w:r w:rsidR="001203E8">
        <w:rPr>
          <w:rFonts w:ascii="Times New Roman" w:eastAsia="Calibri" w:hAnsi="Times New Roman" w:cs="Times New Roman"/>
          <w:color w:val="000000" w:themeColor="text1"/>
          <w:szCs w:val="22"/>
        </w:rPr>
        <w:t>groundfish</w:t>
      </w:r>
      <w:proofErr w:type="spellEnd"/>
      <w:r w:rsidR="001203E8">
        <w:rPr>
          <w:rFonts w:ascii="Times New Roman" w:eastAsia="Calibri" w:hAnsi="Times New Roman" w:cs="Times New Roman"/>
          <w:color w:val="000000" w:themeColor="text1"/>
          <w:szCs w:val="22"/>
        </w:rPr>
        <w:t xml:space="preserve"> fishery and attainment only </w:t>
      </w:r>
      <w:r w:rsidR="001A4FD7">
        <w:rPr>
          <w:rFonts w:ascii="Times New Roman" w:eastAsia="Calibri" w:hAnsi="Times New Roman" w:cs="Times New Roman"/>
          <w:color w:val="000000" w:themeColor="text1"/>
          <w:szCs w:val="22"/>
        </w:rPr>
        <w:t>included</w:t>
      </w:r>
      <w:r w:rsidR="001203E8">
        <w:rPr>
          <w:rFonts w:ascii="Times New Roman" w:eastAsia="Calibri" w:hAnsi="Times New Roman" w:cs="Times New Roman"/>
          <w:color w:val="000000" w:themeColor="text1"/>
          <w:szCs w:val="22"/>
        </w:rPr>
        <w:t xml:space="preserve"> landings caught using bottom trawls.</w:t>
      </w:r>
      <w:r w:rsidR="001A4FD7">
        <w:rPr>
          <w:rFonts w:ascii="Times New Roman" w:eastAsia="Calibri" w:hAnsi="Times New Roman" w:cs="Times New Roman"/>
          <w:color w:val="000000" w:themeColor="text1"/>
          <w:szCs w:val="22"/>
        </w:rPr>
        <w:t xml:space="preserve"> Patterns in attainment were only investigated since 2009 because of limitations in data availability for independent variables (see below).</w:t>
      </w:r>
    </w:p>
    <w:p w14:paraId="5DC3DED2" w14:textId="441F966D" w:rsidR="00586880" w:rsidRDefault="001B2327"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GAMLSS extend</w:t>
      </w:r>
      <w:r w:rsidR="00EC317F">
        <w:rPr>
          <w:rFonts w:ascii="Times New Roman" w:eastAsia="Calibri" w:hAnsi="Times New Roman" w:cs="Times New Roman"/>
          <w:color w:val="000000" w:themeColor="text1"/>
          <w:szCs w:val="22"/>
        </w:rPr>
        <w:t>s</w:t>
      </w:r>
      <w:r>
        <w:rPr>
          <w:rFonts w:ascii="Times New Roman" w:eastAsia="Calibri" w:hAnsi="Times New Roman" w:cs="Times New Roman"/>
          <w:color w:val="000000" w:themeColor="text1"/>
          <w:szCs w:val="22"/>
        </w:rPr>
        <w:t xml:space="preserve"> the traditional generalized additive framework (Hastie and </w:t>
      </w:r>
      <w:proofErr w:type="spellStart"/>
      <w:r>
        <w:rPr>
          <w:rFonts w:ascii="Times New Roman" w:eastAsia="Calibri" w:hAnsi="Times New Roman" w:cs="Times New Roman"/>
          <w:color w:val="000000" w:themeColor="text1"/>
          <w:szCs w:val="22"/>
        </w:rPr>
        <w:t>Tibshirani</w:t>
      </w:r>
      <w:proofErr w:type="spellEnd"/>
      <w:r>
        <w:rPr>
          <w:rFonts w:ascii="Times New Roman" w:eastAsia="Calibri" w:hAnsi="Times New Roman" w:cs="Times New Roman"/>
          <w:color w:val="000000" w:themeColor="text1"/>
          <w:szCs w:val="22"/>
        </w:rPr>
        <w:t xml:space="preserve">, 1990), allowing the conditional distribution of the response variable, given a set of covariates, to be modelled with a variety of </w:t>
      </w:r>
      <w:r w:rsidR="00EC317F">
        <w:rPr>
          <w:rFonts w:ascii="Times New Roman" w:eastAsia="Calibri" w:hAnsi="Times New Roman" w:cs="Times New Roman"/>
          <w:color w:val="000000" w:themeColor="text1"/>
          <w:szCs w:val="22"/>
        </w:rPr>
        <w:t>distributions</w:t>
      </w:r>
      <w:r>
        <w:rPr>
          <w:rFonts w:ascii="Times New Roman" w:eastAsia="Calibri" w:hAnsi="Times New Roman" w:cs="Times New Roman"/>
          <w:color w:val="000000" w:themeColor="text1"/>
          <w:szCs w:val="22"/>
        </w:rPr>
        <w:t xml:space="preserve">, including ones outside of the exponential family, and parameters other than the mean to be modelled with their own covariates and associated link functions. For instance, GAMLSS can accommodate zero-inflated distributions, such as the zero-inflated beta distribution, and include covariates for </w:t>
      </w:r>
      <w:r w:rsidR="00BA524A">
        <w:rPr>
          <w:rFonts w:ascii="Times New Roman" w:eastAsia="Calibri" w:hAnsi="Times New Roman" w:cs="Times New Roman"/>
          <w:color w:val="000000" w:themeColor="text1"/>
          <w:szCs w:val="22"/>
        </w:rPr>
        <w:t xml:space="preserve">the </w:t>
      </w:r>
      <w:r>
        <w:rPr>
          <w:rFonts w:ascii="Times New Roman" w:eastAsia="Calibri" w:hAnsi="Times New Roman" w:cs="Times New Roman"/>
          <w:color w:val="000000" w:themeColor="text1"/>
          <w:szCs w:val="22"/>
        </w:rPr>
        <w:t xml:space="preserve">mean, precision, and </w:t>
      </w:r>
      <w:r w:rsidR="00BA524A">
        <w:rPr>
          <w:rFonts w:ascii="Times New Roman" w:eastAsia="Calibri" w:hAnsi="Times New Roman" w:cs="Times New Roman"/>
          <w:color w:val="000000" w:themeColor="text1"/>
          <w:szCs w:val="22"/>
        </w:rPr>
        <w:t xml:space="preserve">extent of </w:t>
      </w:r>
      <w:r>
        <w:rPr>
          <w:rFonts w:ascii="Times New Roman" w:eastAsia="Calibri" w:hAnsi="Times New Roman" w:cs="Times New Roman"/>
          <w:color w:val="000000" w:themeColor="text1"/>
          <w:szCs w:val="22"/>
        </w:rPr>
        <w:t xml:space="preserve">zero-inflation parameters. Analyses were conducted using the </w:t>
      </w:r>
      <w:proofErr w:type="spellStart"/>
      <w:r>
        <w:rPr>
          <w:rFonts w:ascii="Courier New" w:eastAsia="Calibri" w:hAnsi="Courier New" w:cs="Courier New"/>
          <w:color w:val="000000" w:themeColor="text1"/>
          <w:szCs w:val="22"/>
        </w:rPr>
        <w:t>gamboostLSS</w:t>
      </w:r>
      <w:proofErr w:type="spellEnd"/>
      <w:r>
        <w:rPr>
          <w:rFonts w:ascii="Courier New" w:eastAsia="Calibri" w:hAnsi="Courier New" w:cs="Courier New"/>
          <w:color w:val="000000" w:themeColor="text1"/>
          <w:szCs w:val="22"/>
        </w:rPr>
        <w:t xml:space="preserve"> </w:t>
      </w:r>
      <w:r>
        <w:rPr>
          <w:rFonts w:ascii="Times New Roman" w:eastAsia="Calibri" w:hAnsi="Times New Roman" w:cs="Times New Roman"/>
          <w:color w:val="000000" w:themeColor="text1"/>
          <w:szCs w:val="22"/>
        </w:rPr>
        <w:t>package (</w:t>
      </w:r>
      <w:proofErr w:type="spellStart"/>
      <w:r w:rsidR="003C29E6">
        <w:rPr>
          <w:rFonts w:ascii="Times New Roman" w:eastAsia="Calibri" w:hAnsi="Times New Roman" w:cs="Times New Roman"/>
          <w:color w:val="000000" w:themeColor="text1"/>
          <w:szCs w:val="22"/>
        </w:rPr>
        <w:t>Mayr</w:t>
      </w:r>
      <w:proofErr w:type="spellEnd"/>
      <w:r w:rsidR="003C29E6">
        <w:rPr>
          <w:rFonts w:ascii="Times New Roman" w:eastAsia="Calibri" w:hAnsi="Times New Roman" w:cs="Times New Roman"/>
          <w:color w:val="000000" w:themeColor="text1"/>
          <w:szCs w:val="22"/>
        </w:rPr>
        <w:t xml:space="preserve"> </w:t>
      </w:r>
      <w:r w:rsidR="003C29E6">
        <w:rPr>
          <w:rFonts w:ascii="Times New Roman" w:eastAsia="Calibri" w:hAnsi="Times New Roman" w:cs="Times New Roman"/>
          <w:i/>
          <w:color w:val="000000" w:themeColor="text1"/>
          <w:szCs w:val="22"/>
        </w:rPr>
        <w:t>et al</w:t>
      </w:r>
      <w:r w:rsidR="003C29E6">
        <w:rPr>
          <w:rFonts w:ascii="Times New Roman" w:eastAsia="Calibri" w:hAnsi="Times New Roman" w:cs="Times New Roman"/>
          <w:color w:val="000000" w:themeColor="text1"/>
          <w:szCs w:val="22"/>
        </w:rPr>
        <w:t xml:space="preserve">., 2012; </w:t>
      </w:r>
      <w:proofErr w:type="spellStart"/>
      <w:r>
        <w:rPr>
          <w:rFonts w:ascii="Times New Roman" w:eastAsia="Calibri" w:hAnsi="Times New Roman" w:cs="Times New Roman"/>
          <w:color w:val="000000" w:themeColor="text1"/>
          <w:szCs w:val="22"/>
        </w:rPr>
        <w:t>Hofner</w:t>
      </w:r>
      <w:proofErr w:type="spellEnd"/>
      <w:r>
        <w:rPr>
          <w:rFonts w:ascii="Times New Roman" w:eastAsia="Calibri" w:hAnsi="Times New Roman" w:cs="Times New Roman"/>
          <w:color w:val="000000" w:themeColor="text1"/>
          <w:szCs w:val="22"/>
        </w:rPr>
        <w:t xml:space="preserve"> and Fenske, 2014) in R, </w:t>
      </w:r>
      <w:r w:rsidR="001B2C07">
        <w:rPr>
          <w:rFonts w:ascii="Times New Roman" w:eastAsia="Calibri" w:hAnsi="Times New Roman" w:cs="Times New Roman"/>
          <w:color w:val="000000" w:themeColor="text1"/>
          <w:szCs w:val="22"/>
        </w:rPr>
        <w:t xml:space="preserve">as described in </w:t>
      </w:r>
      <w:proofErr w:type="spellStart"/>
      <w:r w:rsidR="001B2C07">
        <w:rPr>
          <w:rFonts w:ascii="Times New Roman" w:eastAsia="Calibri" w:hAnsi="Times New Roman" w:cs="Times New Roman"/>
          <w:color w:val="000000" w:themeColor="text1"/>
          <w:szCs w:val="22"/>
        </w:rPr>
        <w:lastRenderedPageBreak/>
        <w:t>Schmid</w:t>
      </w:r>
      <w:proofErr w:type="spellEnd"/>
      <w:r w:rsidR="001B2C07">
        <w:rPr>
          <w:rFonts w:ascii="Times New Roman" w:eastAsia="Calibri" w:hAnsi="Times New Roman" w:cs="Times New Roman"/>
          <w:color w:val="000000" w:themeColor="text1"/>
          <w:szCs w:val="22"/>
        </w:rPr>
        <w:t xml:space="preserve"> </w:t>
      </w:r>
      <w:r w:rsidR="001B2C07">
        <w:rPr>
          <w:rFonts w:ascii="Times New Roman" w:eastAsia="Calibri" w:hAnsi="Times New Roman" w:cs="Times New Roman"/>
          <w:i/>
          <w:color w:val="000000" w:themeColor="text1"/>
          <w:szCs w:val="22"/>
        </w:rPr>
        <w:t>et al</w:t>
      </w:r>
      <w:r w:rsidR="001B2C07" w:rsidRPr="001B2C07">
        <w:rPr>
          <w:rFonts w:ascii="Times New Roman" w:eastAsia="Calibri" w:hAnsi="Times New Roman" w:cs="Times New Roman"/>
          <w:color w:val="000000" w:themeColor="text1"/>
          <w:szCs w:val="22"/>
        </w:rPr>
        <w:t>. (2013)</w:t>
      </w:r>
      <w:r w:rsidR="001B2C07">
        <w:rPr>
          <w:rFonts w:ascii="Times New Roman" w:eastAsia="Calibri" w:hAnsi="Times New Roman" w:cs="Times New Roman"/>
          <w:color w:val="000000" w:themeColor="text1"/>
          <w:szCs w:val="22"/>
        </w:rPr>
        <w:t xml:space="preserve">.  </w:t>
      </w:r>
      <w:proofErr w:type="spellStart"/>
      <w:proofErr w:type="gramStart"/>
      <w:r w:rsidR="001B2C07">
        <w:rPr>
          <w:rFonts w:ascii="Courier New" w:eastAsia="Calibri" w:hAnsi="Courier New" w:cs="Courier New"/>
          <w:color w:val="000000" w:themeColor="text1"/>
          <w:szCs w:val="22"/>
        </w:rPr>
        <w:t>gamboostLSS</w:t>
      </w:r>
      <w:proofErr w:type="spellEnd"/>
      <w:proofErr w:type="gramEnd"/>
      <w:r w:rsidR="001B2C07">
        <w:rPr>
          <w:rFonts w:ascii="Courier New" w:eastAsia="Calibri" w:hAnsi="Courier New" w:cs="Courier New"/>
          <w:color w:val="000000" w:themeColor="text1"/>
          <w:szCs w:val="22"/>
        </w:rPr>
        <w:t xml:space="preserve"> </w:t>
      </w:r>
      <w:r>
        <w:rPr>
          <w:rFonts w:ascii="Times New Roman" w:eastAsia="Calibri" w:hAnsi="Times New Roman" w:cs="Times New Roman"/>
          <w:color w:val="000000" w:themeColor="text1"/>
          <w:szCs w:val="22"/>
        </w:rPr>
        <w:t>extends the GAMLSS framework to accommodate random effects, providing</w:t>
      </w:r>
      <w:r w:rsidR="0018006A" w:rsidRPr="003E70ED">
        <w:rPr>
          <w:rFonts w:ascii="Times New Roman" w:eastAsia="Calibri" w:hAnsi="Times New Roman" w:cs="Times New Roman"/>
          <w:color w:val="000000" w:themeColor="text1"/>
          <w:szCs w:val="22"/>
        </w:rPr>
        <w:t xml:space="preserve"> the flexibility needed to model statistical means of hierarchical data, which lack independence, and</w:t>
      </w:r>
      <w:r w:rsidR="00EC317F">
        <w:rPr>
          <w:rFonts w:ascii="Times New Roman" w:eastAsia="Calibri" w:hAnsi="Times New Roman" w:cs="Times New Roman"/>
          <w:color w:val="000000" w:themeColor="text1"/>
          <w:szCs w:val="22"/>
        </w:rPr>
        <w:t xml:space="preserve"> </w:t>
      </w:r>
      <w:r w:rsidR="00852BB2">
        <w:rPr>
          <w:rFonts w:ascii="Times New Roman" w:eastAsia="Calibri" w:hAnsi="Times New Roman" w:cs="Times New Roman"/>
          <w:color w:val="000000" w:themeColor="text1"/>
          <w:szCs w:val="22"/>
        </w:rPr>
        <w:t xml:space="preserve">a boosting framework that utilizes </w:t>
      </w:r>
      <w:commentRangeStart w:id="43"/>
      <w:r w:rsidR="00852BB2">
        <w:rPr>
          <w:rFonts w:ascii="Times New Roman" w:eastAsia="Calibri" w:hAnsi="Times New Roman" w:cs="Times New Roman"/>
          <w:color w:val="000000" w:themeColor="text1"/>
          <w:szCs w:val="22"/>
        </w:rPr>
        <w:t xml:space="preserve">gradient boosting algorithms </w:t>
      </w:r>
      <w:commentRangeEnd w:id="43"/>
      <w:r w:rsidR="00BA524A">
        <w:rPr>
          <w:rStyle w:val="CommentReference"/>
        </w:rPr>
        <w:commentReference w:id="43"/>
      </w:r>
      <w:r w:rsidR="00852BB2">
        <w:rPr>
          <w:rFonts w:ascii="Times New Roman" w:eastAsia="Calibri" w:hAnsi="Times New Roman" w:cs="Times New Roman"/>
          <w:color w:val="000000" w:themeColor="text1"/>
          <w:szCs w:val="22"/>
        </w:rPr>
        <w:t>to fit the model while simultaneously performing variable selection</w:t>
      </w:r>
      <w:r w:rsidR="0018006A" w:rsidRPr="003E70ED">
        <w:rPr>
          <w:rFonts w:ascii="Times New Roman" w:eastAsia="Calibri" w:hAnsi="Times New Roman" w:cs="Times New Roman"/>
          <w:color w:val="000000" w:themeColor="text1"/>
          <w:szCs w:val="22"/>
        </w:rPr>
        <w:t>.</w:t>
      </w:r>
      <w:r w:rsidR="0018006A">
        <w:rPr>
          <w:rFonts w:ascii="Times New Roman" w:eastAsia="Calibri" w:hAnsi="Times New Roman" w:cs="Times New Roman"/>
          <w:color w:val="000000" w:themeColor="text1"/>
          <w:szCs w:val="22"/>
        </w:rPr>
        <w:t xml:space="preserve"> </w:t>
      </w:r>
      <w:r w:rsidR="003C29E6">
        <w:rPr>
          <w:rFonts w:ascii="Times New Roman" w:eastAsia="Calibri" w:hAnsi="Times New Roman" w:cs="Times New Roman"/>
          <w:color w:val="000000" w:themeColor="text1"/>
          <w:szCs w:val="22"/>
        </w:rPr>
        <w:t xml:space="preserve">Specifically, </w:t>
      </w:r>
      <w:proofErr w:type="spellStart"/>
      <w:r w:rsidR="003C29E6" w:rsidRPr="003C29E6">
        <w:rPr>
          <w:rFonts w:asciiTheme="minorHAnsi" w:eastAsia="Calibri" w:hAnsiTheme="minorHAnsi" w:cstheme="minorHAnsi"/>
          <w:color w:val="000000" w:themeColor="text1"/>
          <w:szCs w:val="22"/>
        </w:rPr>
        <w:t>gamboostLSS</w:t>
      </w:r>
      <w:proofErr w:type="spellEnd"/>
      <w:r w:rsidR="003C29E6">
        <w:rPr>
          <w:rFonts w:ascii="Times New Roman" w:eastAsia="Calibri" w:hAnsi="Times New Roman" w:cs="Times New Roman"/>
          <w:color w:val="000000" w:themeColor="text1"/>
          <w:szCs w:val="22"/>
        </w:rPr>
        <w:t xml:space="preserve"> </w:t>
      </w:r>
      <w:r w:rsidR="001B2C07">
        <w:rPr>
          <w:rFonts w:ascii="Times New Roman" w:eastAsia="Calibri" w:hAnsi="Times New Roman" w:cs="Times New Roman"/>
          <w:color w:val="000000" w:themeColor="text1"/>
          <w:szCs w:val="22"/>
        </w:rPr>
        <w:t xml:space="preserve">utilizes </w:t>
      </w:r>
      <w:r w:rsidR="003C29E6">
        <w:rPr>
          <w:rFonts w:ascii="Times New Roman" w:eastAsia="Calibri" w:hAnsi="Times New Roman" w:cs="Times New Roman"/>
          <w:color w:val="000000" w:themeColor="text1"/>
          <w:szCs w:val="22"/>
        </w:rPr>
        <w:t xml:space="preserve">component-wise gradient boosting </w:t>
      </w:r>
      <w:r w:rsidR="001B2C07">
        <w:rPr>
          <w:rFonts w:ascii="Times New Roman" w:eastAsia="Calibri" w:hAnsi="Times New Roman" w:cs="Times New Roman"/>
          <w:color w:val="000000" w:themeColor="text1"/>
          <w:szCs w:val="22"/>
        </w:rPr>
        <w:t xml:space="preserve">to </w:t>
      </w:r>
      <w:r w:rsidR="00427338">
        <w:rPr>
          <w:rFonts w:ascii="Times New Roman" w:eastAsia="Calibri" w:hAnsi="Times New Roman" w:cs="Times New Roman"/>
          <w:color w:val="000000" w:themeColor="text1"/>
          <w:szCs w:val="22"/>
        </w:rPr>
        <w:t xml:space="preserve">optimize </w:t>
      </w:r>
      <w:r w:rsidR="00BA524A">
        <w:rPr>
          <w:rFonts w:ascii="Times New Roman" w:eastAsia="Calibri" w:hAnsi="Times New Roman" w:cs="Times New Roman"/>
          <w:color w:val="000000" w:themeColor="text1"/>
          <w:szCs w:val="22"/>
        </w:rPr>
        <w:t xml:space="preserve">an </w:t>
      </w:r>
      <w:r w:rsidR="00427338">
        <w:rPr>
          <w:rFonts w:ascii="Times New Roman" w:eastAsia="Calibri" w:hAnsi="Times New Roman" w:cs="Times New Roman"/>
          <w:color w:val="000000" w:themeColor="text1"/>
          <w:szCs w:val="22"/>
        </w:rPr>
        <w:t>arbitrary differentiable objective function</w:t>
      </w:r>
      <w:r w:rsidR="002217A0">
        <w:rPr>
          <w:rFonts w:ascii="Times New Roman" w:eastAsia="Calibri" w:hAnsi="Times New Roman" w:cs="Times New Roman"/>
          <w:color w:val="000000" w:themeColor="text1"/>
          <w:szCs w:val="22"/>
        </w:rPr>
        <w:t>, producing a</w:t>
      </w:r>
      <w:r w:rsidR="003C29E6">
        <w:rPr>
          <w:rFonts w:ascii="Times New Roman" w:eastAsia="Calibri" w:hAnsi="Times New Roman" w:cs="Times New Roman"/>
          <w:color w:val="000000" w:themeColor="text1"/>
          <w:szCs w:val="22"/>
        </w:rPr>
        <w:t xml:space="preserve"> sparse solution with respect to all parameters</w:t>
      </w:r>
      <w:r w:rsidR="00427338">
        <w:rPr>
          <w:rFonts w:ascii="Times New Roman" w:eastAsia="Calibri" w:hAnsi="Times New Roman" w:cs="Times New Roman"/>
          <w:color w:val="000000" w:themeColor="text1"/>
          <w:szCs w:val="22"/>
        </w:rPr>
        <w:t>,</w:t>
      </w:r>
      <w:r w:rsidR="003C29E6">
        <w:rPr>
          <w:rFonts w:ascii="Times New Roman" w:eastAsia="Calibri" w:hAnsi="Times New Roman" w:cs="Times New Roman"/>
          <w:color w:val="000000" w:themeColor="text1"/>
          <w:szCs w:val="22"/>
        </w:rPr>
        <w:t xml:space="preserve"> eliminating the need to use variable selection techniques which are known to be biased and unstable (</w:t>
      </w:r>
      <w:r w:rsidR="00A74DE1">
        <w:rPr>
          <w:rFonts w:ascii="Times New Roman" w:eastAsia="Calibri" w:hAnsi="Times New Roman" w:cs="Times New Roman"/>
          <w:color w:val="000000" w:themeColor="text1"/>
          <w:szCs w:val="22"/>
        </w:rPr>
        <w:t xml:space="preserve">Ripley, 2004; Whittingham </w:t>
      </w:r>
      <w:r w:rsidR="00A74DE1">
        <w:rPr>
          <w:rFonts w:ascii="Times New Roman" w:eastAsia="Calibri" w:hAnsi="Times New Roman" w:cs="Times New Roman"/>
          <w:i/>
          <w:color w:val="000000" w:themeColor="text1"/>
          <w:szCs w:val="22"/>
        </w:rPr>
        <w:t>et al</w:t>
      </w:r>
      <w:r w:rsidR="00A74DE1">
        <w:rPr>
          <w:rFonts w:ascii="Times New Roman" w:eastAsia="Calibri" w:hAnsi="Times New Roman" w:cs="Times New Roman"/>
          <w:color w:val="000000" w:themeColor="text1"/>
          <w:szCs w:val="22"/>
        </w:rPr>
        <w:t>., 2006</w:t>
      </w:r>
      <w:r w:rsidR="003C29E6">
        <w:rPr>
          <w:rFonts w:ascii="Times New Roman" w:eastAsia="Calibri" w:hAnsi="Times New Roman" w:cs="Times New Roman"/>
          <w:color w:val="000000" w:themeColor="text1"/>
          <w:szCs w:val="22"/>
        </w:rPr>
        <w:t>).</w:t>
      </w:r>
      <w:r w:rsidR="00A74DE1">
        <w:rPr>
          <w:rFonts w:ascii="Times New Roman" w:eastAsia="Calibri" w:hAnsi="Times New Roman" w:cs="Times New Roman"/>
          <w:color w:val="000000" w:themeColor="text1"/>
          <w:szCs w:val="22"/>
        </w:rPr>
        <w:t xml:space="preserve"> </w:t>
      </w:r>
      <w:r w:rsidR="0058043C">
        <w:rPr>
          <w:rFonts w:ascii="Times New Roman" w:eastAsia="Calibri" w:hAnsi="Times New Roman" w:cs="Times New Roman"/>
          <w:color w:val="000000" w:themeColor="text1"/>
          <w:szCs w:val="22"/>
        </w:rPr>
        <w:t xml:space="preserve">The gradient is used to iteratively compute estimates of parameters related to the mean and subsequently the precision, where the model is initialized to not depend on any of the predictors. </w:t>
      </w:r>
      <w:r w:rsidR="00A74DE1">
        <w:rPr>
          <w:rFonts w:ascii="Times New Roman" w:eastAsia="Calibri" w:hAnsi="Times New Roman" w:cs="Times New Roman"/>
          <w:color w:val="000000" w:themeColor="text1"/>
          <w:szCs w:val="22"/>
        </w:rPr>
        <w:t>Non</w:t>
      </w:r>
      <w:r w:rsidR="00B74A04">
        <w:rPr>
          <w:rFonts w:ascii="Times New Roman" w:eastAsia="Calibri" w:hAnsi="Times New Roman" w:cs="Times New Roman"/>
          <w:color w:val="000000" w:themeColor="text1"/>
          <w:szCs w:val="22"/>
        </w:rPr>
        <w:t>-</w:t>
      </w:r>
      <w:r w:rsidR="00A74DE1">
        <w:rPr>
          <w:rFonts w:ascii="Times New Roman" w:eastAsia="Calibri" w:hAnsi="Times New Roman" w:cs="Times New Roman"/>
          <w:color w:val="000000" w:themeColor="text1"/>
          <w:szCs w:val="22"/>
        </w:rPr>
        <w:t>linear predictor-response relationships were modelled using penalized regression splines</w:t>
      </w:r>
      <w:r w:rsidR="00BA524A">
        <w:rPr>
          <w:rFonts w:ascii="Times New Roman" w:eastAsia="Calibri" w:hAnsi="Times New Roman" w:cs="Times New Roman"/>
          <w:color w:val="000000" w:themeColor="text1"/>
          <w:szCs w:val="22"/>
        </w:rPr>
        <w:t>,</w:t>
      </w:r>
      <w:r w:rsidR="00B74A04">
        <w:rPr>
          <w:rFonts w:ascii="Times New Roman" w:eastAsia="Calibri" w:hAnsi="Times New Roman" w:cs="Times New Roman"/>
          <w:color w:val="000000" w:themeColor="text1"/>
          <w:szCs w:val="22"/>
        </w:rPr>
        <w:t xml:space="preserve"> allowing for the inclusion of non-linear relationships without </w:t>
      </w:r>
      <w:r w:rsidR="00B74A04">
        <w:rPr>
          <w:rFonts w:ascii="Times New Roman" w:eastAsia="Calibri" w:hAnsi="Times New Roman" w:cs="Times New Roman"/>
          <w:i/>
          <w:color w:val="000000" w:themeColor="text1"/>
          <w:szCs w:val="22"/>
        </w:rPr>
        <w:t>a priori</w:t>
      </w:r>
      <w:r w:rsidR="00B74A04" w:rsidRPr="00B74A04">
        <w:rPr>
          <w:rFonts w:ascii="Times New Roman" w:eastAsia="Calibri" w:hAnsi="Times New Roman" w:cs="Times New Roman"/>
          <w:color w:val="000000" w:themeColor="text1"/>
          <w:szCs w:val="22"/>
        </w:rPr>
        <w:t xml:space="preserve"> </w:t>
      </w:r>
      <w:r w:rsidR="00B74A04">
        <w:rPr>
          <w:rFonts w:ascii="Times New Roman" w:eastAsia="Calibri" w:hAnsi="Times New Roman" w:cs="Times New Roman"/>
          <w:color w:val="000000" w:themeColor="text1"/>
          <w:szCs w:val="22"/>
        </w:rPr>
        <w:t>specified functional forms</w:t>
      </w:r>
      <w:r w:rsidR="00A74DE1">
        <w:rPr>
          <w:rFonts w:ascii="Times New Roman" w:eastAsia="Calibri" w:hAnsi="Times New Roman" w:cs="Times New Roman"/>
          <w:color w:val="000000" w:themeColor="text1"/>
          <w:szCs w:val="22"/>
        </w:rPr>
        <w:t>.</w:t>
      </w:r>
      <w:r w:rsidR="0058043C">
        <w:rPr>
          <w:rFonts w:ascii="Times New Roman" w:eastAsia="Calibri" w:hAnsi="Times New Roman" w:cs="Times New Roman"/>
          <w:color w:val="000000" w:themeColor="text1"/>
          <w:szCs w:val="22"/>
        </w:rPr>
        <w:t xml:space="preserve"> Categorical predictors were modelled using dummy coded binary variables.</w:t>
      </w:r>
    </w:p>
    <w:p w14:paraId="71A1632E" w14:textId="44EE09B7" w:rsidR="00B87779" w:rsidRDefault="009B1162"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Recent literature on the issue </w:t>
      </w:r>
      <w:r w:rsidR="00D02F85">
        <w:rPr>
          <w:rFonts w:ascii="Times New Roman" w:eastAsia="Calibri" w:hAnsi="Times New Roman" w:cs="Times New Roman"/>
          <w:color w:val="000000" w:themeColor="text1"/>
          <w:szCs w:val="22"/>
        </w:rPr>
        <w:t xml:space="preserve">of </w:t>
      </w:r>
      <w:r w:rsidR="006B6D62">
        <w:rPr>
          <w:rFonts w:ascii="Times New Roman" w:eastAsia="Calibri" w:hAnsi="Times New Roman" w:cs="Times New Roman"/>
          <w:color w:val="000000" w:themeColor="text1"/>
          <w:szCs w:val="22"/>
        </w:rPr>
        <w:t>whether to transform the response variable</w:t>
      </w:r>
      <w:r>
        <w:rPr>
          <w:rFonts w:ascii="Times New Roman" w:eastAsia="Calibri" w:hAnsi="Times New Roman" w:cs="Times New Roman"/>
          <w:color w:val="000000" w:themeColor="text1"/>
          <w:szCs w:val="22"/>
        </w:rPr>
        <w:t xml:space="preserve"> (e.g., arcsine </w:t>
      </w:r>
      <w:proofErr w:type="spellStart"/>
      <w:r>
        <w:rPr>
          <w:rFonts w:ascii="Times New Roman" w:eastAsia="Calibri" w:hAnsi="Times New Roman" w:cs="Times New Roman"/>
          <w:color w:val="000000" w:themeColor="text1"/>
          <w:szCs w:val="22"/>
        </w:rPr>
        <w:t>squareroot</w:t>
      </w:r>
      <w:proofErr w:type="spellEnd"/>
      <w:r>
        <w:rPr>
          <w:rFonts w:ascii="Times New Roman" w:eastAsia="Calibri" w:hAnsi="Times New Roman" w:cs="Times New Roman"/>
          <w:color w:val="000000" w:themeColor="text1"/>
          <w:szCs w:val="22"/>
        </w:rPr>
        <w:t xml:space="preserve"> transformation) or us</w:t>
      </w:r>
      <w:r w:rsidR="006B6D62">
        <w:rPr>
          <w:rFonts w:ascii="Times New Roman" w:eastAsia="Calibri" w:hAnsi="Times New Roman" w:cs="Times New Roman"/>
          <w:color w:val="000000" w:themeColor="text1"/>
          <w:szCs w:val="22"/>
        </w:rPr>
        <w:t>e</w:t>
      </w:r>
      <w:r>
        <w:rPr>
          <w:rFonts w:ascii="Times New Roman" w:eastAsia="Calibri" w:hAnsi="Times New Roman" w:cs="Times New Roman"/>
          <w:color w:val="000000" w:themeColor="text1"/>
          <w:szCs w:val="22"/>
        </w:rPr>
        <w:t xml:space="preserve"> a distribution</w:t>
      </w:r>
      <w:r w:rsidR="00D02F85">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w:t>
      </w:r>
      <w:r w:rsidR="00BA524A">
        <w:rPr>
          <w:rFonts w:ascii="Times New Roman" w:eastAsia="Calibri" w:hAnsi="Times New Roman" w:cs="Times New Roman"/>
          <w:color w:val="000000" w:themeColor="text1"/>
          <w:szCs w:val="22"/>
        </w:rPr>
        <w:t>on the observed scale</w:t>
      </w:r>
      <w:r w:rsidR="00D02F85">
        <w:rPr>
          <w:rFonts w:ascii="Times New Roman" w:eastAsia="Calibri" w:hAnsi="Times New Roman" w:cs="Times New Roman"/>
          <w:color w:val="000000" w:themeColor="text1"/>
          <w:szCs w:val="22"/>
        </w:rPr>
        <w:t>,</w:t>
      </w:r>
      <w:r w:rsidR="00BA524A">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when working with proportion data</w:t>
      </w:r>
      <w:r w:rsidR="00D02F85">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favours </w:t>
      </w:r>
      <w:r w:rsidR="00835FCE">
        <w:rPr>
          <w:rFonts w:ascii="Times New Roman" w:eastAsia="Calibri" w:hAnsi="Times New Roman" w:cs="Times New Roman"/>
          <w:color w:val="000000" w:themeColor="text1"/>
          <w:szCs w:val="22"/>
        </w:rPr>
        <w:t>using</w:t>
      </w:r>
      <w:r w:rsidR="006B6D62">
        <w:rPr>
          <w:rFonts w:ascii="Times New Roman" w:eastAsia="Calibri" w:hAnsi="Times New Roman" w:cs="Times New Roman"/>
          <w:color w:val="000000" w:themeColor="text1"/>
          <w:szCs w:val="22"/>
        </w:rPr>
        <w:t xml:space="preserve"> either</w:t>
      </w:r>
      <w:r w:rsidR="00835FCE">
        <w:rPr>
          <w:rFonts w:ascii="Times New Roman" w:eastAsia="Calibri" w:hAnsi="Times New Roman" w:cs="Times New Roman"/>
          <w:color w:val="000000" w:themeColor="text1"/>
          <w:szCs w:val="22"/>
        </w:rPr>
        <w:t xml:space="preserve"> the </w:t>
      </w:r>
      <w:r w:rsidR="006B6D62">
        <w:rPr>
          <w:rFonts w:ascii="Times New Roman" w:eastAsia="Calibri" w:hAnsi="Times New Roman" w:cs="Times New Roman"/>
          <w:color w:val="000000" w:themeColor="text1"/>
          <w:szCs w:val="22"/>
        </w:rPr>
        <w:t>binomial or beta distribution</w:t>
      </w:r>
      <w:r>
        <w:rPr>
          <w:rFonts w:ascii="Times New Roman" w:eastAsia="Calibri" w:hAnsi="Times New Roman" w:cs="Times New Roman"/>
          <w:color w:val="000000" w:themeColor="text1"/>
          <w:szCs w:val="22"/>
        </w:rPr>
        <w:t xml:space="preserve"> with </w:t>
      </w:r>
      <w:r w:rsidR="006B6D62">
        <w:rPr>
          <w:rFonts w:ascii="Times New Roman" w:eastAsia="Calibri" w:hAnsi="Times New Roman" w:cs="Times New Roman"/>
          <w:color w:val="000000" w:themeColor="text1"/>
          <w:szCs w:val="22"/>
        </w:rPr>
        <w:t>a logit link function</w:t>
      </w:r>
      <w:r w:rsidR="00835FCE">
        <w:rPr>
          <w:rFonts w:ascii="Times New Roman" w:eastAsia="Calibri" w:hAnsi="Times New Roman" w:cs="Times New Roman"/>
          <w:color w:val="000000" w:themeColor="text1"/>
          <w:szCs w:val="22"/>
        </w:rPr>
        <w:t xml:space="preserve"> (Warton and Hui, 2011; </w:t>
      </w:r>
      <w:proofErr w:type="spellStart"/>
      <w:r w:rsidR="00835FCE">
        <w:rPr>
          <w:rFonts w:ascii="Times New Roman" w:eastAsia="Calibri" w:hAnsi="Times New Roman" w:cs="Times New Roman"/>
          <w:color w:val="000000" w:themeColor="text1"/>
          <w:szCs w:val="22"/>
        </w:rPr>
        <w:t>Schmid</w:t>
      </w:r>
      <w:proofErr w:type="spellEnd"/>
      <w:r w:rsidR="00835FCE">
        <w:rPr>
          <w:rFonts w:ascii="Times New Roman" w:eastAsia="Calibri" w:hAnsi="Times New Roman" w:cs="Times New Roman"/>
          <w:color w:val="000000" w:themeColor="text1"/>
          <w:szCs w:val="22"/>
        </w:rPr>
        <w:t xml:space="preserve"> </w:t>
      </w:r>
      <w:r w:rsidR="00835FCE">
        <w:rPr>
          <w:rFonts w:ascii="Times New Roman" w:eastAsia="Calibri" w:hAnsi="Times New Roman" w:cs="Times New Roman"/>
          <w:i/>
          <w:color w:val="000000" w:themeColor="text1"/>
          <w:szCs w:val="22"/>
        </w:rPr>
        <w:t>et al</w:t>
      </w:r>
      <w:r w:rsidR="00835FCE">
        <w:rPr>
          <w:rFonts w:ascii="Times New Roman" w:eastAsia="Calibri" w:hAnsi="Times New Roman" w:cs="Times New Roman"/>
          <w:color w:val="000000" w:themeColor="text1"/>
          <w:szCs w:val="22"/>
        </w:rPr>
        <w:t xml:space="preserve">., 2013; </w:t>
      </w:r>
      <w:proofErr w:type="spellStart"/>
      <w:r w:rsidR="00835FCE">
        <w:rPr>
          <w:rFonts w:ascii="Times New Roman" w:eastAsia="Calibri" w:hAnsi="Times New Roman" w:cs="Times New Roman"/>
          <w:color w:val="000000" w:themeColor="text1"/>
          <w:szCs w:val="22"/>
        </w:rPr>
        <w:t>Herpigny</w:t>
      </w:r>
      <w:proofErr w:type="spellEnd"/>
      <w:r w:rsidR="00835FCE">
        <w:rPr>
          <w:rFonts w:ascii="Times New Roman" w:eastAsia="Calibri" w:hAnsi="Times New Roman" w:cs="Times New Roman"/>
          <w:color w:val="000000" w:themeColor="text1"/>
          <w:szCs w:val="22"/>
        </w:rPr>
        <w:t xml:space="preserve"> and Gosselin, 2015)</w:t>
      </w:r>
      <w:r>
        <w:rPr>
          <w:rFonts w:ascii="Times New Roman" w:eastAsia="Calibri" w:hAnsi="Times New Roman" w:cs="Times New Roman"/>
          <w:color w:val="000000" w:themeColor="text1"/>
          <w:szCs w:val="22"/>
        </w:rPr>
        <w:t xml:space="preserve">. </w:t>
      </w:r>
      <w:r w:rsidR="00C42472">
        <w:rPr>
          <w:rFonts w:ascii="Times New Roman" w:eastAsia="Calibri" w:hAnsi="Times New Roman" w:cs="Times New Roman"/>
          <w:color w:val="000000" w:themeColor="text1"/>
          <w:szCs w:val="22"/>
        </w:rPr>
        <w:t xml:space="preserve">Here, a </w:t>
      </w:r>
      <w:r w:rsidR="00D02F85">
        <w:rPr>
          <w:rFonts w:ascii="Times New Roman" w:eastAsia="Calibri" w:hAnsi="Times New Roman" w:cs="Times New Roman"/>
          <w:color w:val="000000" w:themeColor="text1"/>
          <w:szCs w:val="22"/>
        </w:rPr>
        <w:t>b</w:t>
      </w:r>
      <w:r w:rsidR="00C42472">
        <w:rPr>
          <w:rFonts w:ascii="Times New Roman" w:eastAsia="Calibri" w:hAnsi="Times New Roman" w:cs="Times New Roman"/>
          <w:color w:val="000000" w:themeColor="text1"/>
          <w:szCs w:val="22"/>
        </w:rPr>
        <w:t>eta distribution was deemed appropriate because</w:t>
      </w:r>
      <w:r w:rsidR="006B6D62">
        <w:rPr>
          <w:rFonts w:ascii="Times New Roman" w:eastAsia="Calibri" w:hAnsi="Times New Roman" w:cs="Times New Roman"/>
          <w:color w:val="000000" w:themeColor="text1"/>
          <w:szCs w:val="22"/>
        </w:rPr>
        <w:t xml:space="preserve"> the</w:t>
      </w:r>
      <w:r>
        <w:rPr>
          <w:rFonts w:ascii="Times New Roman" w:eastAsia="Calibri" w:hAnsi="Times New Roman" w:cs="Times New Roman"/>
          <w:color w:val="000000" w:themeColor="text1"/>
          <w:szCs w:val="22"/>
        </w:rPr>
        <w:t xml:space="preserve"> dependent variable, attainment, </w:t>
      </w:r>
      <w:r w:rsidR="006B6D62">
        <w:rPr>
          <w:rFonts w:ascii="Times New Roman" w:eastAsia="Calibri" w:hAnsi="Times New Roman" w:cs="Times New Roman"/>
          <w:color w:val="000000" w:themeColor="text1"/>
          <w:szCs w:val="22"/>
        </w:rPr>
        <w:t xml:space="preserve">included decimal values and </w:t>
      </w:r>
      <w:r>
        <w:rPr>
          <w:rFonts w:ascii="Times New Roman" w:eastAsia="Calibri" w:hAnsi="Times New Roman" w:cs="Times New Roman"/>
          <w:color w:val="000000" w:themeColor="text1"/>
          <w:szCs w:val="22"/>
        </w:rPr>
        <w:t xml:space="preserve">was bounded on the interval [0, 1], with zero observations at the boundaries </w:t>
      </w:r>
      <w:r w:rsidR="00B87779" w:rsidRPr="00B87779">
        <w:rPr>
          <w:rFonts w:ascii="Times New Roman" w:eastAsia="Calibri" w:hAnsi="Times New Roman" w:cs="Times New Roman"/>
          <w:color w:val="000000" w:themeColor="text1"/>
          <w:szCs w:val="22"/>
        </w:rPr>
        <w:t xml:space="preserve">(Crowder, 1978, Smithson and </w:t>
      </w:r>
      <w:proofErr w:type="spellStart"/>
      <w:r w:rsidR="00B87779" w:rsidRPr="00B87779">
        <w:rPr>
          <w:rFonts w:ascii="Times New Roman" w:eastAsia="Calibri" w:hAnsi="Times New Roman" w:cs="Times New Roman"/>
          <w:color w:val="000000" w:themeColor="text1"/>
          <w:szCs w:val="22"/>
        </w:rPr>
        <w:t>Verkuilen</w:t>
      </w:r>
      <w:proofErr w:type="spellEnd"/>
      <w:r w:rsidR="00B87779" w:rsidRPr="00B87779">
        <w:rPr>
          <w:rFonts w:ascii="Times New Roman" w:eastAsia="Calibri" w:hAnsi="Times New Roman" w:cs="Times New Roman"/>
          <w:color w:val="000000" w:themeColor="text1"/>
          <w:szCs w:val="22"/>
        </w:rPr>
        <w:t>, 2006</w:t>
      </w:r>
      <w:r>
        <w:rPr>
          <w:rFonts w:ascii="Times New Roman" w:eastAsia="Calibri" w:hAnsi="Times New Roman" w:cs="Times New Roman"/>
          <w:color w:val="000000" w:themeColor="text1"/>
          <w:szCs w:val="22"/>
        </w:rPr>
        <w:t xml:space="preserve">; </w:t>
      </w:r>
      <w:proofErr w:type="spellStart"/>
      <w:r>
        <w:rPr>
          <w:rFonts w:ascii="Times New Roman" w:eastAsia="Calibri" w:hAnsi="Times New Roman" w:cs="Times New Roman"/>
          <w:color w:val="000000" w:themeColor="text1"/>
          <w:szCs w:val="22"/>
        </w:rPr>
        <w:t>Schmid</w:t>
      </w:r>
      <w:proofErr w:type="spellEnd"/>
      <w:r>
        <w:rPr>
          <w:rFonts w:ascii="Times New Roman" w:eastAsia="Calibri" w:hAnsi="Times New Roman" w:cs="Times New Roman"/>
          <w:color w:val="000000" w:themeColor="text1"/>
          <w:szCs w:val="22"/>
        </w:rPr>
        <w:t xml:space="preserve"> </w:t>
      </w:r>
      <w:r>
        <w:rPr>
          <w:rFonts w:ascii="Times New Roman" w:eastAsia="Calibri" w:hAnsi="Times New Roman" w:cs="Times New Roman"/>
          <w:i/>
          <w:color w:val="000000" w:themeColor="text1"/>
          <w:szCs w:val="22"/>
        </w:rPr>
        <w:t>et al</w:t>
      </w:r>
      <w:r w:rsidRPr="009B1162">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2013</w:t>
      </w:r>
      <w:r w:rsidR="00D02F85">
        <w:rPr>
          <w:rFonts w:ascii="Times New Roman" w:eastAsia="Calibri" w:hAnsi="Times New Roman" w:cs="Times New Roman"/>
          <w:color w:val="000000" w:themeColor="text1"/>
          <w:szCs w:val="22"/>
        </w:rPr>
        <w:t>). The b</w:t>
      </w:r>
      <w:r w:rsidR="00B87779" w:rsidRPr="00B87779">
        <w:rPr>
          <w:rFonts w:ascii="Times New Roman" w:eastAsia="Calibri" w:hAnsi="Times New Roman" w:cs="Times New Roman"/>
          <w:color w:val="000000" w:themeColor="text1"/>
          <w:szCs w:val="22"/>
        </w:rPr>
        <w:t>eta distribution is a continuous distributio</w:t>
      </w:r>
      <w:r w:rsidR="00D02F85">
        <w:rPr>
          <w:rFonts w:ascii="Times New Roman" w:eastAsia="Calibri" w:hAnsi="Times New Roman" w:cs="Times New Roman"/>
          <w:color w:val="000000" w:themeColor="text1"/>
          <w:szCs w:val="22"/>
        </w:rPr>
        <w:t>n with finite support on [0, 1] and</w:t>
      </w:r>
      <w:r w:rsidR="00C42472">
        <w:rPr>
          <w:rFonts w:ascii="Times New Roman" w:eastAsia="Calibri" w:hAnsi="Times New Roman" w:cs="Times New Roman"/>
          <w:color w:val="000000" w:themeColor="text1"/>
          <w:szCs w:val="22"/>
        </w:rPr>
        <w:t xml:space="preserve"> is </w:t>
      </w:r>
      <w:r w:rsidR="00B87779" w:rsidRPr="00B87779">
        <w:rPr>
          <w:rFonts w:ascii="Times New Roman" w:eastAsia="Calibri" w:hAnsi="Times New Roman" w:cs="Times New Roman"/>
          <w:color w:val="000000" w:themeColor="text1"/>
          <w:szCs w:val="22"/>
        </w:rPr>
        <w:t xml:space="preserve">governed by two shape parameters, </w:t>
      </w:r>
      <m:oMath>
        <m:r>
          <w:rPr>
            <w:rFonts w:ascii="Cambria Math" w:eastAsia="Calibri" w:hAnsi="Cambria Math" w:cs="Times New Roman"/>
            <w:color w:val="000000" w:themeColor="text1"/>
            <w:szCs w:val="22"/>
          </w:rPr>
          <m:t>μ</m:t>
        </m:r>
      </m:oMath>
      <w:r w:rsidR="00B87779" w:rsidRPr="00B87779">
        <w:rPr>
          <w:rFonts w:ascii="Times New Roman" w:eastAsia="Calibri" w:hAnsi="Times New Roman" w:cs="Times New Roman"/>
          <w:color w:val="000000" w:themeColor="text1"/>
          <w:szCs w:val="22"/>
        </w:rPr>
        <w:t xml:space="preserve"> </w:t>
      </w:r>
      <w:proofErr w:type="gramStart"/>
      <w:r w:rsidR="00B87779" w:rsidRPr="00B87779">
        <w:rPr>
          <w:rFonts w:ascii="Times New Roman" w:eastAsia="Calibri" w:hAnsi="Times New Roman" w:cs="Times New Roman"/>
          <w:color w:val="000000" w:themeColor="text1"/>
          <w:szCs w:val="22"/>
        </w:rPr>
        <w:t xml:space="preserve">and </w:t>
      </w:r>
      <w:proofErr w:type="gramEnd"/>
      <m:oMath>
        <m:r>
          <w:rPr>
            <w:rFonts w:ascii="Cambria Math" w:eastAsia="Calibri" w:hAnsi="Cambria Math" w:cs="Times New Roman"/>
            <w:color w:val="000000" w:themeColor="text1"/>
            <w:szCs w:val="22"/>
          </w:rPr>
          <m:t>ϕ</m:t>
        </m:r>
      </m:oMath>
      <w:r w:rsidR="00C42472">
        <w:rPr>
          <w:rFonts w:ascii="Times New Roman" w:eastAsia="Calibri" w:hAnsi="Times New Roman" w:cs="Times New Roman"/>
          <w:color w:val="000000" w:themeColor="text1"/>
          <w:szCs w:val="22"/>
        </w:rPr>
        <w:t xml:space="preserve">, </w:t>
      </w:r>
      <m:oMath>
        <m:r>
          <w:rPr>
            <w:rFonts w:ascii="Cambria Math" w:eastAsia="Calibri" w:hAnsi="Cambria Math" w:cs="Times New Roman"/>
            <w:color w:val="000000" w:themeColor="text1"/>
            <w:szCs w:val="22"/>
          </w:rPr>
          <m:t>f</m:t>
        </m:r>
        <m:d>
          <m:dPr>
            <m:ctrlPr>
              <w:rPr>
                <w:rFonts w:ascii="Cambria Math" w:eastAsia="Calibri" w:hAnsi="Cambria Math" w:cs="Times New Roman"/>
                <w:i/>
                <w:iCs/>
                <w:color w:val="000000" w:themeColor="text1"/>
                <w:szCs w:val="22"/>
              </w:rPr>
            </m:ctrlPr>
          </m:dPr>
          <m:e>
            <m:r>
              <w:rPr>
                <w:rFonts w:ascii="Cambria Math" w:eastAsia="Calibri" w:hAnsi="Cambria Math" w:cs="Times New Roman"/>
                <w:color w:val="000000" w:themeColor="text1"/>
                <w:szCs w:val="22"/>
              </w:rPr>
              <m:t>y;μ,ϕ</m:t>
            </m:r>
          </m:e>
        </m:d>
        <m:r>
          <w:rPr>
            <w:rFonts w:ascii="Cambria Math" w:eastAsia="Calibri" w:hAnsi="Cambria Math" w:cs="Times New Roman"/>
            <w:color w:val="000000" w:themeColor="text1"/>
            <w:szCs w:val="22"/>
          </w:rPr>
          <m:t xml:space="preserve">= </m:t>
        </m:r>
        <m:f>
          <m:fPr>
            <m:ctrlPr>
              <w:rPr>
                <w:rFonts w:ascii="Cambria Math" w:eastAsia="Calibri" w:hAnsi="Cambria Math" w:cs="Times New Roman"/>
                <w:i/>
                <w:color w:val="000000" w:themeColor="text1"/>
                <w:szCs w:val="22"/>
              </w:rPr>
            </m:ctrlPr>
          </m:fPr>
          <m:num>
            <m:r>
              <m:rPr>
                <m:sty m:val="p"/>
              </m:rPr>
              <w:rPr>
                <w:rFonts w:ascii="Cambria Math" w:eastAsia="Calibri" w:hAnsi="Cambria Math" w:cs="Times New Roman"/>
                <w:color w:val="000000" w:themeColor="text1"/>
                <w:szCs w:val="22"/>
              </w:rPr>
              <m:t>Γ</m:t>
            </m:r>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ϕ</m:t>
                </m:r>
              </m:e>
            </m:d>
          </m:num>
          <m:den>
            <m:r>
              <m:rPr>
                <m:sty m:val="p"/>
              </m:rPr>
              <w:rPr>
                <w:rFonts w:ascii="Cambria Math" w:eastAsia="Calibri" w:hAnsi="Cambria Math" w:cs="Times New Roman"/>
                <w:color w:val="000000" w:themeColor="text1"/>
                <w:szCs w:val="22"/>
              </w:rPr>
              <m:t>Γ</m:t>
            </m:r>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μϕ</m:t>
                </m:r>
              </m:e>
            </m:d>
            <m:r>
              <m:rPr>
                <m:sty m:val="p"/>
              </m:rPr>
              <w:rPr>
                <w:rFonts w:ascii="Cambria Math" w:eastAsia="Calibri" w:hAnsi="Cambria Math" w:cs="Times New Roman"/>
                <w:color w:val="000000" w:themeColor="text1"/>
                <w:szCs w:val="22"/>
              </w:rPr>
              <m:t>Γ</m:t>
            </m:r>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(1-μ)ϕ</m:t>
                </m:r>
              </m:e>
            </m:d>
          </m:den>
        </m:f>
        <m:sSup>
          <m:sSupPr>
            <m:ctrlPr>
              <w:rPr>
                <w:rFonts w:ascii="Cambria Math" w:eastAsia="Calibri" w:hAnsi="Cambria Math" w:cs="Times New Roman"/>
                <w:i/>
                <w:color w:val="000000" w:themeColor="text1"/>
                <w:szCs w:val="22"/>
              </w:rPr>
            </m:ctrlPr>
          </m:sSupPr>
          <m:e>
            <m:r>
              <w:rPr>
                <w:rFonts w:ascii="Cambria Math" w:eastAsia="Calibri" w:hAnsi="Cambria Math" w:cs="Times New Roman"/>
                <w:color w:val="000000" w:themeColor="text1"/>
                <w:szCs w:val="22"/>
              </w:rPr>
              <m:t>y</m:t>
            </m:r>
          </m:e>
          <m:sup>
            <m:r>
              <w:rPr>
                <w:rFonts w:ascii="Cambria Math" w:eastAsia="Calibri" w:hAnsi="Cambria Math" w:cs="Times New Roman"/>
                <w:color w:val="000000" w:themeColor="text1"/>
                <w:szCs w:val="22"/>
              </w:rPr>
              <m:t>μϕ-1</m:t>
            </m:r>
          </m:sup>
        </m:sSup>
        <m:sSup>
          <m:sSupPr>
            <m:ctrlPr>
              <w:rPr>
                <w:rFonts w:ascii="Cambria Math" w:eastAsia="Calibri" w:hAnsi="Cambria Math" w:cs="Times New Roman"/>
                <w:i/>
                <w:color w:val="000000" w:themeColor="text1"/>
                <w:szCs w:val="22"/>
              </w:rPr>
            </m:ctrlPr>
          </m:sSupPr>
          <m:e>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1-y</m:t>
                </m:r>
              </m:e>
            </m:d>
          </m:e>
          <m:sup>
            <m:r>
              <w:rPr>
                <w:rFonts w:ascii="Cambria Math" w:eastAsia="Calibri" w:hAnsi="Cambria Math" w:cs="Times New Roman"/>
                <w:color w:val="000000" w:themeColor="text1"/>
                <w:szCs w:val="22"/>
              </w:rPr>
              <m:t>(1-μ)ϕ-1</m:t>
            </m:r>
          </m:sup>
        </m:sSup>
      </m:oMath>
      <w:r w:rsidR="00B87779">
        <w:rPr>
          <w:rFonts w:ascii="Times New Roman" w:eastAsia="Calibri" w:hAnsi="Times New Roman" w:cs="Times New Roman"/>
          <w:iCs/>
          <w:color w:val="000000" w:themeColor="text1"/>
          <w:szCs w:val="22"/>
        </w:rPr>
        <w:t xml:space="preserve">, </w:t>
      </w:r>
      <w:r w:rsidR="00B87779" w:rsidRPr="00B87779">
        <w:rPr>
          <w:rFonts w:ascii="Times New Roman" w:eastAsia="Calibri" w:hAnsi="Times New Roman" w:cs="Times New Roman"/>
          <w:color w:val="000000" w:themeColor="text1"/>
          <w:szCs w:val="22"/>
        </w:rPr>
        <w:t xml:space="preserve">where </w:t>
      </w:r>
      <w:r w:rsidR="00ED2144">
        <w:rPr>
          <w:rFonts w:ascii="Times New Roman" w:eastAsia="Calibri" w:hAnsi="Times New Roman" w:cs="Times New Roman"/>
          <w:color w:val="000000" w:themeColor="text1"/>
          <w:szCs w:val="22"/>
        </w:rPr>
        <w:t xml:space="preserve">μ is the mean of </w:t>
      </w:r>
      <m:oMath>
        <m:r>
          <m:rPr>
            <m:sty m:val="b"/>
          </m:rPr>
          <w:rPr>
            <w:rFonts w:ascii="Cambria Math" w:eastAsia="Calibri" w:hAnsi="Cambria Math" w:cs="Times New Roman"/>
            <w:color w:val="000000" w:themeColor="text1"/>
            <w:szCs w:val="22"/>
          </w:rPr>
          <m:t>y</m:t>
        </m:r>
      </m:oMath>
      <w:r w:rsidR="00ED2144">
        <w:rPr>
          <w:rFonts w:ascii="Times New Roman" w:eastAsia="Calibri" w:hAnsi="Times New Roman" w:cs="Times New Roman"/>
          <w:color w:val="000000" w:themeColor="text1"/>
          <w:szCs w:val="22"/>
        </w:rPr>
        <w:t xml:space="preserve">, </w:t>
      </w:r>
      <m:oMath>
        <m:r>
          <w:rPr>
            <w:rFonts w:ascii="Cambria Math" w:eastAsia="Calibri" w:hAnsi="Cambria Math" w:cs="Times New Roman"/>
            <w:color w:val="000000" w:themeColor="text1"/>
            <w:szCs w:val="22"/>
          </w:rPr>
          <m:t>ϕ&gt;0</m:t>
        </m:r>
      </m:oMath>
      <w:r w:rsidR="00D02F85">
        <w:rPr>
          <w:rFonts w:ascii="Times New Roman" w:eastAsia="Calibri" w:hAnsi="Times New Roman" w:cs="Times New Roman"/>
          <w:color w:val="000000" w:themeColor="text1"/>
          <w:szCs w:val="22"/>
        </w:rPr>
        <w:t xml:space="preserve"> is the precision parameter</w:t>
      </w:r>
      <w:r w:rsidR="00ED2144">
        <w:rPr>
          <w:rFonts w:ascii="Times New Roman" w:eastAsia="Calibri" w:hAnsi="Times New Roman" w:cs="Times New Roman"/>
          <w:color w:val="000000" w:themeColor="text1"/>
          <w:szCs w:val="22"/>
        </w:rPr>
        <w:t xml:space="preserve"> and </w:t>
      </w:r>
      <m:oMath>
        <m:r>
          <m:rPr>
            <m:sty m:val="p"/>
          </m:rPr>
          <w:rPr>
            <w:rFonts w:ascii="Cambria Math" w:eastAsia="Calibri" w:hAnsi="Cambria Math" w:cs="Times New Roman"/>
            <w:color w:val="000000" w:themeColor="text1"/>
            <w:szCs w:val="22"/>
          </w:rPr>
          <m:t>Γ</m:t>
        </m:r>
        <m:r>
          <w:rPr>
            <w:rFonts w:ascii="Cambria Math" w:eastAsia="Calibri" w:hAnsi="Cambria Math" w:cs="Times New Roman"/>
            <w:color w:val="000000" w:themeColor="text1"/>
            <w:szCs w:val="22"/>
          </w:rPr>
          <m:t>(·)</m:t>
        </m:r>
      </m:oMath>
      <w:r w:rsidR="00ED2144">
        <w:rPr>
          <w:rFonts w:ascii="Times New Roman" w:eastAsia="Calibri" w:hAnsi="Times New Roman" w:cs="Times New Roman"/>
          <w:color w:val="000000" w:themeColor="text1"/>
          <w:szCs w:val="22"/>
        </w:rPr>
        <w:t xml:space="preserve"> is the gamma function</w:t>
      </w:r>
      <w:r w:rsidR="002F1B15">
        <w:rPr>
          <w:rFonts w:ascii="Times New Roman" w:eastAsia="Calibri" w:hAnsi="Times New Roman" w:cs="Times New Roman"/>
          <w:color w:val="000000" w:themeColor="text1"/>
          <w:szCs w:val="22"/>
        </w:rPr>
        <w:t xml:space="preserve"> </w:t>
      </w:r>
      <w:r w:rsidR="00B87779" w:rsidRPr="00B87779">
        <w:rPr>
          <w:rFonts w:ascii="Times New Roman" w:eastAsia="Calibri" w:hAnsi="Times New Roman" w:cs="Times New Roman"/>
          <w:color w:val="000000" w:themeColor="text1"/>
          <w:szCs w:val="22"/>
        </w:rPr>
        <w:t xml:space="preserve">(Ferrari and </w:t>
      </w:r>
      <w:proofErr w:type="spellStart"/>
      <w:r w:rsidR="00B87779" w:rsidRPr="00B87779">
        <w:rPr>
          <w:rFonts w:ascii="Times New Roman" w:eastAsia="Calibri" w:hAnsi="Times New Roman" w:cs="Times New Roman"/>
          <w:color w:val="000000" w:themeColor="text1"/>
          <w:szCs w:val="22"/>
        </w:rPr>
        <w:t>Cribari-Neto</w:t>
      </w:r>
      <w:proofErr w:type="spellEnd"/>
      <w:r w:rsidR="00B87779" w:rsidRPr="00B87779">
        <w:rPr>
          <w:rFonts w:ascii="Times New Roman" w:eastAsia="Calibri" w:hAnsi="Times New Roman" w:cs="Times New Roman"/>
          <w:color w:val="000000" w:themeColor="text1"/>
          <w:szCs w:val="22"/>
        </w:rPr>
        <w:t xml:space="preserve">, 2004). </w:t>
      </w:r>
      <w:r w:rsidR="00F732F0">
        <w:rPr>
          <w:rFonts w:ascii="Times New Roman" w:eastAsia="Calibri" w:hAnsi="Times New Roman" w:cs="Times New Roman"/>
          <w:color w:val="000000" w:themeColor="text1"/>
          <w:szCs w:val="22"/>
        </w:rPr>
        <w:t xml:space="preserve">The variance of </w:t>
      </w:r>
      <m:oMath>
        <m:r>
          <m:rPr>
            <m:sty m:val="b"/>
          </m:rPr>
          <w:rPr>
            <w:rFonts w:ascii="Cambria Math" w:eastAsia="Calibri" w:hAnsi="Cambria Math" w:cs="Times New Roman"/>
            <w:color w:val="000000" w:themeColor="text1"/>
            <w:szCs w:val="22"/>
          </w:rPr>
          <m:t>y</m:t>
        </m:r>
      </m:oMath>
      <w:r w:rsidR="00F732F0">
        <w:rPr>
          <w:rFonts w:ascii="Times New Roman" w:eastAsia="Calibri" w:hAnsi="Times New Roman" w:cs="Times New Roman"/>
          <w:color w:val="000000" w:themeColor="text1"/>
          <w:szCs w:val="22"/>
        </w:rPr>
        <w:t xml:space="preserve"> is given </w:t>
      </w:r>
      <w:proofErr w:type="gramStart"/>
      <w:r w:rsidR="00F732F0">
        <w:rPr>
          <w:rFonts w:ascii="Times New Roman" w:eastAsia="Calibri" w:hAnsi="Times New Roman" w:cs="Times New Roman"/>
          <w:color w:val="000000" w:themeColor="text1"/>
          <w:szCs w:val="22"/>
        </w:rPr>
        <w:t xml:space="preserve">by </w:t>
      </w:r>
      <w:proofErr w:type="gramEnd"/>
      <m:oMath>
        <m:f>
          <m:fPr>
            <m:type m:val="lin"/>
            <m:ctrlPr>
              <w:rPr>
                <w:rFonts w:ascii="Cambria Math" w:eastAsia="Calibri" w:hAnsi="Cambria Math" w:cs="Times New Roman"/>
                <w:i/>
                <w:color w:val="000000" w:themeColor="text1"/>
                <w:szCs w:val="22"/>
              </w:rPr>
            </m:ctrlPr>
          </m:fPr>
          <m:num>
            <m:r>
              <w:rPr>
                <w:rFonts w:ascii="Cambria Math" w:eastAsia="Calibri" w:hAnsi="Cambria Math" w:cs="Times New Roman"/>
                <w:color w:val="000000" w:themeColor="text1"/>
                <w:szCs w:val="22"/>
              </w:rPr>
              <m:t>μ(1-μ)</m:t>
            </m:r>
          </m:num>
          <m:den>
            <m:r>
              <w:rPr>
                <w:rFonts w:ascii="Cambria Math" w:eastAsia="Calibri" w:hAnsi="Cambria Math" w:cs="Times New Roman"/>
                <w:color w:val="000000" w:themeColor="text1"/>
                <w:szCs w:val="22"/>
              </w:rPr>
              <m:t>(1+ϕ)</m:t>
            </m:r>
          </m:den>
        </m:f>
      </m:oMath>
      <w:r w:rsidR="00427338">
        <w:rPr>
          <w:rFonts w:ascii="Times New Roman" w:eastAsia="Calibri" w:hAnsi="Times New Roman" w:cs="Times New Roman"/>
          <w:color w:val="000000" w:themeColor="text1"/>
          <w:szCs w:val="22"/>
        </w:rPr>
        <w:t xml:space="preserve">, which is a scaled version of binomial variance, </w:t>
      </w:r>
      <m:oMath>
        <m:r>
          <w:rPr>
            <w:rFonts w:ascii="Cambria Math" w:eastAsia="Calibri" w:hAnsi="Cambria Math" w:cs="Times New Roman"/>
            <w:color w:val="000000" w:themeColor="text1"/>
            <w:szCs w:val="22"/>
          </w:rPr>
          <m:t>μ(1-μ)</m:t>
        </m:r>
      </m:oMath>
      <w:r w:rsidR="00427338">
        <w:rPr>
          <w:rFonts w:ascii="Times New Roman" w:eastAsia="Calibri" w:hAnsi="Times New Roman" w:cs="Times New Roman"/>
          <w:color w:val="000000" w:themeColor="text1"/>
          <w:szCs w:val="22"/>
        </w:rPr>
        <w:t>, allowing for more variation that would be expected by a binomial model (i.e., “</w:t>
      </w:r>
      <w:proofErr w:type="spellStart"/>
      <w:r w:rsidR="00427338">
        <w:rPr>
          <w:rFonts w:ascii="Times New Roman" w:eastAsia="Calibri" w:hAnsi="Times New Roman" w:cs="Times New Roman"/>
          <w:color w:val="000000" w:themeColor="text1"/>
          <w:szCs w:val="22"/>
        </w:rPr>
        <w:t>overdispersion</w:t>
      </w:r>
      <w:proofErr w:type="spellEnd"/>
      <w:r w:rsidR="00427338">
        <w:rPr>
          <w:rFonts w:ascii="Times New Roman" w:eastAsia="Calibri" w:hAnsi="Times New Roman" w:cs="Times New Roman"/>
          <w:color w:val="000000" w:themeColor="text1"/>
          <w:szCs w:val="22"/>
        </w:rPr>
        <w:t xml:space="preserve">”). </w:t>
      </w:r>
      <w:r w:rsidR="00ED2144">
        <w:rPr>
          <w:rFonts w:ascii="Times New Roman" w:eastAsia="Calibri" w:hAnsi="Times New Roman" w:cs="Times New Roman"/>
          <w:color w:val="000000" w:themeColor="text1"/>
          <w:szCs w:val="22"/>
        </w:rPr>
        <w:t>A logit link function</w:t>
      </w:r>
      <w:proofErr w:type="gramStart"/>
      <w:r w:rsidR="00F732F0">
        <w:rPr>
          <w:rFonts w:ascii="Times New Roman" w:eastAsia="Calibri" w:hAnsi="Times New Roman" w:cs="Times New Roman"/>
          <w:color w:val="000000" w:themeColor="text1"/>
          <w:szCs w:val="22"/>
        </w:rPr>
        <w:t xml:space="preserve">, </w:t>
      </w:r>
      <w:proofErr w:type="gramEnd"/>
      <m:oMath>
        <m:func>
          <m:funcPr>
            <m:ctrlPr>
              <w:rPr>
                <w:rFonts w:ascii="Cambria Math" w:eastAsia="Calibri" w:hAnsi="Cambria Math" w:cs="Times New Roman"/>
                <w:i/>
                <w:color w:val="000000" w:themeColor="text1"/>
                <w:szCs w:val="22"/>
              </w:rPr>
            </m:ctrlPr>
          </m:funcPr>
          <m:fName>
            <m:r>
              <m:rPr>
                <m:sty m:val="p"/>
              </m:rPr>
              <w:rPr>
                <w:rFonts w:ascii="Cambria Math" w:eastAsia="Calibri" w:hAnsi="Cambria Math" w:cs="Times New Roman"/>
                <w:color w:val="000000" w:themeColor="text1"/>
              </w:rPr>
              <m:t>ln</m:t>
            </m:r>
          </m:fName>
          <m:e>
            <m:r>
              <w:rPr>
                <w:rFonts w:ascii="Cambria Math" w:eastAsia="Calibri" w:hAnsi="Cambria Math" w:cs="Times New Roman"/>
                <w:color w:val="000000" w:themeColor="text1"/>
                <w:szCs w:val="22"/>
              </w:rPr>
              <m:t>(</m:t>
            </m:r>
            <m:f>
              <m:fPr>
                <m:type m:val="lin"/>
                <m:ctrlPr>
                  <w:rPr>
                    <w:rFonts w:ascii="Cambria Math" w:eastAsia="Calibri" w:hAnsi="Cambria Math" w:cs="Times New Roman"/>
                    <w:i/>
                    <w:color w:val="000000" w:themeColor="text1"/>
                    <w:szCs w:val="22"/>
                  </w:rPr>
                </m:ctrlPr>
              </m:fPr>
              <m:num>
                <m:sSub>
                  <m:sSubPr>
                    <m:ctrlPr>
                      <w:rPr>
                        <w:rFonts w:ascii="Cambria Math" w:eastAsia="Calibri" w:hAnsi="Cambria Math" w:cs="Times New Roman"/>
                        <w:i/>
                        <w:color w:val="000000" w:themeColor="text1"/>
                        <w:szCs w:val="22"/>
                      </w:rPr>
                    </m:ctrlPr>
                  </m:sSubPr>
                  <m:e>
                    <m:r>
                      <w:rPr>
                        <w:rFonts w:ascii="Cambria Math" w:eastAsia="Calibri" w:hAnsi="Cambria Math" w:cs="Times New Roman"/>
                        <w:color w:val="000000" w:themeColor="text1"/>
                        <w:szCs w:val="22"/>
                      </w:rPr>
                      <m:t>μ</m:t>
                    </m:r>
                  </m:e>
                  <m:sub>
                    <m:r>
                      <w:rPr>
                        <w:rFonts w:ascii="Cambria Math" w:eastAsia="Calibri" w:hAnsi="Cambria Math" w:cs="Times New Roman"/>
                        <w:color w:val="000000" w:themeColor="text1"/>
                        <w:szCs w:val="22"/>
                      </w:rPr>
                      <m:t>x</m:t>
                    </m:r>
                  </m:sub>
                </m:sSub>
              </m:num>
              <m:den>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1-</m:t>
                    </m:r>
                    <m:sSub>
                      <m:sSubPr>
                        <m:ctrlPr>
                          <w:rPr>
                            <w:rFonts w:ascii="Cambria Math" w:eastAsia="Calibri" w:hAnsi="Cambria Math" w:cs="Times New Roman"/>
                            <w:i/>
                            <w:color w:val="000000" w:themeColor="text1"/>
                            <w:szCs w:val="22"/>
                          </w:rPr>
                        </m:ctrlPr>
                      </m:sSubPr>
                      <m:e>
                        <m:r>
                          <w:rPr>
                            <w:rFonts w:ascii="Cambria Math" w:eastAsia="Calibri" w:hAnsi="Cambria Math" w:cs="Times New Roman"/>
                            <w:color w:val="000000" w:themeColor="text1"/>
                            <w:szCs w:val="22"/>
                          </w:rPr>
                          <m:t>μ</m:t>
                        </m:r>
                      </m:e>
                      <m:sub>
                        <m:r>
                          <w:rPr>
                            <w:rFonts w:ascii="Cambria Math" w:eastAsia="Calibri" w:hAnsi="Cambria Math" w:cs="Times New Roman"/>
                            <w:color w:val="000000" w:themeColor="text1"/>
                            <w:szCs w:val="22"/>
                          </w:rPr>
                          <m:t>x</m:t>
                        </m:r>
                      </m:sub>
                    </m:sSub>
                  </m:e>
                </m:d>
              </m:den>
            </m:f>
            <m:r>
              <w:rPr>
                <w:rFonts w:ascii="Cambria Math" w:eastAsia="Calibri" w:hAnsi="Cambria Math" w:cs="Times New Roman"/>
                <w:color w:val="000000" w:themeColor="text1"/>
                <w:szCs w:val="22"/>
              </w:rPr>
              <m:t>)</m:t>
            </m:r>
          </m:e>
        </m:func>
      </m:oMath>
      <w:r w:rsidR="00F732F0">
        <w:rPr>
          <w:rFonts w:ascii="Times New Roman" w:eastAsia="Calibri" w:hAnsi="Times New Roman" w:cs="Times New Roman"/>
          <w:color w:val="000000" w:themeColor="text1"/>
          <w:szCs w:val="22"/>
        </w:rPr>
        <w:t>,</w:t>
      </w:r>
      <w:r w:rsidR="00ED2144">
        <w:rPr>
          <w:rFonts w:ascii="Times New Roman" w:eastAsia="Calibri" w:hAnsi="Times New Roman" w:cs="Times New Roman"/>
          <w:color w:val="000000" w:themeColor="text1"/>
          <w:szCs w:val="22"/>
        </w:rPr>
        <w:t xml:space="preserve"> was used for all parameters related to μ and a log link function was used for all parameters related to </w:t>
      </w:r>
      <m:oMath>
        <m:r>
          <w:rPr>
            <w:rFonts w:ascii="Cambria Math" w:eastAsia="Calibri" w:hAnsi="Cambria Math" w:cs="Times New Roman"/>
            <w:color w:val="000000" w:themeColor="text1"/>
            <w:szCs w:val="22"/>
          </w:rPr>
          <m:t>ϕ</m:t>
        </m:r>
      </m:oMath>
      <w:r w:rsidR="00ED2144">
        <w:rPr>
          <w:rFonts w:ascii="Times New Roman" w:eastAsia="Calibri" w:hAnsi="Times New Roman" w:cs="Times New Roman"/>
          <w:color w:val="000000" w:themeColor="text1"/>
          <w:szCs w:val="22"/>
        </w:rPr>
        <w:t xml:space="preserve">. </w:t>
      </w:r>
      <w:r w:rsidR="0072325E">
        <w:rPr>
          <w:rFonts w:ascii="Times New Roman" w:eastAsia="Calibri" w:hAnsi="Times New Roman" w:cs="Times New Roman"/>
          <w:color w:val="000000" w:themeColor="text1"/>
          <w:szCs w:val="22"/>
        </w:rPr>
        <w:t>The logit link facilitates the interpretation of parameters in terms of the odds ratio, same as a traditional logistic regression model.</w:t>
      </w:r>
    </w:p>
    <w:p w14:paraId="722F26E2" w14:textId="4E6135D7" w:rsidR="00EA0AFC" w:rsidRDefault="00407081"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Independent variables included: (a) continuous fixed effects, (b) categorical fixed effects, and (c) random effects where year was considered random. All c</w:t>
      </w:r>
      <w:r w:rsidRPr="00087DED">
        <w:rPr>
          <w:rFonts w:ascii="Times New Roman" w:eastAsia="Calibri" w:hAnsi="Times New Roman" w:cs="Times New Roman"/>
          <w:color w:val="000000" w:themeColor="text1"/>
          <w:szCs w:val="22"/>
        </w:rPr>
        <w:t xml:space="preserve">ontinuous fixed effect </w:t>
      </w:r>
      <w:r>
        <w:rPr>
          <w:rFonts w:ascii="Times New Roman" w:eastAsia="Calibri" w:hAnsi="Times New Roman" w:cs="Times New Roman"/>
          <w:color w:val="000000" w:themeColor="text1"/>
          <w:szCs w:val="22"/>
        </w:rPr>
        <w:t>covariates were z transformed</w:t>
      </w:r>
      <w:proofErr w:type="gramStart"/>
      <w:r>
        <w:rPr>
          <w:rFonts w:ascii="Times New Roman" w:eastAsia="Calibri" w:hAnsi="Times New Roman" w:cs="Times New Roman"/>
          <w:color w:val="000000" w:themeColor="text1"/>
          <w:szCs w:val="22"/>
        </w:rPr>
        <w:t xml:space="preserve">, </w:t>
      </w:r>
      <w:proofErr w:type="gramEnd"/>
      <m:oMath>
        <m:r>
          <w:rPr>
            <w:rFonts w:ascii="Cambria Math" w:eastAsia="Calibri" w:hAnsi="Cambria Math" w:cs="Times New Roman"/>
            <w:color w:val="000000" w:themeColor="text1"/>
            <w:szCs w:val="22"/>
          </w:rPr>
          <m:t>(</m:t>
        </m:r>
        <m:sSub>
          <m:sSubPr>
            <m:ctrlPr>
              <w:rPr>
                <w:rFonts w:ascii="Cambria Math" w:eastAsia="Calibri" w:hAnsi="Cambria Math" w:cs="Times New Roman"/>
                <w:i/>
                <w:color w:val="000000" w:themeColor="text1"/>
                <w:szCs w:val="22"/>
              </w:rPr>
            </m:ctrlPr>
          </m:sSubPr>
          <m:e>
            <m:r>
              <w:rPr>
                <w:rFonts w:ascii="Cambria Math" w:eastAsia="Calibri" w:hAnsi="Cambria Math" w:cs="Times New Roman"/>
                <w:color w:val="000000" w:themeColor="text1"/>
                <w:szCs w:val="22"/>
              </w:rPr>
              <m:t>x</m:t>
            </m:r>
          </m:e>
          <m:sub>
            <m:r>
              <w:rPr>
                <w:rFonts w:ascii="Cambria Math" w:eastAsia="Calibri" w:hAnsi="Cambria Math" w:cs="Times New Roman"/>
                <w:color w:val="000000" w:themeColor="text1"/>
                <w:szCs w:val="22"/>
              </w:rPr>
              <m:t>i</m:t>
            </m:r>
          </m:sub>
        </m:sSub>
        <m:r>
          <w:rPr>
            <w:rFonts w:ascii="Cambria Math" w:eastAsia="Calibri" w:hAnsi="Cambria Math" w:cs="Times New Roman"/>
            <w:color w:val="000000" w:themeColor="text1"/>
            <w:szCs w:val="22"/>
          </w:rPr>
          <m:t>-mean(x))/sd(x</m:t>
        </m:r>
      </m:oMath>
      <w:r w:rsidRPr="00087DED">
        <w:rPr>
          <w:rFonts w:ascii="Times New Roman" w:eastAsia="Calibri" w:hAnsi="Times New Roman" w:cs="Times New Roman"/>
          <w:color w:val="000000" w:themeColor="text1"/>
          <w:szCs w:val="22"/>
        </w:rPr>
        <w:t>), so the mean of each variable was zero and the range</w:t>
      </w:r>
      <w:r w:rsidR="00C24454">
        <w:rPr>
          <w:rFonts w:ascii="Times New Roman" w:eastAsia="Calibri" w:hAnsi="Times New Roman" w:cs="Times New Roman"/>
          <w:color w:val="000000" w:themeColor="text1"/>
          <w:szCs w:val="22"/>
        </w:rPr>
        <w:t>s</w:t>
      </w:r>
      <w:r w:rsidRPr="00087DED">
        <w:rPr>
          <w:rFonts w:ascii="Times New Roman" w:eastAsia="Calibri" w:hAnsi="Times New Roman" w:cs="Times New Roman"/>
          <w:color w:val="000000" w:themeColor="text1"/>
          <w:szCs w:val="22"/>
        </w:rPr>
        <w:t xml:space="preserve"> </w:t>
      </w:r>
      <w:r w:rsidR="00C24454">
        <w:rPr>
          <w:rFonts w:ascii="Times New Roman" w:eastAsia="Calibri" w:hAnsi="Times New Roman" w:cs="Times New Roman"/>
          <w:color w:val="000000" w:themeColor="text1"/>
          <w:szCs w:val="22"/>
        </w:rPr>
        <w:t xml:space="preserve">were roughly similar (i.e., </w:t>
      </w:r>
      <w:r w:rsidRPr="00087DED">
        <w:rPr>
          <w:rFonts w:ascii="Times New Roman" w:eastAsia="Calibri" w:hAnsi="Times New Roman" w:cs="Times New Roman"/>
          <w:color w:val="000000" w:themeColor="text1"/>
          <w:szCs w:val="22"/>
        </w:rPr>
        <w:t xml:space="preserve">between </w:t>
      </w:r>
      <w:r w:rsidR="00BA524A">
        <w:rPr>
          <w:rFonts w:ascii="Times New Roman" w:eastAsia="Calibri" w:hAnsi="Times New Roman" w:cs="Times New Roman"/>
          <w:color w:val="000000" w:themeColor="text1"/>
          <w:szCs w:val="22"/>
        </w:rPr>
        <w:t>-3</w:t>
      </w:r>
      <w:r w:rsidRPr="00087DED">
        <w:rPr>
          <w:rFonts w:ascii="Times New Roman" w:eastAsia="Calibri" w:hAnsi="Times New Roman" w:cs="Times New Roman"/>
          <w:color w:val="000000" w:themeColor="text1"/>
          <w:szCs w:val="22"/>
        </w:rPr>
        <w:t xml:space="preserve"> and </w:t>
      </w:r>
      <w:r w:rsidR="00BA524A">
        <w:rPr>
          <w:rFonts w:ascii="Times New Roman" w:eastAsia="Calibri" w:hAnsi="Times New Roman" w:cs="Times New Roman"/>
          <w:color w:val="000000" w:themeColor="text1"/>
          <w:szCs w:val="22"/>
        </w:rPr>
        <w:t>3</w:t>
      </w:r>
      <w:r w:rsidR="00C24454">
        <w:rPr>
          <w:rFonts w:ascii="Times New Roman" w:eastAsia="Calibri" w:hAnsi="Times New Roman" w:cs="Times New Roman"/>
          <w:color w:val="000000" w:themeColor="text1"/>
          <w:szCs w:val="22"/>
        </w:rPr>
        <w:t>)</w:t>
      </w:r>
      <w:r w:rsidRPr="00087DED">
        <w:rPr>
          <w:rFonts w:ascii="Times New Roman" w:eastAsia="Calibri" w:hAnsi="Times New Roman" w:cs="Times New Roman"/>
          <w:color w:val="000000" w:themeColor="text1"/>
          <w:szCs w:val="22"/>
        </w:rPr>
        <w:t xml:space="preserve">. </w:t>
      </w:r>
      <w:r w:rsidR="003218D7">
        <w:rPr>
          <w:rFonts w:ascii="Times New Roman" w:eastAsia="Calibri" w:hAnsi="Times New Roman" w:cs="Times New Roman"/>
          <w:color w:val="000000" w:themeColor="text1"/>
          <w:szCs w:val="22"/>
        </w:rPr>
        <w:t xml:space="preserve">The </w:t>
      </w:r>
      <w:r w:rsidR="00BA524A">
        <w:rPr>
          <w:rFonts w:ascii="Times New Roman" w:eastAsia="Calibri" w:hAnsi="Times New Roman" w:cs="Times New Roman"/>
          <w:color w:val="000000" w:themeColor="text1"/>
          <w:szCs w:val="22"/>
        </w:rPr>
        <w:t xml:space="preserve">means and standard deviations </w:t>
      </w:r>
      <w:r w:rsidR="003218D7">
        <w:rPr>
          <w:rFonts w:ascii="Times New Roman" w:eastAsia="Calibri" w:hAnsi="Times New Roman" w:cs="Times New Roman"/>
          <w:color w:val="000000" w:themeColor="text1"/>
          <w:szCs w:val="22"/>
        </w:rPr>
        <w:t xml:space="preserve">used for the transformation </w:t>
      </w:r>
      <w:r w:rsidR="00C24454">
        <w:rPr>
          <w:rFonts w:ascii="Times New Roman" w:eastAsia="Calibri" w:hAnsi="Times New Roman" w:cs="Times New Roman"/>
          <w:color w:val="000000" w:themeColor="text1"/>
          <w:szCs w:val="22"/>
        </w:rPr>
        <w:t>were from</w:t>
      </w:r>
      <w:r w:rsidR="003218D7">
        <w:rPr>
          <w:rFonts w:ascii="Times New Roman" w:eastAsia="Calibri" w:hAnsi="Times New Roman" w:cs="Times New Roman"/>
          <w:color w:val="000000" w:themeColor="text1"/>
          <w:szCs w:val="22"/>
        </w:rPr>
        <w:t xml:space="preserve"> </w:t>
      </w:r>
      <w:r w:rsidR="00AA14B9">
        <w:rPr>
          <w:rFonts w:ascii="Times New Roman" w:eastAsia="Calibri" w:hAnsi="Times New Roman" w:cs="Times New Roman"/>
          <w:color w:val="000000" w:themeColor="text1"/>
          <w:szCs w:val="22"/>
        </w:rPr>
        <w:t>all data included in the analysis</w:t>
      </w:r>
      <w:r w:rsidR="003218D7">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Fixed effects </w:t>
      </w:r>
      <w:r w:rsidR="00586880">
        <w:rPr>
          <w:rFonts w:ascii="Times New Roman" w:eastAsia="Calibri" w:hAnsi="Times New Roman" w:cs="Times New Roman"/>
          <w:color w:val="000000" w:themeColor="text1"/>
          <w:szCs w:val="22"/>
        </w:rPr>
        <w:t xml:space="preserve">were hypothesized to be </w:t>
      </w:r>
      <w:r w:rsidR="00D35260">
        <w:rPr>
          <w:rFonts w:ascii="Times New Roman" w:eastAsia="Calibri" w:hAnsi="Times New Roman" w:cs="Times New Roman"/>
          <w:color w:val="000000" w:themeColor="text1"/>
          <w:szCs w:val="22"/>
        </w:rPr>
        <w:t xml:space="preserve">large-scale </w:t>
      </w:r>
      <w:r w:rsidR="00673287">
        <w:rPr>
          <w:rFonts w:ascii="Times New Roman" w:eastAsia="Calibri" w:hAnsi="Times New Roman" w:cs="Times New Roman"/>
          <w:color w:val="000000" w:themeColor="text1"/>
          <w:szCs w:val="22"/>
        </w:rPr>
        <w:t xml:space="preserve">factors </w:t>
      </w:r>
      <w:r w:rsidR="00D35260">
        <w:rPr>
          <w:rFonts w:ascii="Times New Roman" w:eastAsia="Calibri" w:hAnsi="Times New Roman" w:cs="Times New Roman"/>
          <w:color w:val="000000" w:themeColor="text1"/>
          <w:szCs w:val="22"/>
        </w:rPr>
        <w:t xml:space="preserve">that influence </w:t>
      </w:r>
      <w:r w:rsidR="001203E8">
        <w:rPr>
          <w:rFonts w:ascii="Times New Roman" w:eastAsia="Calibri" w:hAnsi="Times New Roman" w:cs="Times New Roman"/>
          <w:color w:val="000000" w:themeColor="text1"/>
          <w:szCs w:val="22"/>
        </w:rPr>
        <w:t xml:space="preserve">sectors within a </w:t>
      </w:r>
      <w:r w:rsidR="00D35260">
        <w:rPr>
          <w:rFonts w:ascii="Times New Roman" w:eastAsia="Calibri" w:hAnsi="Times New Roman" w:cs="Times New Roman"/>
          <w:color w:val="000000" w:themeColor="text1"/>
          <w:szCs w:val="22"/>
        </w:rPr>
        <w:t>fisher</w:t>
      </w:r>
      <w:r w:rsidR="001203E8">
        <w:rPr>
          <w:rFonts w:ascii="Times New Roman" w:eastAsia="Calibri" w:hAnsi="Times New Roman" w:cs="Times New Roman"/>
          <w:color w:val="000000" w:themeColor="text1"/>
          <w:szCs w:val="22"/>
        </w:rPr>
        <w:t>y</w:t>
      </w:r>
      <w:r w:rsidR="00D35260">
        <w:rPr>
          <w:rFonts w:ascii="Times New Roman" w:eastAsia="Calibri" w:hAnsi="Times New Roman" w:cs="Times New Roman"/>
          <w:color w:val="000000" w:themeColor="text1"/>
          <w:szCs w:val="22"/>
        </w:rPr>
        <w:t>, such as markets and management frameworks</w:t>
      </w:r>
      <w:r w:rsidR="00586880">
        <w:rPr>
          <w:rFonts w:ascii="Times New Roman" w:eastAsia="Calibri" w:hAnsi="Times New Roman" w:cs="Times New Roman"/>
          <w:color w:val="000000" w:themeColor="text1"/>
          <w:szCs w:val="22"/>
        </w:rPr>
        <w:t xml:space="preserve">. Here, we refer to these large-scale </w:t>
      </w:r>
      <w:r w:rsidR="00215BD3">
        <w:rPr>
          <w:rFonts w:ascii="Times New Roman" w:eastAsia="Calibri" w:hAnsi="Times New Roman" w:cs="Times New Roman"/>
          <w:color w:val="000000" w:themeColor="text1"/>
          <w:szCs w:val="22"/>
        </w:rPr>
        <w:t xml:space="preserve">factors </w:t>
      </w:r>
      <w:r w:rsidR="00D35260">
        <w:rPr>
          <w:rFonts w:ascii="Times New Roman" w:eastAsia="Calibri" w:hAnsi="Times New Roman" w:cs="Times New Roman"/>
          <w:color w:val="000000" w:themeColor="text1"/>
          <w:szCs w:val="22"/>
        </w:rPr>
        <w:t>as ‘drivers’ and the metrics by which to measure or identify the drivers as ‘variables’.</w:t>
      </w:r>
      <w:r w:rsidR="004D5CBB">
        <w:rPr>
          <w:rFonts w:ascii="Times New Roman" w:eastAsia="Calibri" w:hAnsi="Times New Roman" w:cs="Times New Roman"/>
          <w:color w:val="000000" w:themeColor="text1"/>
          <w:szCs w:val="22"/>
        </w:rPr>
        <w:t xml:space="preserve"> </w:t>
      </w:r>
      <w:r w:rsidR="00215BD3">
        <w:rPr>
          <w:rFonts w:ascii="Times New Roman" w:eastAsia="Calibri" w:hAnsi="Times New Roman" w:cs="Times New Roman"/>
          <w:color w:val="000000" w:themeColor="text1"/>
          <w:szCs w:val="22"/>
        </w:rPr>
        <w:t>W</w:t>
      </w:r>
      <w:r w:rsidR="004D5CBB">
        <w:rPr>
          <w:rFonts w:ascii="Times New Roman" w:eastAsia="Calibri" w:hAnsi="Times New Roman" w:cs="Times New Roman"/>
          <w:color w:val="000000" w:themeColor="text1"/>
          <w:szCs w:val="22"/>
        </w:rPr>
        <w:t xml:space="preserve">e used the four subsystems defined in </w:t>
      </w:r>
      <w:proofErr w:type="spellStart"/>
      <w:r w:rsidR="004D5CBB">
        <w:rPr>
          <w:rFonts w:ascii="Times New Roman" w:eastAsia="Calibri" w:hAnsi="Times New Roman" w:cs="Times New Roman"/>
          <w:color w:val="000000" w:themeColor="text1"/>
          <w:szCs w:val="22"/>
        </w:rPr>
        <w:t>Ostrom</w:t>
      </w:r>
      <w:r w:rsidR="00252249">
        <w:rPr>
          <w:rFonts w:ascii="Times New Roman" w:eastAsia="Calibri" w:hAnsi="Times New Roman" w:cs="Times New Roman"/>
          <w:color w:val="000000" w:themeColor="text1"/>
          <w:szCs w:val="22"/>
        </w:rPr>
        <w:t>’s</w:t>
      </w:r>
      <w:proofErr w:type="spellEnd"/>
      <w:r w:rsidR="00252249">
        <w:rPr>
          <w:rFonts w:ascii="Times New Roman" w:eastAsia="Calibri" w:hAnsi="Times New Roman" w:cs="Times New Roman"/>
          <w:color w:val="000000" w:themeColor="text1"/>
          <w:szCs w:val="22"/>
        </w:rPr>
        <w:t xml:space="preserve"> (2009) social-ecological system framework for common pool resources</w:t>
      </w:r>
      <w:r w:rsidR="00215BD3" w:rsidRPr="00215BD3">
        <w:rPr>
          <w:rFonts w:ascii="Times New Roman" w:eastAsia="Calibri" w:hAnsi="Times New Roman" w:cs="Times New Roman"/>
          <w:color w:val="000000" w:themeColor="text1"/>
          <w:szCs w:val="22"/>
        </w:rPr>
        <w:t xml:space="preserve"> </w:t>
      </w:r>
      <w:r w:rsidR="00215BD3">
        <w:rPr>
          <w:rFonts w:ascii="Times New Roman" w:eastAsia="Calibri" w:hAnsi="Times New Roman" w:cs="Times New Roman"/>
          <w:color w:val="000000" w:themeColor="text1"/>
          <w:szCs w:val="22"/>
        </w:rPr>
        <w:t>to guide the identification of possible drivers of fisher behaviour</w:t>
      </w:r>
      <w:r w:rsidR="00252249">
        <w:rPr>
          <w:rFonts w:ascii="Times New Roman" w:eastAsia="Calibri" w:hAnsi="Times New Roman" w:cs="Times New Roman"/>
          <w:color w:val="000000" w:themeColor="text1"/>
          <w:szCs w:val="22"/>
        </w:rPr>
        <w:t xml:space="preserve">: (1) resource systems (e.g., a marine protected area), (2) resource units (e.g., fish), (3) governance systems (e.g., TAC or ITQ frameworks), and (4) users (e.g., </w:t>
      </w:r>
      <w:r w:rsidR="00215BD3">
        <w:rPr>
          <w:rFonts w:ascii="Times New Roman" w:eastAsia="Calibri" w:hAnsi="Times New Roman" w:cs="Times New Roman"/>
          <w:color w:val="000000" w:themeColor="text1"/>
          <w:szCs w:val="22"/>
        </w:rPr>
        <w:t xml:space="preserve">fishers </w:t>
      </w:r>
      <w:r w:rsidR="00252249">
        <w:rPr>
          <w:rFonts w:ascii="Times New Roman" w:eastAsia="Calibri" w:hAnsi="Times New Roman" w:cs="Times New Roman"/>
          <w:color w:val="000000" w:themeColor="text1"/>
          <w:szCs w:val="22"/>
        </w:rPr>
        <w:t xml:space="preserve">and cannery operators). Variables </w:t>
      </w:r>
      <w:r w:rsidR="00FD2906">
        <w:rPr>
          <w:rFonts w:ascii="Times New Roman" w:eastAsia="Calibri" w:hAnsi="Times New Roman" w:cs="Times New Roman"/>
          <w:color w:val="000000" w:themeColor="text1"/>
          <w:szCs w:val="22"/>
        </w:rPr>
        <w:t xml:space="preserve">(described below) </w:t>
      </w:r>
      <w:r w:rsidR="00252249">
        <w:rPr>
          <w:rFonts w:ascii="Times New Roman" w:eastAsia="Calibri" w:hAnsi="Times New Roman" w:cs="Times New Roman"/>
          <w:color w:val="000000" w:themeColor="text1"/>
          <w:szCs w:val="22"/>
        </w:rPr>
        <w:t>were selected based on relation</w:t>
      </w:r>
      <w:r w:rsidR="00FD2906">
        <w:rPr>
          <w:rFonts w:ascii="Times New Roman" w:eastAsia="Calibri" w:hAnsi="Times New Roman" w:cs="Times New Roman"/>
          <w:color w:val="000000" w:themeColor="text1"/>
          <w:szCs w:val="22"/>
        </w:rPr>
        <w:t>ships</w:t>
      </w:r>
      <w:r w:rsidR="00252249">
        <w:rPr>
          <w:rFonts w:ascii="Times New Roman" w:eastAsia="Calibri" w:hAnsi="Times New Roman" w:cs="Times New Roman"/>
          <w:color w:val="000000" w:themeColor="text1"/>
          <w:szCs w:val="22"/>
        </w:rPr>
        <w:t xml:space="preserve"> to </w:t>
      </w:r>
      <w:r w:rsidR="00215BD3">
        <w:rPr>
          <w:rFonts w:ascii="Times New Roman" w:eastAsia="Calibri" w:hAnsi="Times New Roman" w:cs="Times New Roman"/>
          <w:color w:val="000000" w:themeColor="text1"/>
          <w:szCs w:val="22"/>
        </w:rPr>
        <w:t xml:space="preserve">the </w:t>
      </w:r>
      <w:r w:rsidR="00252249">
        <w:rPr>
          <w:rFonts w:ascii="Times New Roman" w:eastAsia="Calibri" w:hAnsi="Times New Roman" w:cs="Times New Roman"/>
          <w:color w:val="000000" w:themeColor="text1"/>
          <w:szCs w:val="22"/>
        </w:rPr>
        <w:t xml:space="preserve">drivers identified using </w:t>
      </w:r>
      <w:proofErr w:type="spellStart"/>
      <w:r w:rsidR="00FD2906">
        <w:rPr>
          <w:rFonts w:ascii="Times New Roman" w:eastAsia="Calibri" w:hAnsi="Times New Roman" w:cs="Times New Roman"/>
          <w:color w:val="000000" w:themeColor="text1"/>
          <w:szCs w:val="22"/>
        </w:rPr>
        <w:t>Ostrom’s</w:t>
      </w:r>
      <w:proofErr w:type="spellEnd"/>
      <w:r w:rsidR="00FD2906">
        <w:rPr>
          <w:rFonts w:ascii="Times New Roman" w:eastAsia="Calibri" w:hAnsi="Times New Roman" w:cs="Times New Roman"/>
          <w:color w:val="000000" w:themeColor="text1"/>
          <w:szCs w:val="22"/>
        </w:rPr>
        <w:t xml:space="preserve"> (2009)</w:t>
      </w:r>
      <w:r w:rsidR="00252249">
        <w:rPr>
          <w:rFonts w:ascii="Times New Roman" w:eastAsia="Calibri" w:hAnsi="Times New Roman" w:cs="Times New Roman"/>
          <w:color w:val="000000" w:themeColor="text1"/>
          <w:szCs w:val="22"/>
        </w:rPr>
        <w:t xml:space="preserve"> four subsystems, data availability, and hypothesized significance to this case study</w:t>
      </w:r>
      <w:r w:rsidR="004045BD">
        <w:rPr>
          <w:rFonts w:ascii="Times New Roman" w:eastAsia="Calibri" w:hAnsi="Times New Roman" w:cs="Times New Roman"/>
          <w:color w:val="000000" w:themeColor="text1"/>
          <w:szCs w:val="22"/>
        </w:rPr>
        <w:t xml:space="preserve"> (</w:t>
      </w:r>
      <w:r w:rsidR="00A90939">
        <w:rPr>
          <w:rFonts w:ascii="Times New Roman" w:eastAsia="Calibri" w:hAnsi="Times New Roman" w:cs="Times New Roman"/>
          <w:color w:val="000000" w:themeColor="text1"/>
          <w:szCs w:val="22"/>
        </w:rPr>
        <w:fldChar w:fldCharType="begin"/>
      </w:r>
      <w:r w:rsidR="00A90939">
        <w:rPr>
          <w:rFonts w:ascii="Times New Roman" w:eastAsia="Calibri" w:hAnsi="Times New Roman" w:cs="Times New Roman"/>
          <w:color w:val="000000" w:themeColor="text1"/>
          <w:szCs w:val="22"/>
        </w:rPr>
        <w:instrText xml:space="preserve"> REF _Ref439230428 \h </w:instrText>
      </w:r>
      <w:r w:rsidR="00F34CAA">
        <w:rPr>
          <w:rFonts w:ascii="Times New Roman" w:eastAsia="Calibri" w:hAnsi="Times New Roman" w:cs="Times New Roman"/>
          <w:color w:val="000000" w:themeColor="text1"/>
          <w:szCs w:val="22"/>
        </w:rPr>
        <w:instrText xml:space="preserve"> \* MERGEFORMAT </w:instrText>
      </w:r>
      <w:r w:rsidR="00A90939">
        <w:rPr>
          <w:rFonts w:ascii="Times New Roman" w:eastAsia="Calibri" w:hAnsi="Times New Roman" w:cs="Times New Roman"/>
          <w:color w:val="000000" w:themeColor="text1"/>
          <w:szCs w:val="22"/>
        </w:rPr>
      </w:r>
      <w:r w:rsidR="00A90939">
        <w:rPr>
          <w:rFonts w:ascii="Times New Roman" w:eastAsia="Calibri" w:hAnsi="Times New Roman" w:cs="Times New Roman"/>
          <w:color w:val="000000" w:themeColor="text1"/>
          <w:szCs w:val="22"/>
        </w:rPr>
        <w:fldChar w:fldCharType="separate"/>
      </w:r>
      <w:r w:rsidR="002F5364" w:rsidRPr="00A90939">
        <w:rPr>
          <w:rFonts w:ascii="Times New Roman" w:hAnsi="Times New Roman" w:cs="Times New Roman"/>
          <w:color w:val="000000" w:themeColor="text1"/>
          <w:szCs w:val="22"/>
        </w:rPr>
        <w:t xml:space="preserve">Table </w:t>
      </w:r>
      <w:r w:rsidR="002F5364">
        <w:rPr>
          <w:rFonts w:ascii="Times New Roman" w:hAnsi="Times New Roman" w:cs="Times New Roman"/>
          <w:noProof/>
          <w:color w:val="000000" w:themeColor="text1"/>
          <w:szCs w:val="22"/>
        </w:rPr>
        <w:t>2</w:t>
      </w:r>
      <w:r w:rsidR="00A90939">
        <w:rPr>
          <w:rFonts w:ascii="Times New Roman" w:eastAsia="Calibri" w:hAnsi="Times New Roman" w:cs="Times New Roman"/>
          <w:color w:val="000000" w:themeColor="text1"/>
          <w:szCs w:val="22"/>
        </w:rPr>
        <w:fldChar w:fldCharType="end"/>
      </w:r>
      <w:r w:rsidR="004045BD">
        <w:rPr>
          <w:rFonts w:ascii="Times New Roman" w:eastAsia="Calibri" w:hAnsi="Times New Roman" w:cs="Times New Roman"/>
          <w:color w:val="000000" w:themeColor="text1"/>
          <w:szCs w:val="22"/>
        </w:rPr>
        <w:t>)</w:t>
      </w:r>
      <w:r w:rsidR="00252249">
        <w:rPr>
          <w:rFonts w:ascii="Times New Roman" w:eastAsia="Calibri" w:hAnsi="Times New Roman" w:cs="Times New Roman"/>
          <w:color w:val="000000" w:themeColor="text1"/>
          <w:szCs w:val="22"/>
        </w:rPr>
        <w:t>.</w:t>
      </w:r>
      <w:r w:rsidR="00D74383">
        <w:rPr>
          <w:rFonts w:ascii="Times New Roman" w:eastAsia="Calibri" w:hAnsi="Times New Roman" w:cs="Times New Roman"/>
          <w:color w:val="000000" w:themeColor="text1"/>
          <w:szCs w:val="22"/>
        </w:rPr>
        <w:t xml:space="preserve"> </w:t>
      </w:r>
    </w:p>
    <w:p w14:paraId="5E1B6B6D" w14:textId="7FC920E1" w:rsidR="00416F9F" w:rsidRPr="00416F9F" w:rsidRDefault="00C4575D"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Resource system. </w:t>
      </w:r>
      <w:commentRangeStart w:id="44"/>
      <w:r w:rsidR="00416F9F" w:rsidRPr="00416F9F">
        <w:rPr>
          <w:rFonts w:ascii="Times New Roman" w:eastAsia="Calibri" w:hAnsi="Times New Roman" w:cs="Times New Roman"/>
          <w:color w:val="000000" w:themeColor="text1"/>
          <w:szCs w:val="22"/>
        </w:rPr>
        <w:t>Landings and ex-vessel revenue data</w:t>
      </w:r>
      <w:commentRangeEnd w:id="44"/>
      <w:r w:rsidR="00215BD3">
        <w:rPr>
          <w:rStyle w:val="CommentReference"/>
        </w:rPr>
        <w:commentReference w:id="44"/>
      </w:r>
      <w:r w:rsidR="00416F9F" w:rsidRPr="00416F9F">
        <w:rPr>
          <w:rFonts w:ascii="Times New Roman" w:eastAsia="Calibri" w:hAnsi="Times New Roman" w:cs="Times New Roman"/>
          <w:color w:val="000000" w:themeColor="text1"/>
          <w:szCs w:val="22"/>
        </w:rPr>
        <w:t xml:space="preserve"> from the US West Coast </w:t>
      </w:r>
      <w:proofErr w:type="spellStart"/>
      <w:r w:rsidR="00416F9F" w:rsidRPr="00416F9F">
        <w:rPr>
          <w:rFonts w:ascii="Times New Roman" w:eastAsia="Calibri" w:hAnsi="Times New Roman" w:cs="Times New Roman"/>
          <w:color w:val="000000" w:themeColor="text1"/>
          <w:szCs w:val="22"/>
        </w:rPr>
        <w:t>groundfish</w:t>
      </w:r>
      <w:proofErr w:type="spellEnd"/>
      <w:r w:rsidR="00416F9F" w:rsidRPr="00416F9F">
        <w:rPr>
          <w:rFonts w:ascii="Times New Roman" w:eastAsia="Calibri" w:hAnsi="Times New Roman" w:cs="Times New Roman"/>
          <w:color w:val="000000" w:themeColor="text1"/>
          <w:szCs w:val="22"/>
        </w:rPr>
        <w:t xml:space="preserve"> fishery </w:t>
      </w:r>
      <w:r w:rsidR="00B4651C">
        <w:rPr>
          <w:rFonts w:ascii="Times New Roman" w:eastAsia="Calibri" w:hAnsi="Times New Roman" w:cs="Times New Roman"/>
          <w:color w:val="000000" w:themeColor="text1"/>
          <w:szCs w:val="22"/>
        </w:rPr>
        <w:t xml:space="preserve">were retrieved from </w:t>
      </w:r>
      <w:r w:rsidR="00416F9F" w:rsidRPr="00416F9F">
        <w:rPr>
          <w:rFonts w:ascii="Times New Roman" w:eastAsia="Calibri" w:hAnsi="Times New Roman" w:cs="Times New Roman"/>
          <w:color w:val="000000" w:themeColor="text1"/>
          <w:szCs w:val="22"/>
        </w:rPr>
        <w:t>the Pacific Fisheries Information Network (</w:t>
      </w:r>
      <w:proofErr w:type="spellStart"/>
      <w:r w:rsidR="00416F9F" w:rsidRPr="00416F9F">
        <w:rPr>
          <w:rFonts w:ascii="Times New Roman" w:eastAsia="Calibri" w:hAnsi="Times New Roman" w:cs="Times New Roman"/>
          <w:color w:val="000000" w:themeColor="text1"/>
          <w:szCs w:val="22"/>
        </w:rPr>
        <w:t>PacFIN</w:t>
      </w:r>
      <w:proofErr w:type="spellEnd"/>
      <w:r w:rsidR="00416F9F" w:rsidRPr="00416F9F">
        <w:rPr>
          <w:rFonts w:ascii="Times New Roman" w:eastAsia="Calibri" w:hAnsi="Times New Roman" w:cs="Times New Roman"/>
          <w:color w:val="000000" w:themeColor="text1"/>
          <w:szCs w:val="22"/>
        </w:rPr>
        <w:t xml:space="preserve">) regional database, a compilation of sales receipts (i.e., fish-tickets) collected during the delivery of fish to processing plants in Washington, Oregon, and California (Pacific States Marine Fisheries Commission, Portland, OR, www.psmfc.org/pacfin). The database contains information on landings by </w:t>
      </w:r>
      <w:commentRangeStart w:id="45"/>
      <w:r w:rsidR="00B4651C">
        <w:rPr>
          <w:rFonts w:ascii="Times New Roman" w:eastAsia="Calibri" w:hAnsi="Times New Roman" w:cs="Times New Roman"/>
          <w:color w:val="000000" w:themeColor="text1"/>
          <w:szCs w:val="22"/>
        </w:rPr>
        <w:t>permit type</w:t>
      </w:r>
      <w:commentRangeEnd w:id="45"/>
      <w:r w:rsidR="00215BD3">
        <w:rPr>
          <w:rStyle w:val="CommentReference"/>
        </w:rPr>
        <w:commentReference w:id="45"/>
      </w:r>
      <w:r w:rsidR="00B4651C">
        <w:rPr>
          <w:rFonts w:ascii="Times New Roman" w:eastAsia="Calibri" w:hAnsi="Times New Roman" w:cs="Times New Roman"/>
          <w:color w:val="000000" w:themeColor="text1"/>
          <w:szCs w:val="22"/>
        </w:rPr>
        <w:t xml:space="preserve">, </w:t>
      </w:r>
      <w:r w:rsidR="00416F9F" w:rsidRPr="00416F9F">
        <w:rPr>
          <w:rFonts w:ascii="Times New Roman" w:eastAsia="Calibri" w:hAnsi="Times New Roman" w:cs="Times New Roman"/>
          <w:color w:val="000000" w:themeColor="text1"/>
          <w:szCs w:val="22"/>
        </w:rPr>
        <w:t>gear</w:t>
      </w:r>
      <w:r w:rsidR="00B4651C">
        <w:rPr>
          <w:rFonts w:ascii="Times New Roman" w:eastAsia="Calibri" w:hAnsi="Times New Roman" w:cs="Times New Roman"/>
          <w:color w:val="000000" w:themeColor="text1"/>
          <w:szCs w:val="22"/>
        </w:rPr>
        <w:t>,</w:t>
      </w:r>
      <w:r w:rsidR="00416F9F" w:rsidRPr="00416F9F">
        <w:rPr>
          <w:rFonts w:ascii="Times New Roman" w:eastAsia="Calibri" w:hAnsi="Times New Roman" w:cs="Times New Roman"/>
          <w:color w:val="000000" w:themeColor="text1"/>
          <w:szCs w:val="22"/>
        </w:rPr>
        <w:t xml:space="preserve"> and market category, where sablefish represent a market category. </w:t>
      </w:r>
      <w:proofErr w:type="spellStart"/>
      <w:r w:rsidR="00416F9F" w:rsidRPr="00416F9F">
        <w:rPr>
          <w:rFonts w:ascii="Times New Roman" w:eastAsia="Calibri" w:hAnsi="Times New Roman" w:cs="Times New Roman"/>
          <w:color w:val="000000" w:themeColor="text1"/>
          <w:szCs w:val="22"/>
        </w:rPr>
        <w:t>PacFIN</w:t>
      </w:r>
      <w:proofErr w:type="spellEnd"/>
      <w:r w:rsidR="00416F9F" w:rsidRPr="00416F9F">
        <w:rPr>
          <w:rFonts w:ascii="Times New Roman" w:eastAsia="Calibri" w:hAnsi="Times New Roman" w:cs="Times New Roman"/>
          <w:color w:val="000000" w:themeColor="text1"/>
          <w:szCs w:val="22"/>
        </w:rPr>
        <w:t xml:space="preserve"> data were provided as port sp</w:t>
      </w:r>
      <w:r w:rsidR="00416F9F">
        <w:rPr>
          <w:rFonts w:ascii="Times New Roman" w:eastAsia="Calibri" w:hAnsi="Times New Roman" w:cs="Times New Roman"/>
          <w:color w:val="000000" w:themeColor="text1"/>
          <w:szCs w:val="22"/>
        </w:rPr>
        <w:t>ecific measures</w:t>
      </w:r>
      <w:r w:rsidR="00416F9F" w:rsidRPr="00416F9F">
        <w:rPr>
          <w:rFonts w:ascii="Times New Roman" w:eastAsia="Calibri" w:hAnsi="Times New Roman" w:cs="Times New Roman"/>
          <w:color w:val="000000" w:themeColor="text1"/>
          <w:szCs w:val="22"/>
        </w:rPr>
        <w:t xml:space="preserve"> summed by </w:t>
      </w:r>
      <w:commentRangeStart w:id="46"/>
      <w:r w:rsidR="00416F9F" w:rsidRPr="00416F9F">
        <w:rPr>
          <w:rFonts w:ascii="Times New Roman" w:eastAsia="Calibri" w:hAnsi="Times New Roman" w:cs="Times New Roman"/>
          <w:color w:val="000000" w:themeColor="text1"/>
          <w:szCs w:val="22"/>
        </w:rPr>
        <w:t xml:space="preserve">port group </w:t>
      </w:r>
      <w:r w:rsidR="001A653E">
        <w:rPr>
          <w:rFonts w:ascii="Times New Roman" w:eastAsia="Calibri" w:hAnsi="Times New Roman" w:cs="Times New Roman"/>
          <w:color w:val="000000" w:themeColor="text1"/>
          <w:szCs w:val="22"/>
        </w:rPr>
        <w:t>(</w:t>
      </w:r>
      <w:r w:rsidR="001A653E" w:rsidRPr="003E70ED">
        <w:rPr>
          <w:rFonts w:ascii="Times New Roman" w:eastAsia="Calibri" w:hAnsi="Times New Roman" w:cs="Times New Roman"/>
          <w:color w:val="000000" w:themeColor="text1"/>
          <w:szCs w:val="22"/>
        </w:rPr>
        <w:t>(1) Washington, (2) Astoria and Tillamook, (3) Newport, (4) Coos Bay, (5) Brookings and Crescent City, (6) Eureka, (7) Fort Bragg, (8) San Francisco and Bodega Bay, and (9) Monterey and Morro Bay</w:t>
      </w:r>
      <w:r w:rsidR="001A653E">
        <w:rPr>
          <w:rFonts w:ascii="Times New Roman" w:eastAsia="Calibri" w:hAnsi="Times New Roman" w:cs="Times New Roman"/>
          <w:color w:val="000000" w:themeColor="text1"/>
          <w:szCs w:val="22"/>
        </w:rPr>
        <w:t xml:space="preserve">) </w:t>
      </w:r>
      <w:r w:rsidR="00416F9F" w:rsidRPr="00416F9F">
        <w:rPr>
          <w:rFonts w:ascii="Times New Roman" w:eastAsia="Calibri" w:hAnsi="Times New Roman" w:cs="Times New Roman"/>
          <w:color w:val="000000" w:themeColor="text1"/>
          <w:szCs w:val="22"/>
        </w:rPr>
        <w:t>at which they were landed</w:t>
      </w:r>
      <w:commentRangeEnd w:id="46"/>
      <w:r w:rsidR="00215BD3">
        <w:rPr>
          <w:rStyle w:val="CommentReference"/>
        </w:rPr>
        <w:commentReference w:id="46"/>
      </w:r>
      <w:r w:rsidR="00416F9F">
        <w:rPr>
          <w:rFonts w:ascii="Times New Roman" w:eastAsia="Calibri" w:hAnsi="Times New Roman" w:cs="Times New Roman"/>
          <w:color w:val="000000" w:themeColor="text1"/>
          <w:szCs w:val="22"/>
        </w:rPr>
        <w:t xml:space="preserve">. </w:t>
      </w:r>
      <w:r w:rsidR="00B4651C">
        <w:rPr>
          <w:rFonts w:ascii="Times New Roman" w:eastAsia="Calibri" w:hAnsi="Times New Roman" w:cs="Times New Roman"/>
          <w:color w:val="000000" w:themeColor="text1"/>
          <w:szCs w:val="22"/>
        </w:rPr>
        <w:t xml:space="preserve">Data </w:t>
      </w:r>
      <w:r w:rsidR="001A653E">
        <w:rPr>
          <w:rFonts w:ascii="Times New Roman" w:eastAsia="Calibri" w:hAnsi="Times New Roman" w:cs="Times New Roman"/>
          <w:color w:val="000000" w:themeColor="text1"/>
          <w:szCs w:val="22"/>
        </w:rPr>
        <w:t xml:space="preserve">were not provided </w:t>
      </w:r>
      <w:r w:rsidR="00B4651C">
        <w:rPr>
          <w:rFonts w:ascii="Times New Roman" w:eastAsia="Calibri" w:hAnsi="Times New Roman" w:cs="Times New Roman"/>
          <w:color w:val="000000" w:themeColor="text1"/>
          <w:szCs w:val="22"/>
        </w:rPr>
        <w:t>in instances where confidentiality could not be ensured</w:t>
      </w:r>
      <w:r w:rsidR="00416F9F" w:rsidRPr="00416F9F">
        <w:rPr>
          <w:rFonts w:ascii="Times New Roman" w:eastAsia="Calibri" w:hAnsi="Times New Roman" w:cs="Times New Roman"/>
          <w:color w:val="000000" w:themeColor="text1"/>
          <w:szCs w:val="22"/>
        </w:rPr>
        <w:t xml:space="preserve">, such </w:t>
      </w:r>
      <w:r w:rsidR="00B4651C">
        <w:rPr>
          <w:rFonts w:ascii="Times New Roman" w:eastAsia="Calibri" w:hAnsi="Times New Roman" w:cs="Times New Roman"/>
          <w:color w:val="000000" w:themeColor="text1"/>
          <w:szCs w:val="22"/>
        </w:rPr>
        <w:t>when</w:t>
      </w:r>
      <w:r w:rsidR="00416F9F" w:rsidRPr="00416F9F">
        <w:rPr>
          <w:rFonts w:ascii="Times New Roman" w:eastAsia="Calibri" w:hAnsi="Times New Roman" w:cs="Times New Roman"/>
          <w:color w:val="000000" w:themeColor="text1"/>
          <w:szCs w:val="22"/>
        </w:rPr>
        <w:t xml:space="preserve"> </w:t>
      </w:r>
      <w:r w:rsidR="00B4651C">
        <w:rPr>
          <w:rFonts w:ascii="Times New Roman" w:eastAsia="Calibri" w:hAnsi="Times New Roman" w:cs="Times New Roman"/>
          <w:color w:val="000000" w:themeColor="text1"/>
          <w:szCs w:val="22"/>
        </w:rPr>
        <w:t>a</w:t>
      </w:r>
      <w:r w:rsidR="00416F9F" w:rsidRPr="00416F9F">
        <w:rPr>
          <w:rFonts w:ascii="Times New Roman" w:eastAsia="Calibri" w:hAnsi="Times New Roman" w:cs="Times New Roman"/>
          <w:color w:val="000000" w:themeColor="text1"/>
          <w:szCs w:val="22"/>
        </w:rPr>
        <w:t xml:space="preserve"> value represented fewer than 3 </w:t>
      </w:r>
      <w:commentRangeStart w:id="47"/>
      <w:r w:rsidR="00416F9F" w:rsidRPr="00416F9F">
        <w:rPr>
          <w:rFonts w:ascii="Times New Roman" w:eastAsia="Calibri" w:hAnsi="Times New Roman" w:cs="Times New Roman"/>
          <w:color w:val="000000" w:themeColor="text1"/>
          <w:szCs w:val="22"/>
        </w:rPr>
        <w:t>entitie</w:t>
      </w:r>
      <w:commentRangeEnd w:id="47"/>
      <w:r w:rsidR="00215BD3">
        <w:rPr>
          <w:rStyle w:val="CommentReference"/>
        </w:rPr>
        <w:commentReference w:id="47"/>
      </w:r>
      <w:r w:rsidR="00416F9F" w:rsidRPr="00416F9F">
        <w:rPr>
          <w:rFonts w:ascii="Times New Roman" w:eastAsia="Calibri" w:hAnsi="Times New Roman" w:cs="Times New Roman"/>
          <w:color w:val="000000" w:themeColor="text1"/>
          <w:szCs w:val="22"/>
        </w:rPr>
        <w:t>s and one entity represented 90% of any individual statistic (16 U.S.C. § 1881a).</w:t>
      </w:r>
      <w:r w:rsidR="00AF5958">
        <w:rPr>
          <w:rFonts w:ascii="Times New Roman" w:eastAsia="Calibri" w:hAnsi="Times New Roman" w:cs="Times New Roman"/>
          <w:color w:val="000000" w:themeColor="text1"/>
          <w:szCs w:val="22"/>
        </w:rPr>
        <w:t xml:space="preserve"> </w:t>
      </w:r>
    </w:p>
    <w:p w14:paraId="18D7CE19" w14:textId="5EC3A58F" w:rsidR="00C4575D" w:rsidRDefault="00416F9F" w:rsidP="00145B28">
      <w:pPr>
        <w:spacing w:line="240" w:lineRule="auto"/>
        <w:ind w:firstLine="720"/>
        <w:jc w:val="both"/>
        <w:rPr>
          <w:rFonts w:ascii="Times New Roman" w:eastAsia="Calibri" w:hAnsi="Times New Roman" w:cs="Times New Roman"/>
          <w:color w:val="000000" w:themeColor="text1"/>
          <w:szCs w:val="22"/>
        </w:rPr>
      </w:pPr>
      <w:commentRangeStart w:id="48"/>
      <w:r>
        <w:rPr>
          <w:rFonts w:ascii="Times New Roman" w:eastAsia="Calibri" w:hAnsi="Times New Roman" w:cs="Times New Roman"/>
          <w:color w:val="000000" w:themeColor="text1"/>
          <w:szCs w:val="22"/>
        </w:rPr>
        <w:lastRenderedPageBreak/>
        <w:t>User</w:t>
      </w:r>
      <w:commentRangeEnd w:id="48"/>
      <w:r w:rsidR="00087DED">
        <w:rPr>
          <w:rStyle w:val="CommentReference"/>
        </w:rPr>
        <w:commentReference w:id="48"/>
      </w:r>
      <w:r>
        <w:rPr>
          <w:rFonts w:ascii="Times New Roman" w:eastAsia="Calibri" w:hAnsi="Times New Roman" w:cs="Times New Roman"/>
          <w:color w:val="000000" w:themeColor="text1"/>
          <w:szCs w:val="22"/>
        </w:rPr>
        <w:t xml:space="preserve">. </w:t>
      </w:r>
      <w:r w:rsidR="001A653E" w:rsidRPr="00416F9F">
        <w:rPr>
          <w:rFonts w:ascii="Times New Roman" w:eastAsia="Calibri" w:hAnsi="Times New Roman" w:cs="Times New Roman"/>
          <w:color w:val="000000" w:themeColor="text1"/>
          <w:szCs w:val="22"/>
        </w:rPr>
        <w:t xml:space="preserve">Data on vessel characteristics </w:t>
      </w:r>
      <w:r w:rsidR="00B4651C">
        <w:rPr>
          <w:rFonts w:ascii="Times New Roman" w:eastAsia="Calibri" w:hAnsi="Times New Roman" w:cs="Times New Roman"/>
          <w:color w:val="000000" w:themeColor="text1"/>
          <w:szCs w:val="22"/>
        </w:rPr>
        <w:t>were</w:t>
      </w:r>
      <w:r w:rsidR="001A653E">
        <w:rPr>
          <w:rFonts w:ascii="Times New Roman" w:eastAsia="Calibri" w:hAnsi="Times New Roman" w:cs="Times New Roman"/>
          <w:color w:val="000000" w:themeColor="text1"/>
          <w:szCs w:val="22"/>
        </w:rPr>
        <w:t xml:space="preserve"> </w:t>
      </w:r>
      <w:r w:rsidR="00B4651C">
        <w:rPr>
          <w:rFonts w:ascii="Times New Roman" w:eastAsia="Calibri" w:hAnsi="Times New Roman" w:cs="Times New Roman"/>
          <w:color w:val="000000" w:themeColor="text1"/>
          <w:szCs w:val="22"/>
        </w:rPr>
        <w:t xml:space="preserve">retrieved from </w:t>
      </w:r>
      <w:r w:rsidR="001A653E" w:rsidRPr="00416F9F">
        <w:rPr>
          <w:rFonts w:ascii="Times New Roman" w:eastAsia="Calibri" w:hAnsi="Times New Roman" w:cs="Times New Roman"/>
          <w:color w:val="000000" w:themeColor="text1"/>
          <w:szCs w:val="22"/>
        </w:rPr>
        <w:t xml:space="preserve">the Economic Data Collection (EDC) program, a mandatory component of the US West Coast </w:t>
      </w:r>
      <w:proofErr w:type="spellStart"/>
      <w:r w:rsidR="001A653E" w:rsidRPr="00416F9F">
        <w:rPr>
          <w:rFonts w:ascii="Times New Roman" w:eastAsia="Calibri" w:hAnsi="Times New Roman" w:cs="Times New Roman"/>
          <w:color w:val="000000" w:themeColor="text1"/>
          <w:szCs w:val="22"/>
        </w:rPr>
        <w:t>groundfish</w:t>
      </w:r>
      <w:proofErr w:type="spellEnd"/>
      <w:r w:rsidR="001203E8">
        <w:rPr>
          <w:rFonts w:ascii="Times New Roman" w:eastAsia="Calibri" w:hAnsi="Times New Roman" w:cs="Times New Roman"/>
          <w:color w:val="000000" w:themeColor="text1"/>
          <w:szCs w:val="22"/>
        </w:rPr>
        <w:t xml:space="preserve"> fishery since 2009</w:t>
      </w:r>
      <w:r w:rsidR="001A653E" w:rsidRPr="00416F9F">
        <w:rPr>
          <w:rFonts w:ascii="Times New Roman" w:eastAsia="Calibri" w:hAnsi="Times New Roman" w:cs="Times New Roman"/>
          <w:color w:val="000000" w:themeColor="text1"/>
          <w:szCs w:val="22"/>
        </w:rPr>
        <w:t xml:space="preserve"> (West Coast Fisheries Economics Program, NOAA Fisheries, Seattle, WA,  www.nwfsc.noaa.gov/research/divisions/fram/economic)</w:t>
      </w:r>
      <w:r w:rsidR="00B4651C">
        <w:rPr>
          <w:rFonts w:ascii="Times New Roman" w:eastAsia="Calibri" w:hAnsi="Times New Roman" w:cs="Times New Roman"/>
          <w:color w:val="000000" w:themeColor="text1"/>
          <w:szCs w:val="22"/>
        </w:rPr>
        <w:t xml:space="preserve">. </w:t>
      </w:r>
      <w:r w:rsidR="001A653E">
        <w:rPr>
          <w:rFonts w:ascii="Times New Roman" w:eastAsia="Calibri" w:hAnsi="Times New Roman" w:cs="Times New Roman"/>
          <w:color w:val="000000" w:themeColor="text1"/>
          <w:szCs w:val="22"/>
        </w:rPr>
        <w:t xml:space="preserve"> </w:t>
      </w:r>
      <w:r w:rsidR="00747884">
        <w:rPr>
          <w:rFonts w:ascii="Times New Roman" w:eastAsia="Calibri" w:hAnsi="Times New Roman" w:cs="Times New Roman"/>
          <w:color w:val="000000" w:themeColor="text1"/>
          <w:szCs w:val="22"/>
        </w:rPr>
        <w:t>The database contains information on vessel characteristics by permit type and gear from 2009 to present</w:t>
      </w:r>
      <w:r w:rsidR="001A653E">
        <w:rPr>
          <w:rFonts w:ascii="Times New Roman" w:eastAsia="Calibri" w:hAnsi="Times New Roman" w:cs="Times New Roman"/>
          <w:color w:val="000000" w:themeColor="text1"/>
          <w:szCs w:val="22"/>
        </w:rPr>
        <w:t xml:space="preserve">. </w:t>
      </w:r>
      <w:r w:rsidRPr="00416F9F">
        <w:rPr>
          <w:rFonts w:ascii="Times New Roman" w:eastAsia="Calibri" w:hAnsi="Times New Roman" w:cs="Times New Roman"/>
          <w:color w:val="000000" w:themeColor="text1"/>
          <w:szCs w:val="22"/>
        </w:rPr>
        <w:t>EDC data were provided as port</w:t>
      </w:r>
      <w:r w:rsidR="00215BD3">
        <w:rPr>
          <w:rFonts w:ascii="Times New Roman" w:eastAsia="Calibri" w:hAnsi="Times New Roman" w:cs="Times New Roman"/>
          <w:color w:val="000000" w:themeColor="text1"/>
          <w:szCs w:val="22"/>
        </w:rPr>
        <w:t>-</w:t>
      </w:r>
      <w:r w:rsidRPr="00416F9F">
        <w:rPr>
          <w:rFonts w:ascii="Times New Roman" w:eastAsia="Calibri" w:hAnsi="Times New Roman" w:cs="Times New Roman"/>
          <w:color w:val="000000" w:themeColor="text1"/>
          <w:szCs w:val="22"/>
        </w:rPr>
        <w:t xml:space="preserve">specific measures </w:t>
      </w:r>
      <w:r w:rsidR="001A653E">
        <w:rPr>
          <w:rFonts w:ascii="Times New Roman" w:eastAsia="Calibri" w:hAnsi="Times New Roman" w:cs="Times New Roman"/>
          <w:color w:val="000000" w:themeColor="text1"/>
          <w:szCs w:val="22"/>
        </w:rPr>
        <w:t>a</w:t>
      </w:r>
      <w:r w:rsidRPr="00416F9F">
        <w:rPr>
          <w:rFonts w:ascii="Times New Roman" w:eastAsia="Calibri" w:hAnsi="Times New Roman" w:cs="Times New Roman"/>
          <w:color w:val="000000" w:themeColor="text1"/>
          <w:szCs w:val="22"/>
        </w:rPr>
        <w:t xml:space="preserve">veraged by port group </w:t>
      </w:r>
      <w:r w:rsidR="001A653E">
        <w:rPr>
          <w:rFonts w:ascii="Times New Roman" w:eastAsia="Calibri" w:hAnsi="Times New Roman" w:cs="Times New Roman"/>
          <w:color w:val="000000" w:themeColor="text1"/>
          <w:szCs w:val="22"/>
        </w:rPr>
        <w:t xml:space="preserve">(same nine groups as above). </w:t>
      </w:r>
      <w:r w:rsidR="00747884">
        <w:rPr>
          <w:rFonts w:ascii="Times New Roman" w:eastAsia="Calibri" w:hAnsi="Times New Roman" w:cs="Times New Roman"/>
          <w:color w:val="000000" w:themeColor="text1"/>
          <w:szCs w:val="22"/>
        </w:rPr>
        <w:t>Each year, vessel</w:t>
      </w:r>
      <w:r w:rsidR="00215BD3">
        <w:rPr>
          <w:rFonts w:ascii="Times New Roman" w:eastAsia="Calibri" w:hAnsi="Times New Roman" w:cs="Times New Roman"/>
          <w:color w:val="000000" w:themeColor="text1"/>
          <w:szCs w:val="22"/>
        </w:rPr>
        <w:t>-</w:t>
      </w:r>
      <w:r w:rsidR="00747884">
        <w:rPr>
          <w:rFonts w:ascii="Times New Roman" w:eastAsia="Calibri" w:hAnsi="Times New Roman" w:cs="Times New Roman"/>
          <w:color w:val="000000" w:themeColor="text1"/>
          <w:szCs w:val="22"/>
        </w:rPr>
        <w:t xml:space="preserve">specific data </w:t>
      </w:r>
      <w:r w:rsidR="00215BD3">
        <w:rPr>
          <w:rFonts w:ascii="Times New Roman" w:eastAsia="Calibri" w:hAnsi="Times New Roman" w:cs="Times New Roman"/>
          <w:color w:val="000000" w:themeColor="text1"/>
          <w:szCs w:val="22"/>
        </w:rPr>
        <w:t xml:space="preserve">were </w:t>
      </w:r>
      <w:r w:rsidR="001A653E">
        <w:rPr>
          <w:rFonts w:ascii="Times New Roman" w:eastAsia="Calibri" w:hAnsi="Times New Roman" w:cs="Times New Roman"/>
          <w:color w:val="000000" w:themeColor="text1"/>
          <w:szCs w:val="22"/>
        </w:rPr>
        <w:t>assigned to a single port group</w:t>
      </w:r>
      <w:r w:rsidR="00215BD3">
        <w:rPr>
          <w:rFonts w:ascii="Times New Roman" w:eastAsia="Calibri" w:hAnsi="Times New Roman" w:cs="Times New Roman"/>
          <w:color w:val="000000" w:themeColor="text1"/>
          <w:szCs w:val="22"/>
        </w:rPr>
        <w:t xml:space="preserve"> </w:t>
      </w:r>
      <w:r w:rsidR="001A653E">
        <w:rPr>
          <w:rFonts w:ascii="Times New Roman" w:eastAsia="Calibri" w:hAnsi="Times New Roman" w:cs="Times New Roman"/>
          <w:color w:val="000000" w:themeColor="text1"/>
          <w:szCs w:val="22"/>
        </w:rPr>
        <w:t>based on the port group for which that</w:t>
      </w:r>
      <w:r w:rsidRPr="00416F9F">
        <w:rPr>
          <w:rFonts w:ascii="Times New Roman" w:eastAsia="Calibri" w:hAnsi="Times New Roman" w:cs="Times New Roman"/>
          <w:color w:val="000000" w:themeColor="text1"/>
          <w:szCs w:val="22"/>
        </w:rPr>
        <w:t xml:space="preserve"> vessel had the highest ex-vessel revenue </w:t>
      </w:r>
      <w:r w:rsidR="00747884">
        <w:rPr>
          <w:rFonts w:ascii="Times New Roman" w:eastAsia="Calibri" w:hAnsi="Times New Roman" w:cs="Times New Roman"/>
          <w:color w:val="000000" w:themeColor="text1"/>
          <w:szCs w:val="22"/>
        </w:rPr>
        <w:t>in</w:t>
      </w:r>
      <w:r w:rsidRPr="00416F9F">
        <w:rPr>
          <w:rFonts w:ascii="Times New Roman" w:eastAsia="Calibri" w:hAnsi="Times New Roman" w:cs="Times New Roman"/>
          <w:color w:val="000000" w:themeColor="text1"/>
          <w:szCs w:val="22"/>
        </w:rPr>
        <w:t xml:space="preserve"> that year</w:t>
      </w:r>
      <w:r w:rsidR="00215BD3">
        <w:rPr>
          <w:rFonts w:ascii="Times New Roman" w:eastAsia="Calibri" w:hAnsi="Times New Roman" w:cs="Times New Roman"/>
          <w:color w:val="000000" w:themeColor="text1"/>
          <w:szCs w:val="22"/>
        </w:rPr>
        <w:t>, even though vessels may have delivered to multiple port groups in that year</w:t>
      </w:r>
      <w:r w:rsidRPr="00416F9F">
        <w:rPr>
          <w:rFonts w:ascii="Times New Roman" w:eastAsia="Calibri" w:hAnsi="Times New Roman" w:cs="Times New Roman"/>
          <w:color w:val="000000" w:themeColor="text1"/>
          <w:szCs w:val="22"/>
        </w:rPr>
        <w:t xml:space="preserve">. </w:t>
      </w:r>
      <w:r w:rsidR="00747884">
        <w:rPr>
          <w:rFonts w:ascii="Times New Roman" w:eastAsia="Calibri" w:hAnsi="Times New Roman" w:cs="Times New Roman"/>
          <w:color w:val="000000" w:themeColor="text1"/>
          <w:szCs w:val="22"/>
        </w:rPr>
        <w:t>No</w:t>
      </w:r>
      <w:r w:rsidR="001A653E">
        <w:rPr>
          <w:rFonts w:ascii="Times New Roman" w:eastAsia="Calibri" w:hAnsi="Times New Roman" w:cs="Times New Roman"/>
          <w:color w:val="000000" w:themeColor="text1"/>
          <w:szCs w:val="22"/>
        </w:rPr>
        <w:t xml:space="preserve"> data were provided w</w:t>
      </w:r>
      <w:r w:rsidRPr="00416F9F">
        <w:rPr>
          <w:rFonts w:ascii="Times New Roman" w:eastAsia="Calibri" w:hAnsi="Times New Roman" w:cs="Times New Roman"/>
          <w:color w:val="000000" w:themeColor="text1"/>
          <w:szCs w:val="22"/>
        </w:rPr>
        <w:t>he</w:t>
      </w:r>
      <w:r w:rsidR="00747884">
        <w:rPr>
          <w:rFonts w:ascii="Times New Roman" w:eastAsia="Calibri" w:hAnsi="Times New Roman" w:cs="Times New Roman"/>
          <w:color w:val="000000" w:themeColor="text1"/>
          <w:szCs w:val="22"/>
        </w:rPr>
        <w:t xml:space="preserve">n confidentiality could not be ensured, using the same measures of confidentiality as the </w:t>
      </w:r>
      <w:proofErr w:type="spellStart"/>
      <w:r w:rsidR="00747884">
        <w:rPr>
          <w:rFonts w:ascii="Times New Roman" w:eastAsia="Calibri" w:hAnsi="Times New Roman" w:cs="Times New Roman"/>
          <w:color w:val="000000" w:themeColor="text1"/>
          <w:szCs w:val="22"/>
        </w:rPr>
        <w:t>PacFIN</w:t>
      </w:r>
      <w:proofErr w:type="spellEnd"/>
      <w:r w:rsidR="00747884">
        <w:rPr>
          <w:rFonts w:ascii="Times New Roman" w:eastAsia="Calibri" w:hAnsi="Times New Roman" w:cs="Times New Roman"/>
          <w:color w:val="000000" w:themeColor="text1"/>
          <w:szCs w:val="22"/>
        </w:rPr>
        <w:t xml:space="preserve"> data described </w:t>
      </w:r>
      <w:commentRangeStart w:id="49"/>
      <w:r w:rsidR="00747884">
        <w:rPr>
          <w:rFonts w:ascii="Times New Roman" w:eastAsia="Calibri" w:hAnsi="Times New Roman" w:cs="Times New Roman"/>
          <w:color w:val="000000" w:themeColor="text1"/>
          <w:szCs w:val="22"/>
        </w:rPr>
        <w:t>above</w:t>
      </w:r>
      <w:commentRangeEnd w:id="49"/>
      <w:r w:rsidR="00215BD3">
        <w:rPr>
          <w:rStyle w:val="CommentReference"/>
        </w:rPr>
        <w:commentReference w:id="49"/>
      </w:r>
      <w:r w:rsidR="001A653E">
        <w:rPr>
          <w:rFonts w:ascii="Times New Roman" w:eastAsia="Calibri" w:hAnsi="Times New Roman" w:cs="Times New Roman"/>
          <w:color w:val="000000" w:themeColor="text1"/>
          <w:szCs w:val="22"/>
        </w:rPr>
        <w:t>.</w:t>
      </w:r>
    </w:p>
    <w:p w14:paraId="21C00FFF" w14:textId="2224AE62" w:rsidR="00DA5D50" w:rsidRDefault="00C4575D"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Resource unit. </w:t>
      </w:r>
      <w:r w:rsidR="00DA5D50">
        <w:rPr>
          <w:rFonts w:ascii="Times New Roman" w:eastAsia="Calibri" w:hAnsi="Times New Roman" w:cs="Times New Roman"/>
          <w:color w:val="000000" w:themeColor="text1"/>
          <w:szCs w:val="22"/>
        </w:rPr>
        <w:t>Relative indexes of abundance for each overfished species and sablefish were included as an indicator of that species’ ecological status. Spatially</w:t>
      </w:r>
      <w:del w:id="50" w:author="Punt, Andre (O&amp;A, Hobart)" w:date="2016-01-15T04:26:00Z">
        <w:r w:rsidR="00DA5D50" w:rsidDel="00215BD3">
          <w:rPr>
            <w:rFonts w:ascii="Times New Roman" w:eastAsia="Calibri" w:hAnsi="Times New Roman" w:cs="Times New Roman"/>
            <w:color w:val="000000" w:themeColor="text1"/>
            <w:szCs w:val="22"/>
          </w:rPr>
          <w:delText xml:space="preserve"> </w:delText>
        </w:r>
      </w:del>
      <w:ins w:id="51" w:author="Punt, Andre (O&amp;A, Hobart)" w:date="2016-01-15T04:26:00Z">
        <w:r w:rsidR="00215BD3">
          <w:rPr>
            <w:rFonts w:ascii="Times New Roman" w:eastAsia="Calibri" w:hAnsi="Times New Roman" w:cs="Times New Roman"/>
            <w:color w:val="000000" w:themeColor="text1"/>
            <w:szCs w:val="22"/>
          </w:rPr>
          <w:t>-</w:t>
        </w:r>
      </w:ins>
      <w:r w:rsidR="00DA5D50">
        <w:rPr>
          <w:rFonts w:ascii="Times New Roman" w:eastAsia="Calibri" w:hAnsi="Times New Roman" w:cs="Times New Roman"/>
          <w:color w:val="000000" w:themeColor="text1"/>
          <w:szCs w:val="22"/>
        </w:rPr>
        <w:t xml:space="preserve">explicit relative indexes of abundance </w:t>
      </w:r>
      <w:r w:rsidR="00DA5D50" w:rsidRPr="00DA5D50">
        <w:rPr>
          <w:rFonts w:ascii="Times New Roman" w:eastAsia="Calibri" w:hAnsi="Times New Roman" w:cs="Times New Roman"/>
          <w:color w:val="000000" w:themeColor="text1"/>
          <w:szCs w:val="22"/>
        </w:rPr>
        <w:t xml:space="preserve">were estimated using delta generalized linear mixed-effects models </w:t>
      </w:r>
      <w:r w:rsidR="00DA5D50">
        <w:rPr>
          <w:rFonts w:ascii="Times New Roman" w:eastAsia="Calibri" w:hAnsi="Times New Roman" w:cs="Times New Roman"/>
          <w:color w:val="000000" w:themeColor="text1"/>
          <w:szCs w:val="22"/>
        </w:rPr>
        <w:t>(</w:t>
      </w:r>
      <w:r w:rsidR="00DA5D50" w:rsidRPr="00DA5D50">
        <w:rPr>
          <w:rFonts w:ascii="Times New Roman" w:eastAsia="Calibri" w:hAnsi="Times New Roman" w:cs="Times New Roman"/>
          <w:color w:val="000000" w:themeColor="text1"/>
          <w:szCs w:val="22"/>
        </w:rPr>
        <w:t>delta-GLMMs</w:t>
      </w:r>
      <w:r w:rsidR="00DA5D50">
        <w:rPr>
          <w:rFonts w:ascii="Times New Roman" w:eastAsia="Calibri" w:hAnsi="Times New Roman" w:cs="Times New Roman"/>
          <w:color w:val="000000" w:themeColor="text1"/>
          <w:szCs w:val="22"/>
        </w:rPr>
        <w:t xml:space="preserve">), </w:t>
      </w:r>
      <w:r w:rsidR="00DA5D50" w:rsidRPr="00DA5D50">
        <w:rPr>
          <w:rFonts w:ascii="Times New Roman" w:eastAsia="Calibri" w:hAnsi="Times New Roman" w:cs="Times New Roman"/>
          <w:color w:val="000000" w:themeColor="text1"/>
          <w:szCs w:val="22"/>
        </w:rPr>
        <w:t xml:space="preserve">which can account for vessel </w:t>
      </w:r>
      <w:r w:rsidR="00DA5D50">
        <w:rPr>
          <w:rFonts w:ascii="Times New Roman" w:eastAsia="Calibri" w:hAnsi="Times New Roman" w:cs="Times New Roman"/>
          <w:color w:val="000000" w:themeColor="text1"/>
          <w:szCs w:val="22"/>
        </w:rPr>
        <w:t>“</w:t>
      </w:r>
      <w:r w:rsidR="00DA5D50" w:rsidRPr="00DA5D50">
        <w:rPr>
          <w:rFonts w:ascii="Times New Roman" w:eastAsia="Calibri" w:hAnsi="Times New Roman" w:cs="Times New Roman"/>
          <w:color w:val="000000" w:themeColor="text1"/>
          <w:szCs w:val="22"/>
        </w:rPr>
        <w:t>catchability</w:t>
      </w:r>
      <w:r w:rsidR="00DA5D50">
        <w:rPr>
          <w:rFonts w:ascii="Times New Roman" w:eastAsia="Calibri" w:hAnsi="Times New Roman" w:cs="Times New Roman"/>
          <w:color w:val="000000" w:themeColor="text1"/>
          <w:szCs w:val="22"/>
        </w:rPr>
        <w:t>”</w:t>
      </w:r>
      <w:r w:rsidR="00DA5D50" w:rsidRPr="00DA5D50">
        <w:rPr>
          <w:rFonts w:ascii="Times New Roman" w:eastAsia="Calibri" w:hAnsi="Times New Roman" w:cs="Times New Roman"/>
          <w:color w:val="000000" w:themeColor="text1"/>
          <w:szCs w:val="22"/>
        </w:rPr>
        <w:t>, spatiotemporal variability, and uncertainty arising from small sample sizes or extreme catch events</w:t>
      </w:r>
      <w:r w:rsidR="00695C18">
        <w:rPr>
          <w:rFonts w:ascii="Times New Roman" w:eastAsia="Calibri" w:hAnsi="Times New Roman" w:cs="Times New Roman"/>
          <w:color w:val="000000" w:themeColor="text1"/>
          <w:szCs w:val="22"/>
        </w:rPr>
        <w:t xml:space="preserve">. Analyses were </w:t>
      </w:r>
      <w:r w:rsidR="00DA5D50" w:rsidRPr="00DA5D50">
        <w:rPr>
          <w:rFonts w:ascii="Times New Roman" w:eastAsia="Calibri" w:hAnsi="Times New Roman" w:cs="Times New Roman"/>
          <w:color w:val="000000" w:themeColor="text1"/>
          <w:szCs w:val="22"/>
        </w:rPr>
        <w:t xml:space="preserve">implemented with an open source software package (Thorson and Ward, 2013) in R. </w:t>
      </w:r>
      <w:commentRangeStart w:id="52"/>
      <w:proofErr w:type="spellStart"/>
      <w:r w:rsidR="00695C18">
        <w:rPr>
          <w:rFonts w:ascii="Times New Roman" w:eastAsia="Calibri" w:hAnsi="Times New Roman" w:cs="Times New Roman"/>
          <w:color w:val="000000" w:themeColor="text1"/>
          <w:szCs w:val="22"/>
        </w:rPr>
        <w:t>Cowcod</w:t>
      </w:r>
      <w:proofErr w:type="spellEnd"/>
      <w:r w:rsidR="00695C18">
        <w:rPr>
          <w:rFonts w:ascii="Times New Roman" w:eastAsia="Calibri" w:hAnsi="Times New Roman" w:cs="Times New Roman"/>
          <w:color w:val="000000" w:themeColor="text1"/>
          <w:szCs w:val="22"/>
        </w:rPr>
        <w:t xml:space="preserve"> was not included, even though it is </w:t>
      </w:r>
      <w:r w:rsidR="00DA5D50" w:rsidRPr="00DA5D50">
        <w:rPr>
          <w:rFonts w:ascii="Times New Roman" w:eastAsia="Calibri" w:hAnsi="Times New Roman" w:cs="Times New Roman"/>
          <w:color w:val="000000" w:themeColor="text1"/>
          <w:szCs w:val="22"/>
        </w:rPr>
        <w:t xml:space="preserve">currently declared overfished, </w:t>
      </w:r>
      <w:r w:rsidR="00695C18">
        <w:rPr>
          <w:rFonts w:ascii="Times New Roman" w:eastAsia="Calibri" w:hAnsi="Times New Roman" w:cs="Times New Roman"/>
          <w:color w:val="000000" w:themeColor="text1"/>
          <w:szCs w:val="22"/>
        </w:rPr>
        <w:t>be</w:t>
      </w:r>
      <w:r w:rsidR="00DA5D50" w:rsidRPr="00DA5D50">
        <w:rPr>
          <w:rFonts w:ascii="Times New Roman" w:eastAsia="Calibri" w:hAnsi="Times New Roman" w:cs="Times New Roman"/>
          <w:color w:val="000000" w:themeColor="text1"/>
          <w:szCs w:val="22"/>
        </w:rPr>
        <w:t xml:space="preserve">cause spatial management (Rockfish Conservation Areas) has been successful in decreasing instances of bycatch and as a species </w:t>
      </w:r>
      <w:proofErr w:type="spellStart"/>
      <w:r w:rsidR="00695C18">
        <w:rPr>
          <w:rFonts w:ascii="Times New Roman" w:eastAsia="Calibri" w:hAnsi="Times New Roman" w:cs="Times New Roman"/>
          <w:color w:val="000000" w:themeColor="text1"/>
          <w:szCs w:val="22"/>
        </w:rPr>
        <w:t>cowcod</w:t>
      </w:r>
      <w:proofErr w:type="spellEnd"/>
      <w:r w:rsidR="00695C18">
        <w:rPr>
          <w:rFonts w:ascii="Times New Roman" w:eastAsia="Calibri" w:hAnsi="Times New Roman" w:cs="Times New Roman"/>
          <w:color w:val="000000" w:themeColor="text1"/>
          <w:szCs w:val="22"/>
        </w:rPr>
        <w:t xml:space="preserve"> has the</w:t>
      </w:r>
      <w:r w:rsidR="00DA5D50" w:rsidRPr="00DA5D50">
        <w:rPr>
          <w:rFonts w:ascii="Times New Roman" w:eastAsia="Calibri" w:hAnsi="Times New Roman" w:cs="Times New Roman"/>
          <w:color w:val="000000" w:themeColor="text1"/>
          <w:szCs w:val="22"/>
        </w:rPr>
        <w:t xml:space="preserve"> smallest (sometimes zero) </w:t>
      </w:r>
      <w:r w:rsidR="00695C18">
        <w:rPr>
          <w:rFonts w:ascii="Times New Roman" w:eastAsia="Calibri" w:hAnsi="Times New Roman" w:cs="Times New Roman"/>
          <w:color w:val="000000" w:themeColor="text1"/>
          <w:szCs w:val="22"/>
        </w:rPr>
        <w:t>rate</w:t>
      </w:r>
      <w:r w:rsidR="00DA5D50" w:rsidRPr="00DA5D50">
        <w:rPr>
          <w:rFonts w:ascii="Times New Roman" w:eastAsia="Calibri" w:hAnsi="Times New Roman" w:cs="Times New Roman"/>
          <w:color w:val="000000" w:themeColor="text1"/>
          <w:szCs w:val="22"/>
        </w:rPr>
        <w:t xml:space="preserve"> within the sablefish fishery (NMFS, 2004). </w:t>
      </w:r>
      <w:commentRangeEnd w:id="52"/>
      <w:r w:rsidR="00215BD3">
        <w:rPr>
          <w:rStyle w:val="CommentReference"/>
        </w:rPr>
        <w:commentReference w:id="52"/>
      </w:r>
    </w:p>
    <w:p w14:paraId="3704E663" w14:textId="396DB335" w:rsidR="00DA5D50" w:rsidRPr="00DA5D50" w:rsidRDefault="00DA5D50"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Data </w:t>
      </w:r>
      <w:r w:rsidR="00695C18">
        <w:rPr>
          <w:rFonts w:ascii="Times New Roman" w:eastAsia="Calibri" w:hAnsi="Times New Roman" w:cs="Times New Roman"/>
          <w:color w:val="000000" w:themeColor="text1"/>
          <w:szCs w:val="22"/>
        </w:rPr>
        <w:t xml:space="preserve">used to fit the delta-GLMMs </w:t>
      </w:r>
      <w:r>
        <w:rPr>
          <w:rFonts w:ascii="Times New Roman" w:eastAsia="Calibri" w:hAnsi="Times New Roman" w:cs="Times New Roman"/>
          <w:color w:val="000000" w:themeColor="text1"/>
          <w:szCs w:val="22"/>
        </w:rPr>
        <w:t>included spati</w:t>
      </w:r>
      <w:r w:rsidRPr="00DA5D50">
        <w:rPr>
          <w:rFonts w:ascii="Times New Roman" w:eastAsia="Calibri" w:hAnsi="Times New Roman" w:cs="Times New Roman"/>
          <w:color w:val="000000" w:themeColor="text1"/>
          <w:szCs w:val="22"/>
        </w:rPr>
        <w:t>ally</w:t>
      </w:r>
      <w:del w:id="53" w:author="Punt, Andre (O&amp;A, Hobart)" w:date="2016-01-15T04:27:00Z">
        <w:r w:rsidRPr="00DA5D50" w:rsidDel="00215BD3">
          <w:rPr>
            <w:rFonts w:ascii="Times New Roman" w:eastAsia="Calibri" w:hAnsi="Times New Roman" w:cs="Times New Roman"/>
            <w:color w:val="000000" w:themeColor="text1"/>
            <w:szCs w:val="22"/>
          </w:rPr>
          <w:delText xml:space="preserve"> </w:delText>
        </w:r>
      </w:del>
      <w:ins w:id="54" w:author="Punt, Andre (O&amp;A, Hobart)" w:date="2016-01-15T04:27:00Z">
        <w:r w:rsidR="00215BD3">
          <w:rPr>
            <w:rFonts w:ascii="Times New Roman" w:eastAsia="Calibri" w:hAnsi="Times New Roman" w:cs="Times New Roman"/>
            <w:color w:val="000000" w:themeColor="text1"/>
            <w:szCs w:val="22"/>
          </w:rPr>
          <w:t>-</w:t>
        </w:r>
      </w:ins>
      <w:r w:rsidRPr="00DA5D50">
        <w:rPr>
          <w:rFonts w:ascii="Times New Roman" w:eastAsia="Calibri" w:hAnsi="Times New Roman" w:cs="Times New Roman"/>
          <w:color w:val="000000" w:themeColor="text1"/>
          <w:szCs w:val="22"/>
        </w:rPr>
        <w:t xml:space="preserve">resolved (trawl mid-point) </w:t>
      </w:r>
      <w:r>
        <w:rPr>
          <w:rFonts w:ascii="Times New Roman" w:eastAsia="Calibri" w:hAnsi="Times New Roman" w:cs="Times New Roman"/>
          <w:color w:val="000000" w:themeColor="text1"/>
          <w:szCs w:val="22"/>
        </w:rPr>
        <w:t xml:space="preserve">fishery-independent </w:t>
      </w:r>
      <w:r w:rsidRPr="00DA5D50">
        <w:rPr>
          <w:rFonts w:ascii="Times New Roman" w:eastAsia="Calibri" w:hAnsi="Times New Roman" w:cs="Times New Roman"/>
          <w:color w:val="000000" w:themeColor="text1"/>
          <w:szCs w:val="22"/>
        </w:rPr>
        <w:t xml:space="preserve">species-specific catches </w:t>
      </w:r>
      <w:r w:rsidR="00416F9F">
        <w:rPr>
          <w:rFonts w:ascii="Times New Roman" w:eastAsia="Calibri" w:hAnsi="Times New Roman" w:cs="Times New Roman"/>
          <w:color w:val="000000" w:themeColor="text1"/>
          <w:szCs w:val="22"/>
        </w:rPr>
        <w:t xml:space="preserve">collected by the </w:t>
      </w:r>
      <w:r w:rsidR="00416F9F" w:rsidRPr="00DA5D50">
        <w:rPr>
          <w:rFonts w:ascii="Times New Roman" w:eastAsia="Calibri" w:hAnsi="Times New Roman" w:cs="Times New Roman"/>
          <w:color w:val="000000" w:themeColor="text1"/>
          <w:szCs w:val="22"/>
        </w:rPr>
        <w:t xml:space="preserve">Northwest Fisheries Science </w:t>
      </w:r>
      <w:proofErr w:type="spellStart"/>
      <w:r w:rsidR="00416F9F" w:rsidRPr="00DA5D50">
        <w:rPr>
          <w:rFonts w:ascii="Times New Roman" w:eastAsia="Calibri" w:hAnsi="Times New Roman" w:cs="Times New Roman"/>
          <w:color w:val="000000" w:themeColor="text1"/>
          <w:szCs w:val="22"/>
        </w:rPr>
        <w:t>Center</w:t>
      </w:r>
      <w:proofErr w:type="spellEnd"/>
      <w:r w:rsidR="00416F9F" w:rsidRPr="00DA5D50">
        <w:rPr>
          <w:rFonts w:ascii="Times New Roman" w:eastAsia="Calibri" w:hAnsi="Times New Roman" w:cs="Times New Roman"/>
          <w:color w:val="000000" w:themeColor="text1"/>
          <w:szCs w:val="22"/>
        </w:rPr>
        <w:t xml:space="preserve"> (NWFSC) Shelf-Slope survey</w:t>
      </w:r>
      <w:r w:rsidR="00416F9F">
        <w:rPr>
          <w:rFonts w:ascii="Times New Roman" w:eastAsia="Calibri" w:hAnsi="Times New Roman" w:cs="Times New Roman"/>
          <w:color w:val="000000" w:themeColor="text1"/>
          <w:szCs w:val="22"/>
        </w:rPr>
        <w:t xml:space="preserve">, which </w:t>
      </w:r>
      <w:r w:rsidRPr="00DA5D50">
        <w:rPr>
          <w:rFonts w:ascii="Times New Roman" w:eastAsia="Calibri" w:hAnsi="Times New Roman" w:cs="Times New Roman"/>
          <w:color w:val="000000" w:themeColor="text1"/>
          <w:szCs w:val="22"/>
        </w:rPr>
        <w:t>collects annual data on hundreds of fish species along the US West Coast (</w:t>
      </w:r>
      <w:proofErr w:type="spellStart"/>
      <w:r w:rsidRPr="00DA5D50">
        <w:rPr>
          <w:rFonts w:ascii="Times New Roman" w:eastAsia="Calibri" w:hAnsi="Times New Roman" w:cs="Times New Roman"/>
          <w:color w:val="000000" w:themeColor="text1"/>
          <w:szCs w:val="22"/>
        </w:rPr>
        <w:t>Bradburn</w:t>
      </w:r>
      <w:proofErr w:type="spellEnd"/>
      <w:r w:rsidRPr="00DA5D50">
        <w:rPr>
          <w:rFonts w:ascii="Times New Roman" w:eastAsia="Calibri" w:hAnsi="Times New Roman" w:cs="Times New Roman"/>
          <w:color w:val="000000" w:themeColor="text1"/>
          <w:szCs w:val="22"/>
        </w:rPr>
        <w:t xml:space="preserve"> </w:t>
      </w:r>
      <w:r w:rsidRPr="00DA5D50">
        <w:rPr>
          <w:rFonts w:ascii="Times New Roman" w:eastAsia="Calibri" w:hAnsi="Times New Roman" w:cs="Times New Roman"/>
          <w:i/>
          <w:color w:val="000000" w:themeColor="text1"/>
          <w:szCs w:val="22"/>
        </w:rPr>
        <w:t>et al</w:t>
      </w:r>
      <w:r w:rsidRPr="00DA5D50">
        <w:rPr>
          <w:rFonts w:ascii="Times New Roman" w:eastAsia="Calibri" w:hAnsi="Times New Roman" w:cs="Times New Roman"/>
          <w:color w:val="000000" w:themeColor="text1"/>
          <w:szCs w:val="22"/>
        </w:rPr>
        <w:t xml:space="preserve">. 2011). Contracted commercial fishing vessels conduct standardized bottom trawl surveys at depths of 55 to 1280 m from Cape Flattery, Washington (48° 10’N) to the US-Mexico border (32° 30’N). Typically the survey contracts four vessels per year, although 2012 involved </w:t>
      </w:r>
      <w:del w:id="55" w:author="Punt, Andre (O&amp;A, Hobart)" w:date="2016-01-15T04:32:00Z">
        <w:r w:rsidRPr="00DA5D50" w:rsidDel="000529BD">
          <w:rPr>
            <w:rFonts w:ascii="Times New Roman" w:eastAsia="Calibri" w:hAnsi="Times New Roman" w:cs="Times New Roman"/>
            <w:color w:val="000000" w:themeColor="text1"/>
            <w:szCs w:val="22"/>
          </w:rPr>
          <w:delText xml:space="preserve">2 </w:delText>
        </w:r>
      </w:del>
      <w:ins w:id="56" w:author="Punt, Andre (O&amp;A, Hobart)" w:date="2016-01-15T04:32:00Z">
        <w:r w:rsidR="000529BD">
          <w:rPr>
            <w:rFonts w:ascii="Times New Roman" w:eastAsia="Calibri" w:hAnsi="Times New Roman" w:cs="Times New Roman"/>
            <w:color w:val="000000" w:themeColor="text1"/>
            <w:szCs w:val="22"/>
          </w:rPr>
          <w:t>two</w:t>
        </w:r>
        <w:r w:rsidR="000529BD" w:rsidRPr="00DA5D50">
          <w:rPr>
            <w:rFonts w:ascii="Times New Roman" w:eastAsia="Calibri" w:hAnsi="Times New Roman" w:cs="Times New Roman"/>
            <w:color w:val="000000" w:themeColor="text1"/>
            <w:szCs w:val="22"/>
          </w:rPr>
          <w:t xml:space="preserve"> </w:t>
        </w:r>
      </w:ins>
      <w:r w:rsidRPr="00DA5D50">
        <w:rPr>
          <w:rFonts w:ascii="Times New Roman" w:eastAsia="Calibri" w:hAnsi="Times New Roman" w:cs="Times New Roman"/>
          <w:color w:val="000000" w:themeColor="text1"/>
          <w:szCs w:val="22"/>
        </w:rPr>
        <w:t xml:space="preserve">contracts to a single vessel. The entire survey area is usually covered twice per year using a stratified random sampling design (based on three depth categories), with sampling extending from late May to late July for the first pass and from mid-August to late October for the second pass. Data are used as the primary source of abundance information for most PFMC </w:t>
      </w:r>
      <w:proofErr w:type="spellStart"/>
      <w:r w:rsidRPr="00DA5D50">
        <w:rPr>
          <w:rFonts w:ascii="Times New Roman" w:eastAsia="Calibri" w:hAnsi="Times New Roman" w:cs="Times New Roman"/>
          <w:color w:val="000000" w:themeColor="text1"/>
          <w:szCs w:val="22"/>
        </w:rPr>
        <w:t>groundfish</w:t>
      </w:r>
      <w:proofErr w:type="spellEnd"/>
      <w:r w:rsidRPr="00DA5D50">
        <w:rPr>
          <w:rFonts w:ascii="Times New Roman" w:eastAsia="Calibri" w:hAnsi="Times New Roman" w:cs="Times New Roman"/>
          <w:color w:val="000000" w:themeColor="text1"/>
          <w:szCs w:val="22"/>
        </w:rPr>
        <w:t xml:space="preserve"> stock assessments. </w:t>
      </w:r>
    </w:p>
    <w:p w14:paraId="65ED832F" w14:textId="53F5E01C" w:rsidR="00C4575D" w:rsidRDefault="00DA5D50" w:rsidP="002F5364">
      <w:pPr>
        <w:spacing w:line="240" w:lineRule="auto"/>
        <w:jc w:val="both"/>
        <w:rPr>
          <w:rFonts w:ascii="Times New Roman" w:eastAsia="Calibri" w:hAnsi="Times New Roman" w:cs="Times New Roman"/>
          <w:color w:val="000000" w:themeColor="text1"/>
          <w:szCs w:val="22"/>
        </w:rPr>
      </w:pPr>
      <w:r w:rsidRPr="00DA5D50">
        <w:rPr>
          <w:rFonts w:ascii="Times New Roman" w:eastAsia="Calibri" w:hAnsi="Times New Roman" w:cs="Times New Roman"/>
          <w:color w:val="000000" w:themeColor="text1"/>
          <w:szCs w:val="22"/>
        </w:rPr>
        <w:t xml:space="preserve">Delta-GLMMs facilitate the inclusion of </w:t>
      </w:r>
      <w:proofErr w:type="spellStart"/>
      <w:r w:rsidRPr="00DA5D50">
        <w:rPr>
          <w:rFonts w:ascii="Times New Roman" w:eastAsia="Calibri" w:hAnsi="Times New Roman" w:cs="Times New Roman"/>
          <w:color w:val="000000" w:themeColor="text1"/>
          <w:szCs w:val="22"/>
        </w:rPr>
        <w:t>vessel</w:t>
      </w:r>
      <w:proofErr w:type="gramStart"/>
      <w:r w:rsidRPr="00DA5D50">
        <w:rPr>
          <w:rFonts w:ascii="Times New Roman" w:eastAsia="Calibri" w:hAnsi="Times New Roman" w:cs="Times New Roman"/>
          <w:color w:val="000000" w:themeColor="text1"/>
          <w:szCs w:val="22"/>
        </w:rPr>
        <w:t>:year</w:t>
      </w:r>
      <w:proofErr w:type="spellEnd"/>
      <w:proofErr w:type="gramEnd"/>
      <w:r w:rsidRPr="00DA5D50">
        <w:rPr>
          <w:rFonts w:ascii="Times New Roman" w:eastAsia="Calibri" w:hAnsi="Times New Roman" w:cs="Times New Roman"/>
          <w:color w:val="000000" w:themeColor="text1"/>
          <w:szCs w:val="22"/>
        </w:rPr>
        <w:t xml:space="preserve"> interactions as random effects, which is necessary because vessels were not consistent across years (</w:t>
      </w:r>
      <w:proofErr w:type="spellStart"/>
      <w:r w:rsidRPr="00DA5D50">
        <w:rPr>
          <w:rFonts w:ascii="Times New Roman" w:eastAsia="Calibri" w:hAnsi="Times New Roman" w:cs="Times New Roman"/>
          <w:color w:val="000000" w:themeColor="text1"/>
          <w:szCs w:val="22"/>
        </w:rPr>
        <w:t>Helser</w:t>
      </w:r>
      <w:proofErr w:type="spellEnd"/>
      <w:r w:rsidRPr="00DA5D50">
        <w:rPr>
          <w:rFonts w:ascii="Times New Roman" w:eastAsia="Calibri" w:hAnsi="Times New Roman" w:cs="Times New Roman"/>
          <w:color w:val="000000" w:themeColor="text1"/>
          <w:szCs w:val="22"/>
        </w:rPr>
        <w:t xml:space="preserve"> </w:t>
      </w:r>
      <w:r w:rsidRPr="00DA5D50">
        <w:rPr>
          <w:rFonts w:ascii="Times New Roman" w:eastAsia="Calibri" w:hAnsi="Times New Roman" w:cs="Times New Roman"/>
          <w:i/>
          <w:color w:val="000000" w:themeColor="text1"/>
          <w:szCs w:val="22"/>
        </w:rPr>
        <w:t>et al</w:t>
      </w:r>
      <w:r w:rsidRPr="00DA5D50">
        <w:rPr>
          <w:rFonts w:ascii="Times New Roman" w:eastAsia="Calibri" w:hAnsi="Times New Roman" w:cs="Times New Roman"/>
          <w:color w:val="000000" w:themeColor="text1"/>
          <w:szCs w:val="22"/>
        </w:rPr>
        <w:t>., 2004). Gamma error structures were used for model components representing posi</w:t>
      </w:r>
      <w:r w:rsidR="00695C18">
        <w:rPr>
          <w:rFonts w:ascii="Times New Roman" w:eastAsia="Calibri" w:hAnsi="Times New Roman" w:cs="Times New Roman"/>
          <w:color w:val="000000" w:themeColor="text1"/>
          <w:szCs w:val="22"/>
        </w:rPr>
        <w:t>tive catches and</w:t>
      </w:r>
      <w:r w:rsidRPr="00DA5D50">
        <w:rPr>
          <w:rFonts w:ascii="Times New Roman" w:eastAsia="Calibri" w:hAnsi="Times New Roman" w:cs="Times New Roman"/>
          <w:color w:val="000000" w:themeColor="text1"/>
          <w:szCs w:val="22"/>
        </w:rPr>
        <w:t xml:space="preserve"> Bernoulli error structure</w:t>
      </w:r>
      <w:r w:rsidR="00695C18">
        <w:rPr>
          <w:rFonts w:ascii="Times New Roman" w:eastAsia="Calibri" w:hAnsi="Times New Roman" w:cs="Times New Roman"/>
          <w:color w:val="000000" w:themeColor="text1"/>
          <w:szCs w:val="22"/>
        </w:rPr>
        <w:t>s</w:t>
      </w:r>
      <w:r w:rsidRPr="00DA5D50">
        <w:rPr>
          <w:rFonts w:ascii="Times New Roman" w:eastAsia="Calibri" w:hAnsi="Times New Roman" w:cs="Times New Roman"/>
          <w:color w:val="000000" w:themeColor="text1"/>
          <w:szCs w:val="22"/>
        </w:rPr>
        <w:t xml:space="preserve"> w</w:t>
      </w:r>
      <w:r w:rsidR="00695C18">
        <w:rPr>
          <w:rFonts w:ascii="Times New Roman" w:eastAsia="Calibri" w:hAnsi="Times New Roman" w:cs="Times New Roman"/>
          <w:color w:val="000000" w:themeColor="text1"/>
          <w:szCs w:val="22"/>
        </w:rPr>
        <w:t>ere</w:t>
      </w:r>
      <w:r w:rsidRPr="00DA5D50">
        <w:rPr>
          <w:rFonts w:ascii="Times New Roman" w:eastAsia="Calibri" w:hAnsi="Times New Roman" w:cs="Times New Roman"/>
          <w:color w:val="000000" w:themeColor="text1"/>
          <w:szCs w:val="22"/>
        </w:rPr>
        <w:t xml:space="preserve"> assumed for all presence/absence components. Stratum, vessel, and year effects were investigated, leading to five model structures for each species: </w:t>
      </w:r>
      <w:r w:rsidRPr="00DA5D50">
        <w:rPr>
          <w:rFonts w:ascii="Times New Roman" w:eastAsia="Calibri" w:hAnsi="Times New Roman" w:cs="Times New Roman"/>
          <w:color w:val="000000" w:themeColor="text1"/>
          <w:szCs w:val="22"/>
        </w:rPr>
        <w:t>(a) strat</w:t>
      </w:r>
      <w:r w:rsidR="000529BD">
        <w:rPr>
          <w:rFonts w:ascii="Times New Roman" w:eastAsia="Calibri" w:hAnsi="Times New Roman" w:cs="Times New Roman"/>
          <w:color w:val="000000" w:themeColor="text1"/>
          <w:szCs w:val="22"/>
        </w:rPr>
        <w:t>um</w:t>
      </w:r>
      <w:r w:rsidRPr="00DA5D50">
        <w:rPr>
          <w:rFonts w:ascii="Times New Roman" w:eastAsia="Calibri" w:hAnsi="Times New Roman" w:cs="Times New Roman"/>
          <w:color w:val="000000" w:themeColor="text1"/>
          <w:szCs w:val="22"/>
        </w:rPr>
        <w:t xml:space="preserve"> and year as fixed effects and the interaction of year and vessel as random effects; (b) strat</w:t>
      </w:r>
      <w:r w:rsidR="000529BD">
        <w:rPr>
          <w:rFonts w:ascii="Times New Roman" w:eastAsia="Calibri" w:hAnsi="Times New Roman" w:cs="Times New Roman"/>
          <w:color w:val="000000" w:themeColor="text1"/>
          <w:szCs w:val="22"/>
        </w:rPr>
        <w:t>um</w:t>
      </w:r>
      <w:r w:rsidRPr="00DA5D50">
        <w:rPr>
          <w:rFonts w:ascii="Times New Roman" w:eastAsia="Calibri" w:hAnsi="Times New Roman" w:cs="Times New Roman"/>
          <w:color w:val="000000" w:themeColor="text1"/>
          <w:szCs w:val="22"/>
        </w:rPr>
        <w:t xml:space="preserve"> and year and the interaction between strata and vessel as fixed effects; (c) strat</w:t>
      </w:r>
      <w:r w:rsidR="000529BD">
        <w:rPr>
          <w:rFonts w:ascii="Times New Roman" w:eastAsia="Calibri" w:hAnsi="Times New Roman" w:cs="Times New Roman"/>
          <w:color w:val="000000" w:themeColor="text1"/>
          <w:szCs w:val="22"/>
        </w:rPr>
        <w:t>um</w:t>
      </w:r>
      <w:r w:rsidRPr="00DA5D50">
        <w:rPr>
          <w:rFonts w:ascii="Times New Roman" w:eastAsia="Calibri" w:hAnsi="Times New Roman" w:cs="Times New Roman"/>
          <w:color w:val="000000" w:themeColor="text1"/>
          <w:szCs w:val="22"/>
        </w:rPr>
        <w:t xml:space="preserve"> and year as fixed effects and the interactions between year and vessel and strat</w:t>
      </w:r>
      <w:r w:rsidR="000529BD">
        <w:rPr>
          <w:rFonts w:ascii="Times New Roman" w:eastAsia="Calibri" w:hAnsi="Times New Roman" w:cs="Times New Roman"/>
          <w:color w:val="000000" w:themeColor="text1"/>
          <w:szCs w:val="22"/>
        </w:rPr>
        <w:t>um</w:t>
      </w:r>
      <w:r w:rsidRPr="00DA5D50">
        <w:rPr>
          <w:rFonts w:ascii="Times New Roman" w:eastAsia="Calibri" w:hAnsi="Times New Roman" w:cs="Times New Roman"/>
          <w:color w:val="000000" w:themeColor="text1"/>
          <w:szCs w:val="22"/>
        </w:rPr>
        <w:t xml:space="preserve"> and vessel as random effects; (d) strat</w:t>
      </w:r>
      <w:r w:rsidR="000529BD">
        <w:rPr>
          <w:rFonts w:ascii="Times New Roman" w:eastAsia="Calibri" w:hAnsi="Times New Roman" w:cs="Times New Roman"/>
          <w:color w:val="000000" w:themeColor="text1"/>
          <w:szCs w:val="22"/>
        </w:rPr>
        <w:t>um</w:t>
      </w:r>
      <w:r w:rsidRPr="00DA5D50">
        <w:rPr>
          <w:rFonts w:ascii="Times New Roman" w:eastAsia="Calibri" w:hAnsi="Times New Roman" w:cs="Times New Roman"/>
          <w:color w:val="000000" w:themeColor="text1"/>
          <w:szCs w:val="22"/>
        </w:rPr>
        <w:t xml:space="preserve"> and year as fixed effects; and (e) strat</w:t>
      </w:r>
      <w:r w:rsidR="000529BD">
        <w:rPr>
          <w:rFonts w:ascii="Times New Roman" w:eastAsia="Calibri" w:hAnsi="Times New Roman" w:cs="Times New Roman"/>
          <w:color w:val="000000" w:themeColor="text1"/>
          <w:szCs w:val="22"/>
        </w:rPr>
        <w:t>um</w:t>
      </w:r>
      <w:r w:rsidRPr="00DA5D50">
        <w:rPr>
          <w:rFonts w:ascii="Times New Roman" w:eastAsia="Calibri" w:hAnsi="Times New Roman" w:cs="Times New Roman"/>
          <w:color w:val="000000" w:themeColor="text1"/>
          <w:szCs w:val="22"/>
        </w:rPr>
        <w:t xml:space="preserve"> and year as fixed effects with correlated interactions between year and vessel and strata and vessel. </w:t>
      </w:r>
      <w:r w:rsidR="001C5B88">
        <w:rPr>
          <w:rFonts w:ascii="Times New Roman" w:eastAsia="Calibri" w:hAnsi="Times New Roman" w:cs="Times New Roman"/>
          <w:color w:val="000000" w:themeColor="text1"/>
          <w:szCs w:val="22"/>
        </w:rPr>
        <w:t>Strata</w:t>
      </w:r>
      <w:r w:rsidR="00087DED">
        <w:rPr>
          <w:rFonts w:ascii="Times New Roman" w:eastAsia="Calibri" w:hAnsi="Times New Roman" w:cs="Times New Roman"/>
          <w:color w:val="000000" w:themeColor="text1"/>
          <w:szCs w:val="22"/>
        </w:rPr>
        <w:t xml:space="preserve"> </w:t>
      </w:r>
      <w:r w:rsidR="00087DED">
        <w:rPr>
          <w:rFonts w:ascii="Times New Roman" w:eastAsia="Calibri" w:hAnsi="Times New Roman" w:cs="Times New Roman"/>
          <w:color w:val="000000" w:themeColor="text1"/>
          <w:szCs w:val="22"/>
        </w:rPr>
        <w:t xml:space="preserve">were defined according to </w:t>
      </w:r>
      <w:r w:rsidR="00087DED" w:rsidRPr="00087DED">
        <w:rPr>
          <w:rFonts w:ascii="Times New Roman" w:eastAsia="Calibri" w:hAnsi="Times New Roman" w:cs="Times New Roman"/>
          <w:color w:val="000000" w:themeColor="text1"/>
          <w:szCs w:val="22"/>
        </w:rPr>
        <w:t>latitudinal breaks (46°30’N, 45°N, 44°N, 43°N, 41°30’N, 40°</w:t>
      </w:r>
      <w:r w:rsidR="00270B8E">
        <w:rPr>
          <w:rFonts w:ascii="Times New Roman" w:eastAsia="Calibri" w:hAnsi="Times New Roman" w:cs="Times New Roman"/>
          <w:color w:val="000000" w:themeColor="text1"/>
          <w:szCs w:val="22"/>
        </w:rPr>
        <w:t>1</w:t>
      </w:r>
      <w:r w:rsidR="00087DED" w:rsidRPr="00087DED">
        <w:rPr>
          <w:rFonts w:ascii="Times New Roman" w:eastAsia="Calibri" w:hAnsi="Times New Roman" w:cs="Times New Roman"/>
          <w:color w:val="000000" w:themeColor="text1"/>
          <w:szCs w:val="22"/>
        </w:rPr>
        <w:t>0’N, 39°N, and 37°N;</w:t>
      </w:r>
      <w:r w:rsidR="002F5364">
        <w:rPr>
          <w:rFonts w:ascii="Times New Roman" w:eastAsia="Calibri" w:hAnsi="Times New Roman" w:cs="Times New Roman"/>
          <w:color w:val="000000" w:themeColor="text1"/>
          <w:szCs w:val="22"/>
        </w:rPr>
        <w:t xml:space="preserve"> </w:t>
      </w:r>
      <w:r w:rsidR="002F5364">
        <w:rPr>
          <w:rFonts w:ascii="Times New Roman" w:eastAsia="Calibri" w:hAnsi="Times New Roman" w:cs="Times New Roman"/>
          <w:color w:val="000000" w:themeColor="text1"/>
          <w:szCs w:val="22"/>
        </w:rPr>
        <w:fldChar w:fldCharType="begin"/>
      </w:r>
      <w:r w:rsidR="002F5364">
        <w:rPr>
          <w:rFonts w:ascii="Times New Roman" w:eastAsia="Calibri" w:hAnsi="Times New Roman" w:cs="Times New Roman"/>
          <w:color w:val="000000" w:themeColor="text1"/>
          <w:szCs w:val="22"/>
        </w:rPr>
        <w:instrText xml:space="preserve"> REF _Ref440985703 \h </w:instrText>
      </w:r>
      <w:r w:rsidR="002F5364">
        <w:rPr>
          <w:rFonts w:ascii="Times New Roman" w:eastAsia="Calibri" w:hAnsi="Times New Roman" w:cs="Times New Roman"/>
          <w:color w:val="000000" w:themeColor="text1"/>
          <w:szCs w:val="22"/>
        </w:rPr>
      </w:r>
      <w:r w:rsidR="002F5364">
        <w:rPr>
          <w:rFonts w:ascii="Times New Roman" w:eastAsia="Calibri" w:hAnsi="Times New Roman" w:cs="Times New Roman"/>
          <w:color w:val="000000" w:themeColor="text1"/>
          <w:szCs w:val="22"/>
        </w:rPr>
        <w:fldChar w:fldCharType="separate"/>
      </w:r>
      <w:r w:rsidR="002F5364" w:rsidRPr="003E70ED">
        <w:rPr>
          <w:rFonts w:ascii="Times New Roman" w:eastAsia="Calibri" w:hAnsi="Times New Roman" w:cs="Times New Roman"/>
          <w:color w:val="000000" w:themeColor="text1"/>
          <w:szCs w:val="22"/>
        </w:rPr>
        <w:t xml:space="preserve">Figure </w:t>
      </w:r>
      <w:r w:rsidR="002F5364">
        <w:rPr>
          <w:rFonts w:ascii="Times New Roman" w:eastAsia="Calibri" w:hAnsi="Times New Roman" w:cs="Times New Roman"/>
          <w:noProof/>
          <w:color w:val="000000" w:themeColor="text1"/>
          <w:szCs w:val="22"/>
        </w:rPr>
        <w:t>2</w:t>
      </w:r>
      <w:r w:rsidR="002F5364">
        <w:rPr>
          <w:rFonts w:ascii="Times New Roman" w:eastAsia="Calibri" w:hAnsi="Times New Roman" w:cs="Times New Roman"/>
          <w:color w:val="000000" w:themeColor="text1"/>
          <w:szCs w:val="22"/>
        </w:rPr>
        <w:fldChar w:fldCharType="end"/>
      </w:r>
      <w:r w:rsidR="00087DED" w:rsidRPr="00087DED">
        <w:rPr>
          <w:rFonts w:ascii="Times New Roman" w:eastAsia="Calibri" w:hAnsi="Times New Roman" w:cs="Times New Roman"/>
          <w:color w:val="000000" w:themeColor="text1"/>
          <w:szCs w:val="22"/>
        </w:rPr>
        <w:t xml:space="preserve">) which correspond with fishing out of major ports </w:t>
      </w:r>
      <w:r w:rsidR="00087DED">
        <w:rPr>
          <w:rFonts w:ascii="Times New Roman" w:eastAsia="Calibri" w:hAnsi="Times New Roman" w:cs="Times New Roman"/>
          <w:color w:val="000000" w:themeColor="text1"/>
          <w:szCs w:val="22"/>
        </w:rPr>
        <w:t>(see nine major ports as listed above)</w:t>
      </w:r>
      <w:r w:rsidR="00AB600E">
        <w:rPr>
          <w:rFonts w:ascii="Times New Roman" w:eastAsia="Calibri" w:hAnsi="Times New Roman" w:cs="Times New Roman"/>
          <w:color w:val="000000" w:themeColor="text1"/>
          <w:szCs w:val="22"/>
        </w:rPr>
        <w:t>,</w:t>
      </w:r>
      <w:r w:rsidR="00087DED" w:rsidRPr="00087DED">
        <w:rPr>
          <w:rFonts w:ascii="Times New Roman" w:eastAsia="Calibri" w:hAnsi="Times New Roman" w:cs="Times New Roman"/>
          <w:color w:val="000000" w:themeColor="text1"/>
          <w:szCs w:val="22"/>
        </w:rPr>
        <w:t xml:space="preserve"> prominent biogeographic features at Cape Blanco, OR (42° 50`N) an</w:t>
      </w:r>
      <w:r w:rsidR="00087DED">
        <w:rPr>
          <w:rFonts w:ascii="Times New Roman" w:eastAsia="Calibri" w:hAnsi="Times New Roman" w:cs="Times New Roman"/>
          <w:color w:val="000000" w:themeColor="text1"/>
          <w:szCs w:val="22"/>
        </w:rPr>
        <w:t xml:space="preserve">d Cape Mendocino, CA (40° </w:t>
      </w:r>
      <w:r w:rsidR="00FA4338">
        <w:rPr>
          <w:rFonts w:ascii="Times New Roman" w:eastAsia="Calibri" w:hAnsi="Times New Roman" w:cs="Times New Roman"/>
          <w:color w:val="000000" w:themeColor="text1"/>
          <w:szCs w:val="22"/>
        </w:rPr>
        <w:t>30</w:t>
      </w:r>
      <w:r w:rsidR="00FA4338" w:rsidRPr="00087DED">
        <w:rPr>
          <w:rFonts w:ascii="Times New Roman" w:eastAsia="Calibri" w:hAnsi="Times New Roman" w:cs="Times New Roman"/>
          <w:color w:val="000000" w:themeColor="text1"/>
          <w:szCs w:val="22"/>
        </w:rPr>
        <w:t>’</w:t>
      </w:r>
      <w:r w:rsidR="00087DED">
        <w:rPr>
          <w:rFonts w:ascii="Times New Roman" w:eastAsia="Calibri" w:hAnsi="Times New Roman" w:cs="Times New Roman"/>
          <w:color w:val="000000" w:themeColor="text1"/>
          <w:szCs w:val="22"/>
        </w:rPr>
        <w:t>N)</w:t>
      </w:r>
      <w:r w:rsidR="00AB600E">
        <w:rPr>
          <w:rFonts w:ascii="Times New Roman" w:eastAsia="Calibri" w:hAnsi="Times New Roman" w:cs="Times New Roman"/>
          <w:color w:val="000000" w:themeColor="text1"/>
          <w:szCs w:val="22"/>
        </w:rPr>
        <w:t>,</w:t>
      </w:r>
      <w:r w:rsidR="00270B8E">
        <w:rPr>
          <w:rFonts w:ascii="Times New Roman" w:eastAsia="Calibri" w:hAnsi="Times New Roman" w:cs="Times New Roman"/>
          <w:color w:val="000000" w:themeColor="text1"/>
          <w:szCs w:val="22"/>
        </w:rPr>
        <w:t xml:space="preserve"> and the nor</w:t>
      </w:r>
      <w:r w:rsidR="00935CD5">
        <w:rPr>
          <w:rFonts w:ascii="Times New Roman" w:eastAsia="Calibri" w:hAnsi="Times New Roman" w:cs="Times New Roman"/>
          <w:color w:val="000000" w:themeColor="text1"/>
          <w:szCs w:val="22"/>
        </w:rPr>
        <w:t>th-south PFMC management boundary (</w:t>
      </w:r>
      <w:r w:rsidR="00270B8E" w:rsidRPr="00087DED">
        <w:rPr>
          <w:rFonts w:ascii="Times New Roman" w:eastAsia="Calibri" w:hAnsi="Times New Roman" w:cs="Times New Roman"/>
          <w:color w:val="000000" w:themeColor="text1"/>
          <w:szCs w:val="22"/>
        </w:rPr>
        <w:t>40°</w:t>
      </w:r>
      <w:r w:rsidR="00270B8E">
        <w:rPr>
          <w:rFonts w:ascii="Times New Roman" w:eastAsia="Calibri" w:hAnsi="Times New Roman" w:cs="Times New Roman"/>
          <w:color w:val="000000" w:themeColor="text1"/>
          <w:szCs w:val="22"/>
        </w:rPr>
        <w:t>1</w:t>
      </w:r>
      <w:r w:rsidR="00270B8E" w:rsidRPr="00087DED">
        <w:rPr>
          <w:rFonts w:ascii="Times New Roman" w:eastAsia="Calibri" w:hAnsi="Times New Roman" w:cs="Times New Roman"/>
          <w:color w:val="000000" w:themeColor="text1"/>
          <w:szCs w:val="22"/>
        </w:rPr>
        <w:t>0’N</w:t>
      </w:r>
      <w:r w:rsidR="00935CD5">
        <w:rPr>
          <w:rFonts w:ascii="Times New Roman" w:eastAsia="Calibri" w:hAnsi="Times New Roman" w:cs="Times New Roman"/>
          <w:color w:val="000000" w:themeColor="text1"/>
          <w:szCs w:val="22"/>
        </w:rPr>
        <w:t>)</w:t>
      </w:r>
      <w:r w:rsidR="00087DED">
        <w:rPr>
          <w:rFonts w:ascii="Times New Roman" w:eastAsia="Calibri" w:hAnsi="Times New Roman" w:cs="Times New Roman"/>
          <w:color w:val="000000" w:themeColor="text1"/>
          <w:szCs w:val="22"/>
        </w:rPr>
        <w:t xml:space="preserve">. </w:t>
      </w:r>
      <w:r w:rsidRPr="00DA5D50">
        <w:rPr>
          <w:rFonts w:ascii="Times New Roman" w:eastAsia="Calibri" w:hAnsi="Times New Roman" w:cs="Times New Roman"/>
          <w:color w:val="000000" w:themeColor="text1"/>
          <w:szCs w:val="22"/>
        </w:rPr>
        <w:t xml:space="preserve">Additionally, all models included survey pass as a covariate to account for incomplete sampling during the second pass of the 2013 </w:t>
      </w:r>
      <w:r w:rsidRPr="00DA5D50">
        <w:rPr>
          <w:rFonts w:ascii="Times New Roman" w:eastAsia="Calibri" w:hAnsi="Times New Roman" w:cs="Times New Roman"/>
          <w:color w:val="000000" w:themeColor="text1"/>
          <w:szCs w:val="22"/>
        </w:rPr>
        <w:t xml:space="preserve">survey </w:t>
      </w:r>
      <w:r w:rsidR="000529BD" w:rsidRPr="00DA5D50">
        <w:rPr>
          <w:rFonts w:ascii="Times New Roman" w:eastAsia="Calibri" w:hAnsi="Times New Roman" w:cs="Times New Roman"/>
          <w:color w:val="000000" w:themeColor="text1"/>
          <w:szCs w:val="22"/>
        </w:rPr>
        <w:t>whe</w:t>
      </w:r>
      <w:r w:rsidR="000529BD">
        <w:rPr>
          <w:rFonts w:ascii="Times New Roman" w:eastAsia="Calibri" w:hAnsi="Times New Roman" w:cs="Times New Roman"/>
          <w:color w:val="000000" w:themeColor="text1"/>
          <w:szCs w:val="22"/>
        </w:rPr>
        <w:t>n</w:t>
      </w:r>
      <w:r w:rsidR="000529BD" w:rsidRPr="00DA5D50">
        <w:rPr>
          <w:rFonts w:ascii="Times New Roman" w:eastAsia="Calibri" w:hAnsi="Times New Roman" w:cs="Times New Roman"/>
          <w:color w:val="000000" w:themeColor="text1"/>
          <w:szCs w:val="22"/>
        </w:rPr>
        <w:t xml:space="preserve"> </w:t>
      </w:r>
      <w:r w:rsidRPr="00DA5D50">
        <w:rPr>
          <w:rFonts w:ascii="Times New Roman" w:eastAsia="Calibri" w:hAnsi="Times New Roman" w:cs="Times New Roman"/>
          <w:color w:val="000000" w:themeColor="text1"/>
          <w:szCs w:val="22"/>
        </w:rPr>
        <w:t>stations south of 37°N were not sampled. Model goodness of fit was evaluated using Bayesian posterior predictive checks (</w:t>
      </w:r>
      <w:proofErr w:type="spellStart"/>
      <w:r w:rsidRPr="00DA5D50">
        <w:rPr>
          <w:rFonts w:ascii="Times New Roman" w:eastAsia="Calibri" w:hAnsi="Times New Roman" w:cs="Times New Roman"/>
          <w:color w:val="000000" w:themeColor="text1"/>
          <w:szCs w:val="22"/>
        </w:rPr>
        <w:t>Spiegelhalter</w:t>
      </w:r>
      <w:proofErr w:type="spellEnd"/>
      <w:r w:rsidRPr="00DA5D50">
        <w:rPr>
          <w:rFonts w:ascii="Times New Roman" w:eastAsia="Calibri" w:hAnsi="Times New Roman" w:cs="Times New Roman"/>
          <w:color w:val="000000" w:themeColor="text1"/>
          <w:szCs w:val="22"/>
        </w:rPr>
        <w:t xml:space="preserve"> </w:t>
      </w:r>
      <w:r w:rsidRPr="00DA5D50">
        <w:rPr>
          <w:rFonts w:ascii="Times New Roman" w:eastAsia="Calibri" w:hAnsi="Times New Roman" w:cs="Times New Roman"/>
          <w:i/>
          <w:color w:val="000000" w:themeColor="text1"/>
          <w:szCs w:val="22"/>
        </w:rPr>
        <w:t>et al</w:t>
      </w:r>
      <w:r w:rsidR="000F48C1">
        <w:rPr>
          <w:rFonts w:ascii="Times New Roman" w:eastAsia="Calibri" w:hAnsi="Times New Roman" w:cs="Times New Roman"/>
          <w:color w:val="000000" w:themeColor="text1"/>
          <w:szCs w:val="22"/>
        </w:rPr>
        <w:t xml:space="preserve">., 2002). </w:t>
      </w:r>
      <w:commentRangeStart w:id="57"/>
      <w:r w:rsidR="00D651FA">
        <w:rPr>
          <w:rFonts w:ascii="Times New Roman" w:eastAsia="Calibri" w:hAnsi="Times New Roman" w:cs="Times New Roman"/>
          <w:color w:val="000000" w:themeColor="text1"/>
          <w:szCs w:val="22"/>
        </w:rPr>
        <w:t>Parameter support was judged by visually inspecting the overlap of the posterior distribution with zero</w:t>
      </w:r>
      <w:r w:rsidR="00863535">
        <w:rPr>
          <w:rFonts w:ascii="Times New Roman" w:eastAsia="Calibri" w:hAnsi="Times New Roman" w:cs="Times New Roman"/>
          <w:color w:val="000000" w:themeColor="text1"/>
          <w:szCs w:val="22"/>
        </w:rPr>
        <w:t xml:space="preserve"> and by summing t</w:t>
      </w:r>
      <w:r w:rsidR="000F48C1">
        <w:rPr>
          <w:rFonts w:ascii="Times New Roman" w:eastAsia="Calibri" w:hAnsi="Times New Roman" w:cs="Times New Roman"/>
          <w:color w:val="000000" w:themeColor="text1"/>
          <w:szCs w:val="22"/>
        </w:rPr>
        <w:t xml:space="preserve">he log density for both the Gamma and Bernoulli components, integrating over all </w:t>
      </w:r>
      <w:commentRangeStart w:id="58"/>
      <w:r w:rsidR="000F48C1">
        <w:rPr>
          <w:rFonts w:ascii="Times New Roman" w:eastAsia="Calibri" w:hAnsi="Times New Roman" w:cs="Times New Roman"/>
          <w:color w:val="000000" w:themeColor="text1"/>
          <w:szCs w:val="22"/>
        </w:rPr>
        <w:t>parameters</w:t>
      </w:r>
      <w:commentRangeEnd w:id="57"/>
      <w:r w:rsidR="00863535">
        <w:rPr>
          <w:rStyle w:val="CommentReference"/>
        </w:rPr>
        <w:commentReference w:id="57"/>
      </w:r>
      <w:commentRangeEnd w:id="58"/>
      <w:r w:rsidR="000529BD">
        <w:rPr>
          <w:rStyle w:val="CommentReference"/>
        </w:rPr>
        <w:commentReference w:id="58"/>
      </w:r>
      <w:r w:rsidR="000F48C1">
        <w:rPr>
          <w:rFonts w:ascii="Times New Roman" w:eastAsia="Calibri" w:hAnsi="Times New Roman" w:cs="Times New Roman"/>
          <w:color w:val="000000" w:themeColor="text1"/>
          <w:szCs w:val="22"/>
        </w:rPr>
        <w:t xml:space="preserve">. </w:t>
      </w:r>
    </w:p>
    <w:p w14:paraId="6BEA6C19" w14:textId="4EE816CD" w:rsidR="00C4575D" w:rsidRDefault="00C4575D" w:rsidP="00145B28">
      <w:pPr>
        <w:spacing w:line="240" w:lineRule="auto"/>
        <w:ind w:firstLine="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Governance system.</w:t>
      </w:r>
      <w:proofErr w:type="gramEnd"/>
      <w:r>
        <w:rPr>
          <w:rFonts w:ascii="Times New Roman" w:eastAsia="Calibri" w:hAnsi="Times New Roman" w:cs="Times New Roman"/>
          <w:color w:val="000000" w:themeColor="text1"/>
          <w:szCs w:val="22"/>
        </w:rPr>
        <w:t xml:space="preserve"> </w:t>
      </w:r>
      <w:r w:rsidR="00341BB0">
        <w:rPr>
          <w:rFonts w:ascii="Times New Roman" w:eastAsia="Calibri" w:hAnsi="Times New Roman" w:cs="Times New Roman"/>
          <w:color w:val="000000" w:themeColor="text1"/>
          <w:szCs w:val="22"/>
        </w:rPr>
        <w:t xml:space="preserve">Restricted access measures to permits and quota were of particular interest because of their role in shifting effort and allowing </w:t>
      </w:r>
      <w:r w:rsidR="00341BB0">
        <w:rPr>
          <w:rFonts w:ascii="Times New Roman" w:eastAsia="Calibri" w:hAnsi="Times New Roman" w:cs="Times New Roman"/>
          <w:color w:val="000000" w:themeColor="text1"/>
          <w:szCs w:val="22"/>
        </w:rPr>
        <w:t xml:space="preserve">fishers </w:t>
      </w:r>
      <w:r w:rsidR="00341BB0">
        <w:rPr>
          <w:rFonts w:ascii="Times New Roman" w:eastAsia="Calibri" w:hAnsi="Times New Roman" w:cs="Times New Roman"/>
          <w:color w:val="000000" w:themeColor="text1"/>
          <w:szCs w:val="22"/>
        </w:rPr>
        <w:t xml:space="preserve">to change or modify their gear. </w:t>
      </w:r>
      <w:r w:rsidR="001A4FD7">
        <w:rPr>
          <w:rFonts w:ascii="Times New Roman" w:eastAsia="Calibri" w:hAnsi="Times New Roman" w:cs="Times New Roman"/>
          <w:color w:val="000000" w:themeColor="text1"/>
          <w:szCs w:val="22"/>
        </w:rPr>
        <w:t xml:space="preserve">Transitions in the governance system were identified by a literature search, which was itself guided by results of </w:t>
      </w:r>
      <w:r w:rsidR="00341BB0">
        <w:rPr>
          <w:rFonts w:ascii="Times New Roman" w:eastAsia="Calibri" w:hAnsi="Times New Roman" w:cs="Times New Roman"/>
          <w:color w:val="000000" w:themeColor="text1"/>
          <w:szCs w:val="22"/>
        </w:rPr>
        <w:t xml:space="preserve">several analyses (see above for details): </w:t>
      </w:r>
      <w:r w:rsidR="001A4FD7">
        <w:rPr>
          <w:rFonts w:ascii="Times New Roman" w:eastAsia="Calibri" w:hAnsi="Times New Roman" w:cs="Times New Roman"/>
          <w:color w:val="000000" w:themeColor="text1"/>
          <w:szCs w:val="22"/>
        </w:rPr>
        <w:t>hierarchical cluster</w:t>
      </w:r>
      <w:r w:rsidR="00341BB0">
        <w:rPr>
          <w:rFonts w:ascii="Times New Roman" w:eastAsia="Calibri" w:hAnsi="Times New Roman" w:cs="Times New Roman"/>
          <w:color w:val="000000" w:themeColor="text1"/>
          <w:szCs w:val="22"/>
        </w:rPr>
        <w:t>ing</w:t>
      </w:r>
      <w:r w:rsidR="001A4FD7">
        <w:rPr>
          <w:rFonts w:ascii="Times New Roman" w:eastAsia="Calibri" w:hAnsi="Times New Roman" w:cs="Times New Roman"/>
          <w:color w:val="000000" w:themeColor="text1"/>
          <w:szCs w:val="22"/>
        </w:rPr>
        <w:t>, NMDS, and Simpson’s Diversity Index</w:t>
      </w:r>
      <w:r w:rsidR="00341BB0">
        <w:rPr>
          <w:rFonts w:ascii="Times New Roman" w:eastAsia="Calibri" w:hAnsi="Times New Roman" w:cs="Times New Roman"/>
          <w:color w:val="000000" w:themeColor="text1"/>
          <w:szCs w:val="22"/>
        </w:rPr>
        <w:t xml:space="preserve">. </w:t>
      </w:r>
      <w:r w:rsidR="00341BB0">
        <w:rPr>
          <w:rFonts w:ascii="Times New Roman" w:eastAsia="Calibri" w:hAnsi="Times New Roman" w:cs="Times New Roman"/>
          <w:color w:val="000000" w:themeColor="text1"/>
          <w:szCs w:val="22"/>
        </w:rPr>
        <w:lastRenderedPageBreak/>
        <w:t>Consequently</w:t>
      </w:r>
      <w:r>
        <w:rPr>
          <w:rFonts w:ascii="Times New Roman" w:eastAsia="Calibri" w:hAnsi="Times New Roman" w:cs="Times New Roman"/>
          <w:color w:val="000000" w:themeColor="text1"/>
          <w:szCs w:val="22"/>
        </w:rPr>
        <w:t xml:space="preserve">, the included time series </w:t>
      </w:r>
      <w:r w:rsidR="00341BB0">
        <w:rPr>
          <w:rFonts w:ascii="Times New Roman" w:eastAsia="Calibri" w:hAnsi="Times New Roman" w:cs="Times New Roman"/>
          <w:color w:val="000000" w:themeColor="text1"/>
          <w:szCs w:val="22"/>
        </w:rPr>
        <w:t>(2009 to 2013) had the potential to be d</w:t>
      </w:r>
      <w:r>
        <w:rPr>
          <w:rFonts w:ascii="Times New Roman" w:eastAsia="Calibri" w:hAnsi="Times New Roman" w:cs="Times New Roman"/>
          <w:color w:val="000000" w:themeColor="text1"/>
          <w:szCs w:val="22"/>
        </w:rPr>
        <w:t>ivided into distinct phases marked by particular formal governance events (</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_Ref439236896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002F5364">
        <w:rPr>
          <w:rFonts w:ascii="Times New Roman" w:hAnsi="Times New Roman" w:cs="Times New Roman"/>
          <w:color w:val="000000" w:themeColor="text1"/>
          <w:szCs w:val="22"/>
        </w:rPr>
        <w:t xml:space="preserve">Table </w:t>
      </w:r>
      <w:r w:rsidR="002F5364">
        <w:rPr>
          <w:rFonts w:ascii="Times New Roman"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p>
    <w:p w14:paraId="53405C09" w14:textId="77777777" w:rsidR="000E10CC" w:rsidRDefault="000E10CC" w:rsidP="00145B28">
      <w:pPr>
        <w:spacing w:line="240" w:lineRule="auto"/>
        <w:jc w:val="both"/>
        <w:rPr>
          <w:rFonts w:ascii="Times New Roman" w:eastAsia="Calibri" w:hAnsi="Times New Roman" w:cs="Times New Roman"/>
          <w:color w:val="000000" w:themeColor="text1"/>
          <w:szCs w:val="22"/>
        </w:rPr>
      </w:pPr>
    </w:p>
    <w:bookmarkStart w:id="59" w:name="Results"/>
    <w:p w14:paraId="0B77FF66" w14:textId="77777777" w:rsidR="0061208B" w:rsidRDefault="0061208B"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sidR="002F5364">
        <w:rPr>
          <w:rFonts w:ascii="Times New Roman" w:eastAsia="Calibri"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bookmarkEnd w:id="59"/>
      <w:r>
        <w:rPr>
          <w:rFonts w:ascii="Times New Roman" w:eastAsia="Calibri" w:hAnsi="Times New Roman" w:cs="Times New Roman"/>
          <w:color w:val="000000" w:themeColor="text1"/>
          <w:szCs w:val="22"/>
        </w:rPr>
        <w:t xml:space="preserve"> Results</w:t>
      </w:r>
    </w:p>
    <w:p w14:paraId="0C59D074" w14:textId="363B5DA1" w:rsidR="003E0404" w:rsidRDefault="003E0404"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Results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002F5364">
        <w:rPr>
          <w:rFonts w:ascii="Times New Roman" w:eastAsia="Calibri"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Results \* MERGEFORMAT </w:instrText>
      </w:r>
      <w:r>
        <w:rPr>
          <w:rFonts w:ascii="Times New Roman" w:eastAsia="Calibri" w:hAnsi="Times New Roman" w:cs="Times New Roman"/>
          <w:color w:val="000000" w:themeColor="text1"/>
          <w:szCs w:val="22"/>
        </w:rPr>
        <w:fldChar w:fldCharType="separate"/>
      </w:r>
      <w:proofErr w:type="gramStart"/>
      <w:r w:rsidR="002F5364">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Dominant transitions</w:t>
      </w:r>
      <w:proofErr w:type="gramEnd"/>
    </w:p>
    <w:p w14:paraId="1C2653C7" w14:textId="7BD08703" w:rsidR="00470131" w:rsidRDefault="00EA4E9B" w:rsidP="00145B28">
      <w:pPr>
        <w:spacing w:line="240" w:lineRule="auto"/>
        <w:ind w:firstLine="720"/>
        <w:jc w:val="both"/>
        <w:rPr>
          <w:rFonts w:ascii="Times New Roman" w:eastAsia="Calibri" w:hAnsi="Times New Roman" w:cs="Times New Roman"/>
          <w:color w:val="000000" w:themeColor="text1"/>
          <w:szCs w:val="22"/>
        </w:rPr>
      </w:pPr>
      <w:commentRangeStart w:id="60"/>
      <w:r>
        <w:rPr>
          <w:rFonts w:ascii="Times New Roman" w:eastAsia="Calibri" w:hAnsi="Times New Roman" w:cs="Times New Roman"/>
          <w:color w:val="000000" w:themeColor="text1"/>
          <w:szCs w:val="22"/>
        </w:rPr>
        <w:t xml:space="preserve">Two </w:t>
      </w:r>
      <w:r w:rsidR="00470131">
        <w:rPr>
          <w:rFonts w:ascii="Times New Roman" w:eastAsia="Calibri" w:hAnsi="Times New Roman" w:cs="Times New Roman"/>
          <w:color w:val="000000" w:themeColor="text1"/>
          <w:szCs w:val="22"/>
        </w:rPr>
        <w:t xml:space="preserve">years </w:t>
      </w:r>
      <w:r w:rsidR="00261955">
        <w:rPr>
          <w:rFonts w:ascii="Times New Roman" w:eastAsia="Calibri" w:hAnsi="Times New Roman" w:cs="Times New Roman"/>
          <w:color w:val="000000" w:themeColor="text1"/>
          <w:szCs w:val="22"/>
        </w:rPr>
        <w:t xml:space="preserve">(1991 and 2005) </w:t>
      </w:r>
      <w:r w:rsidR="00470131">
        <w:rPr>
          <w:rFonts w:ascii="Times New Roman" w:eastAsia="Calibri" w:hAnsi="Times New Roman" w:cs="Times New Roman"/>
          <w:color w:val="000000" w:themeColor="text1"/>
          <w:szCs w:val="22"/>
        </w:rPr>
        <w:t>were identified a</w:t>
      </w:r>
      <w:commentRangeEnd w:id="60"/>
      <w:r w:rsidR="00261955">
        <w:rPr>
          <w:rStyle w:val="CommentReference"/>
        </w:rPr>
        <w:commentReference w:id="60"/>
      </w:r>
      <w:r w:rsidR="00470131">
        <w:rPr>
          <w:rFonts w:ascii="Times New Roman" w:eastAsia="Calibri" w:hAnsi="Times New Roman" w:cs="Times New Roman"/>
          <w:color w:val="000000" w:themeColor="text1"/>
          <w:szCs w:val="22"/>
        </w:rPr>
        <w:t xml:space="preserve">s </w:t>
      </w:r>
      <w:r>
        <w:rPr>
          <w:rFonts w:ascii="Times New Roman" w:eastAsia="Calibri" w:hAnsi="Times New Roman" w:cs="Times New Roman"/>
          <w:color w:val="000000" w:themeColor="text1"/>
          <w:szCs w:val="22"/>
        </w:rPr>
        <w:t>transition</w:t>
      </w:r>
      <w:r w:rsidR="00912FBA">
        <w:rPr>
          <w:rFonts w:ascii="Times New Roman" w:eastAsia="Calibri" w:hAnsi="Times New Roman" w:cs="Times New Roman"/>
          <w:color w:val="000000" w:themeColor="text1"/>
          <w:szCs w:val="22"/>
        </w:rPr>
        <w:t xml:space="preserve"> points </w:t>
      </w:r>
      <w:r w:rsidR="00470131">
        <w:rPr>
          <w:rFonts w:ascii="Times New Roman" w:eastAsia="Calibri" w:hAnsi="Times New Roman" w:cs="Times New Roman"/>
          <w:color w:val="000000" w:themeColor="text1"/>
          <w:szCs w:val="22"/>
        </w:rPr>
        <w:t xml:space="preserve">where the dominant gear used to land sablefish in the US West Coast </w:t>
      </w:r>
      <w:proofErr w:type="spellStart"/>
      <w:r w:rsidR="00470131">
        <w:rPr>
          <w:rFonts w:ascii="Times New Roman" w:eastAsia="Calibri" w:hAnsi="Times New Roman" w:cs="Times New Roman"/>
          <w:color w:val="000000" w:themeColor="text1"/>
          <w:szCs w:val="22"/>
        </w:rPr>
        <w:t>groundfish</w:t>
      </w:r>
      <w:proofErr w:type="spellEnd"/>
      <w:r w:rsidR="00470131">
        <w:rPr>
          <w:rFonts w:ascii="Times New Roman" w:eastAsia="Calibri" w:hAnsi="Times New Roman" w:cs="Times New Roman"/>
          <w:color w:val="000000" w:themeColor="text1"/>
          <w:szCs w:val="22"/>
        </w:rPr>
        <w:t xml:space="preserve"> fishery changed</w:t>
      </w:r>
      <w:r w:rsidR="00A14803">
        <w:rPr>
          <w:rFonts w:ascii="Times New Roman" w:eastAsia="Calibri" w:hAnsi="Times New Roman" w:cs="Times New Roman"/>
          <w:color w:val="000000" w:themeColor="text1"/>
          <w:szCs w:val="22"/>
        </w:rPr>
        <w:t xml:space="preserve"> </w:t>
      </w:r>
      <w:r w:rsidR="00A14803">
        <w:rPr>
          <w:rFonts w:ascii="Times New Roman" w:eastAsia="Calibri" w:hAnsi="Times New Roman" w:cs="Times New Roman"/>
          <w:color w:val="000000" w:themeColor="text1"/>
          <w:szCs w:val="22"/>
        </w:rPr>
        <w:t>(</w:t>
      </w:r>
      <w:r w:rsidR="00A14803" w:rsidRPr="00A14803">
        <w:rPr>
          <w:rFonts w:ascii="Times New Roman" w:eastAsia="Calibri" w:hAnsi="Times New Roman" w:cs="Times New Roman"/>
          <w:color w:val="000000" w:themeColor="text1"/>
          <w:szCs w:val="22"/>
        </w:rPr>
        <w:fldChar w:fldCharType="begin"/>
      </w:r>
      <w:r w:rsidR="00A14803" w:rsidRPr="00A14803">
        <w:rPr>
          <w:rFonts w:ascii="Times New Roman" w:eastAsia="Calibri" w:hAnsi="Times New Roman" w:cs="Times New Roman"/>
          <w:color w:val="000000" w:themeColor="text1"/>
          <w:szCs w:val="22"/>
        </w:rPr>
        <w:instrText xml:space="preserve"> REF _Ref440438445 \h </w:instrText>
      </w:r>
      <w:r w:rsidR="00A14803">
        <w:rPr>
          <w:rFonts w:ascii="Times New Roman" w:eastAsia="Calibri" w:hAnsi="Times New Roman" w:cs="Times New Roman"/>
          <w:color w:val="000000" w:themeColor="text1"/>
          <w:szCs w:val="22"/>
        </w:rPr>
        <w:instrText xml:space="preserve"> \* MERGEFORMAT </w:instrText>
      </w:r>
      <w:r w:rsidR="00A14803" w:rsidRPr="00A14803">
        <w:rPr>
          <w:rFonts w:ascii="Times New Roman" w:eastAsia="Calibri" w:hAnsi="Times New Roman" w:cs="Times New Roman"/>
          <w:color w:val="000000" w:themeColor="text1"/>
          <w:szCs w:val="22"/>
        </w:rPr>
      </w:r>
      <w:r w:rsidR="00A14803" w:rsidRPr="00A14803">
        <w:rPr>
          <w:rFonts w:ascii="Times New Roman" w:eastAsia="Calibri" w:hAnsi="Times New Roman" w:cs="Times New Roman"/>
          <w:color w:val="000000" w:themeColor="text1"/>
          <w:szCs w:val="22"/>
        </w:rPr>
        <w:fldChar w:fldCharType="separate"/>
      </w:r>
      <w:r w:rsidR="002F5364" w:rsidRPr="002F5364">
        <w:rPr>
          <w:rFonts w:ascii="Times New Roman" w:hAnsi="Times New Roman" w:cs="Times New Roman"/>
        </w:rPr>
        <w:t xml:space="preserve">Figure </w:t>
      </w:r>
      <w:r w:rsidR="002F5364" w:rsidRPr="002F5364">
        <w:rPr>
          <w:rFonts w:ascii="Times New Roman" w:hAnsi="Times New Roman" w:cs="Times New Roman"/>
          <w:noProof/>
        </w:rPr>
        <w:t>3</w:t>
      </w:r>
      <w:r w:rsidR="00A14803" w:rsidRPr="00A14803">
        <w:rPr>
          <w:rFonts w:ascii="Times New Roman" w:eastAsia="Calibri" w:hAnsi="Times New Roman" w:cs="Times New Roman"/>
          <w:color w:val="000000" w:themeColor="text1"/>
          <w:szCs w:val="22"/>
        </w:rPr>
        <w:fldChar w:fldCharType="end"/>
      </w:r>
      <w:r w:rsidR="00A14803">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w:t>
      </w:r>
      <w:r w:rsidR="00470131">
        <w:rPr>
          <w:rFonts w:ascii="Times New Roman" w:eastAsia="Calibri" w:hAnsi="Times New Roman" w:cs="Times New Roman"/>
          <w:color w:val="000000" w:themeColor="text1"/>
          <w:szCs w:val="22"/>
        </w:rPr>
        <w:t xml:space="preserve">Transition points were also identified in </w:t>
      </w:r>
      <w:r>
        <w:rPr>
          <w:rFonts w:ascii="Times New Roman" w:eastAsia="Calibri" w:hAnsi="Times New Roman" w:cs="Times New Roman"/>
          <w:color w:val="000000" w:themeColor="text1"/>
          <w:szCs w:val="22"/>
        </w:rPr>
        <w:t>1987, 1997, and 201</w:t>
      </w:r>
      <w:r w:rsidR="007D6BA3">
        <w:rPr>
          <w:rFonts w:ascii="Times New Roman" w:eastAsia="Calibri" w:hAnsi="Times New Roman" w:cs="Times New Roman"/>
          <w:color w:val="000000" w:themeColor="text1"/>
          <w:szCs w:val="22"/>
        </w:rPr>
        <w:t>1</w:t>
      </w:r>
      <w:r w:rsidR="00470131">
        <w:rPr>
          <w:rFonts w:ascii="Times New Roman" w:eastAsia="Calibri" w:hAnsi="Times New Roman" w:cs="Times New Roman"/>
          <w:color w:val="000000" w:themeColor="text1"/>
          <w:szCs w:val="22"/>
        </w:rPr>
        <w:t>, t</w:t>
      </w:r>
      <w:commentRangeStart w:id="61"/>
      <w:r w:rsidR="00470131">
        <w:rPr>
          <w:rFonts w:ascii="Times New Roman" w:eastAsia="Calibri" w:hAnsi="Times New Roman" w:cs="Times New Roman"/>
          <w:color w:val="000000" w:themeColor="text1"/>
          <w:szCs w:val="22"/>
        </w:rPr>
        <w:t>hough these changes represent smaller shifts</w:t>
      </w:r>
      <w:r>
        <w:rPr>
          <w:rFonts w:ascii="Times New Roman" w:eastAsia="Calibri" w:hAnsi="Times New Roman" w:cs="Times New Roman"/>
          <w:color w:val="000000" w:themeColor="text1"/>
          <w:szCs w:val="22"/>
        </w:rPr>
        <w:t xml:space="preserve"> </w:t>
      </w:r>
      <w:r w:rsidR="000706BB" w:rsidRPr="00B523F7">
        <w:rPr>
          <w:rFonts w:ascii="Times New Roman" w:eastAsia="Calibri" w:hAnsi="Times New Roman" w:cs="Times New Roman"/>
          <w:color w:val="000000" w:themeColor="text1"/>
          <w:szCs w:val="22"/>
        </w:rPr>
        <w:t>(</w:t>
      </w:r>
      <w:r w:rsidR="000706BB" w:rsidRPr="00B523F7">
        <w:rPr>
          <w:rFonts w:ascii="Times New Roman" w:eastAsia="Calibri" w:hAnsi="Times New Roman" w:cs="Times New Roman"/>
          <w:color w:val="000000" w:themeColor="text1"/>
          <w:szCs w:val="22"/>
        </w:rPr>
        <w:fldChar w:fldCharType="begin"/>
      </w:r>
      <w:r w:rsidR="000706BB" w:rsidRPr="00B523F7">
        <w:rPr>
          <w:rFonts w:ascii="Times New Roman" w:eastAsia="Calibri" w:hAnsi="Times New Roman" w:cs="Times New Roman"/>
          <w:color w:val="000000" w:themeColor="text1"/>
          <w:szCs w:val="22"/>
        </w:rPr>
        <w:instrText xml:space="preserve"> REF _Ref440438445 \h </w:instrText>
      </w:r>
      <w:r w:rsidR="00B523F7">
        <w:rPr>
          <w:rFonts w:ascii="Times New Roman" w:eastAsia="Calibri" w:hAnsi="Times New Roman" w:cs="Times New Roman"/>
          <w:color w:val="000000" w:themeColor="text1"/>
          <w:szCs w:val="22"/>
        </w:rPr>
        <w:instrText xml:space="preserve"> \* MERGEFORMAT </w:instrText>
      </w:r>
      <w:r w:rsidR="000706BB" w:rsidRPr="00B523F7">
        <w:rPr>
          <w:rFonts w:ascii="Times New Roman" w:eastAsia="Calibri" w:hAnsi="Times New Roman" w:cs="Times New Roman"/>
          <w:color w:val="000000" w:themeColor="text1"/>
          <w:szCs w:val="22"/>
        </w:rPr>
      </w:r>
      <w:r w:rsidR="000706BB" w:rsidRPr="00B523F7">
        <w:rPr>
          <w:rFonts w:ascii="Times New Roman" w:eastAsia="Calibri" w:hAnsi="Times New Roman" w:cs="Times New Roman"/>
          <w:color w:val="000000" w:themeColor="text1"/>
          <w:szCs w:val="22"/>
        </w:rPr>
        <w:fldChar w:fldCharType="separate"/>
      </w:r>
      <w:r w:rsidR="002F5364" w:rsidRPr="002F5364">
        <w:rPr>
          <w:rFonts w:ascii="Times New Roman" w:hAnsi="Times New Roman" w:cs="Times New Roman"/>
        </w:rPr>
        <w:t xml:space="preserve">Figure </w:t>
      </w:r>
      <w:r w:rsidR="002F5364" w:rsidRPr="002F5364">
        <w:rPr>
          <w:rFonts w:ascii="Times New Roman" w:hAnsi="Times New Roman" w:cs="Times New Roman"/>
          <w:noProof/>
        </w:rPr>
        <w:t>3</w:t>
      </w:r>
      <w:r w:rsidR="000706BB" w:rsidRPr="00B523F7">
        <w:rPr>
          <w:rFonts w:ascii="Times New Roman" w:eastAsia="Calibri" w:hAnsi="Times New Roman" w:cs="Times New Roman"/>
          <w:color w:val="000000" w:themeColor="text1"/>
          <w:szCs w:val="22"/>
        </w:rPr>
        <w:fldChar w:fldCharType="end"/>
      </w:r>
      <w:r w:rsidR="000706BB" w:rsidRPr="00B523F7">
        <w:rPr>
          <w:rFonts w:ascii="Times New Roman" w:eastAsia="Calibri" w:hAnsi="Times New Roman" w:cs="Times New Roman"/>
          <w:color w:val="000000" w:themeColor="text1"/>
          <w:szCs w:val="22"/>
        </w:rPr>
        <w:t xml:space="preserve">). </w:t>
      </w:r>
      <w:r w:rsidR="002954C9">
        <w:rPr>
          <w:rFonts w:ascii="Times New Roman" w:eastAsia="Calibri" w:hAnsi="Times New Roman" w:cs="Times New Roman"/>
          <w:color w:val="000000" w:themeColor="text1"/>
          <w:szCs w:val="22"/>
        </w:rPr>
        <w:t>For each group of years identified by transition points t</w:t>
      </w:r>
      <w:r w:rsidR="00F55402">
        <w:rPr>
          <w:rFonts w:ascii="Times New Roman" w:eastAsia="Calibri" w:hAnsi="Times New Roman" w:cs="Times New Roman"/>
          <w:color w:val="000000" w:themeColor="text1"/>
          <w:szCs w:val="22"/>
        </w:rPr>
        <w:t>he mean proportion of yearly landings caught using hook and line gear steadily increased</w:t>
      </w:r>
      <w:r w:rsidR="002954C9">
        <w:rPr>
          <w:rFonts w:ascii="Times New Roman" w:eastAsia="Calibri" w:hAnsi="Times New Roman" w:cs="Times New Roman"/>
          <w:color w:val="000000" w:themeColor="text1"/>
          <w:szCs w:val="22"/>
        </w:rPr>
        <w:t xml:space="preserve"> with time</w:t>
      </w:r>
      <w:r w:rsidR="00F55402">
        <w:rPr>
          <w:rFonts w:ascii="Times New Roman" w:eastAsia="Calibri" w:hAnsi="Times New Roman" w:cs="Times New Roman"/>
          <w:color w:val="000000" w:themeColor="text1"/>
          <w:szCs w:val="22"/>
        </w:rPr>
        <w:t xml:space="preserve">, whereas those landed using </w:t>
      </w:r>
      <w:commentRangeEnd w:id="61"/>
      <w:r w:rsidR="00261955">
        <w:rPr>
          <w:rStyle w:val="CommentReference"/>
        </w:rPr>
        <w:commentReference w:id="61"/>
      </w:r>
      <w:r w:rsidR="00F55402">
        <w:rPr>
          <w:rFonts w:ascii="Times New Roman" w:eastAsia="Calibri" w:hAnsi="Times New Roman" w:cs="Times New Roman"/>
          <w:color w:val="000000" w:themeColor="text1"/>
          <w:szCs w:val="22"/>
        </w:rPr>
        <w:t xml:space="preserve">trawl gear decreased. </w:t>
      </w:r>
      <w:commentRangeStart w:id="62"/>
      <w:r w:rsidR="00470131">
        <w:rPr>
          <w:rFonts w:ascii="Times New Roman" w:eastAsia="Calibri" w:hAnsi="Times New Roman" w:cs="Times New Roman"/>
          <w:color w:val="000000" w:themeColor="text1"/>
          <w:szCs w:val="22"/>
        </w:rPr>
        <w:t xml:space="preserve">An extensive </w:t>
      </w:r>
      <w:commentRangeEnd w:id="62"/>
      <w:r w:rsidR="00261955">
        <w:rPr>
          <w:rStyle w:val="CommentReference"/>
        </w:rPr>
        <w:commentReference w:id="62"/>
      </w:r>
      <w:r w:rsidR="00470131">
        <w:rPr>
          <w:rFonts w:ascii="Times New Roman" w:eastAsia="Calibri" w:hAnsi="Times New Roman" w:cs="Times New Roman"/>
          <w:color w:val="000000" w:themeColor="text1"/>
          <w:szCs w:val="22"/>
        </w:rPr>
        <w:t>literature review guided by the cluster analysis indicated that in general market factors and access r</w:t>
      </w:r>
      <w:commentRangeStart w:id="63"/>
      <w:r w:rsidR="00470131">
        <w:rPr>
          <w:rFonts w:ascii="Times New Roman" w:eastAsia="Calibri" w:hAnsi="Times New Roman" w:cs="Times New Roman"/>
          <w:color w:val="000000" w:themeColor="text1"/>
          <w:szCs w:val="22"/>
        </w:rPr>
        <w:t>egulations played the biggest roles in</w:t>
      </w:r>
      <w:commentRangeEnd w:id="63"/>
      <w:r w:rsidR="00261955">
        <w:rPr>
          <w:rStyle w:val="CommentReference"/>
        </w:rPr>
        <w:commentReference w:id="63"/>
      </w:r>
      <w:r w:rsidR="00470131">
        <w:rPr>
          <w:rFonts w:ascii="Times New Roman" w:eastAsia="Calibri" w:hAnsi="Times New Roman" w:cs="Times New Roman"/>
          <w:color w:val="000000" w:themeColor="text1"/>
          <w:szCs w:val="22"/>
        </w:rPr>
        <w:t xml:space="preserve"> determining the dominant gear type used to land sablefish</w:t>
      </w:r>
      <w:r w:rsidR="006F662B">
        <w:rPr>
          <w:rFonts w:ascii="Times New Roman" w:eastAsia="Calibri" w:hAnsi="Times New Roman" w:cs="Times New Roman"/>
          <w:color w:val="000000" w:themeColor="text1"/>
          <w:szCs w:val="22"/>
        </w:rPr>
        <w:t xml:space="preserve"> (</w:t>
      </w:r>
      <w:r w:rsidR="006F662B">
        <w:rPr>
          <w:rFonts w:ascii="Times New Roman" w:eastAsia="Calibri" w:hAnsi="Times New Roman" w:cs="Times New Roman"/>
          <w:color w:val="000000" w:themeColor="text1"/>
          <w:szCs w:val="22"/>
        </w:rPr>
        <w:fldChar w:fldCharType="begin"/>
      </w:r>
      <w:r w:rsidR="006F662B">
        <w:rPr>
          <w:rFonts w:ascii="Times New Roman" w:eastAsia="Calibri" w:hAnsi="Times New Roman" w:cs="Times New Roman"/>
          <w:color w:val="000000" w:themeColor="text1"/>
          <w:szCs w:val="22"/>
        </w:rPr>
        <w:instrText xml:space="preserve"> REF _Ref439236896 \h </w:instrText>
      </w:r>
      <w:r w:rsidR="006F662B">
        <w:rPr>
          <w:rFonts w:ascii="Times New Roman" w:eastAsia="Calibri" w:hAnsi="Times New Roman" w:cs="Times New Roman"/>
          <w:color w:val="000000" w:themeColor="text1"/>
          <w:szCs w:val="22"/>
        </w:rPr>
      </w:r>
      <w:r w:rsidR="006F662B">
        <w:rPr>
          <w:rFonts w:ascii="Times New Roman" w:eastAsia="Calibri" w:hAnsi="Times New Roman" w:cs="Times New Roman"/>
          <w:color w:val="000000" w:themeColor="text1"/>
          <w:szCs w:val="22"/>
        </w:rPr>
        <w:fldChar w:fldCharType="separate"/>
      </w:r>
      <w:r w:rsidR="002F5364">
        <w:rPr>
          <w:rFonts w:ascii="Times New Roman" w:hAnsi="Times New Roman" w:cs="Times New Roman"/>
          <w:color w:val="000000" w:themeColor="text1"/>
          <w:szCs w:val="22"/>
        </w:rPr>
        <w:t xml:space="preserve">Table </w:t>
      </w:r>
      <w:r w:rsidR="002F5364">
        <w:rPr>
          <w:rFonts w:ascii="Times New Roman" w:hAnsi="Times New Roman" w:cs="Times New Roman"/>
          <w:noProof/>
          <w:color w:val="000000" w:themeColor="text1"/>
          <w:szCs w:val="22"/>
        </w:rPr>
        <w:t>3</w:t>
      </w:r>
      <w:r w:rsidR="006F662B">
        <w:rPr>
          <w:rFonts w:ascii="Times New Roman" w:eastAsia="Calibri" w:hAnsi="Times New Roman" w:cs="Times New Roman"/>
          <w:color w:val="000000" w:themeColor="text1"/>
          <w:szCs w:val="22"/>
        </w:rPr>
        <w:fldChar w:fldCharType="end"/>
      </w:r>
      <w:r w:rsidR="006F662B">
        <w:rPr>
          <w:rFonts w:ascii="Times New Roman" w:eastAsia="Calibri" w:hAnsi="Times New Roman" w:cs="Times New Roman"/>
          <w:color w:val="000000" w:themeColor="text1"/>
          <w:szCs w:val="22"/>
        </w:rPr>
        <w:t>)</w:t>
      </w:r>
      <w:r w:rsidR="00470131">
        <w:rPr>
          <w:rFonts w:ascii="Times New Roman" w:eastAsia="Calibri" w:hAnsi="Times New Roman" w:cs="Times New Roman"/>
          <w:color w:val="000000" w:themeColor="text1"/>
          <w:szCs w:val="22"/>
        </w:rPr>
        <w:t xml:space="preserve">. </w:t>
      </w:r>
    </w:p>
    <w:p w14:paraId="47ABBFB9" w14:textId="383BDD33" w:rsidR="00ED525F" w:rsidRDefault="002954C9" w:rsidP="00145B28">
      <w:pPr>
        <w:spacing w:line="240" w:lineRule="auto"/>
        <w:ind w:firstLine="720"/>
        <w:jc w:val="both"/>
        <w:rPr>
          <w:rFonts w:ascii="Times New Roman" w:eastAsia="Calibri" w:hAnsi="Times New Roman" w:cs="Times New Roman"/>
          <w:color w:val="000000" w:themeColor="text1"/>
          <w:szCs w:val="22"/>
        </w:rPr>
      </w:pPr>
      <w:commentRangeStart w:id="64"/>
      <w:r>
        <w:rPr>
          <w:rFonts w:ascii="Times New Roman" w:eastAsia="Calibri" w:hAnsi="Times New Roman" w:cs="Times New Roman"/>
          <w:color w:val="000000" w:themeColor="text1"/>
          <w:szCs w:val="22"/>
        </w:rPr>
        <w:t>I</w:t>
      </w:r>
      <w:r w:rsidR="00ED525F">
        <w:rPr>
          <w:rFonts w:ascii="Times New Roman" w:eastAsia="Calibri" w:hAnsi="Times New Roman" w:cs="Times New Roman"/>
          <w:color w:val="000000" w:themeColor="text1"/>
          <w:szCs w:val="22"/>
        </w:rPr>
        <w:t>n 1987, the PFMC implemented separate sablefish allocations and t</w:t>
      </w:r>
      <w:commentRangeStart w:id="65"/>
      <w:r w:rsidR="00ED525F">
        <w:rPr>
          <w:rFonts w:ascii="Times New Roman" w:eastAsia="Calibri" w:hAnsi="Times New Roman" w:cs="Times New Roman"/>
          <w:color w:val="000000" w:themeColor="text1"/>
          <w:szCs w:val="22"/>
        </w:rPr>
        <w:t>rip limits</w:t>
      </w:r>
      <w:commentRangeEnd w:id="65"/>
      <w:r w:rsidR="00261955">
        <w:rPr>
          <w:rStyle w:val="CommentReference"/>
        </w:rPr>
        <w:commentReference w:id="65"/>
      </w:r>
      <w:r w:rsidR="00ED525F">
        <w:rPr>
          <w:rFonts w:ascii="Times New Roman" w:eastAsia="Calibri" w:hAnsi="Times New Roman" w:cs="Times New Roman"/>
          <w:color w:val="000000" w:themeColor="text1"/>
          <w:szCs w:val="22"/>
        </w:rPr>
        <w:t xml:space="preserve"> for trawl and non-trawl gears at 52 and 48 % and 8,000 and 5,000 lbs</w:t>
      </w:r>
      <w:r w:rsidR="00446514">
        <w:rPr>
          <w:rFonts w:ascii="Times New Roman" w:eastAsia="Calibri" w:hAnsi="Times New Roman" w:cs="Times New Roman"/>
          <w:color w:val="000000" w:themeColor="text1"/>
          <w:szCs w:val="22"/>
        </w:rPr>
        <w:t>, respectively</w:t>
      </w:r>
      <w:r w:rsidR="00ED525F">
        <w:rPr>
          <w:rFonts w:ascii="Times New Roman" w:eastAsia="Calibri" w:hAnsi="Times New Roman" w:cs="Times New Roman"/>
          <w:color w:val="000000" w:themeColor="text1"/>
          <w:szCs w:val="22"/>
        </w:rPr>
        <w:t xml:space="preserve">. </w:t>
      </w:r>
      <w:r w:rsidR="006C2C4E">
        <w:rPr>
          <w:rFonts w:ascii="Times New Roman" w:eastAsia="Calibri" w:hAnsi="Times New Roman" w:cs="Times New Roman"/>
          <w:color w:val="000000" w:themeColor="text1"/>
          <w:szCs w:val="22"/>
        </w:rPr>
        <w:t xml:space="preserve">In 1991, trip limits were implemented for rockfish at 25,000 lb, where no more than 5,000 of the total could be from </w:t>
      </w:r>
      <w:proofErr w:type="spellStart"/>
      <w:r w:rsidR="006C2C4E">
        <w:rPr>
          <w:rFonts w:ascii="Times New Roman" w:eastAsia="Calibri" w:hAnsi="Times New Roman" w:cs="Times New Roman"/>
          <w:color w:val="000000" w:themeColor="text1"/>
          <w:szCs w:val="22"/>
        </w:rPr>
        <w:t>bocaccio</w:t>
      </w:r>
      <w:commentRangeStart w:id="66"/>
      <w:proofErr w:type="spellEnd"/>
      <w:r w:rsidR="006C2C4E">
        <w:rPr>
          <w:rFonts w:ascii="Times New Roman" w:eastAsia="Calibri" w:hAnsi="Times New Roman" w:cs="Times New Roman"/>
          <w:color w:val="000000" w:themeColor="text1"/>
          <w:szCs w:val="22"/>
        </w:rPr>
        <w:t>.</w:t>
      </w:r>
      <w:commentRangeEnd w:id="66"/>
      <w:r w:rsidR="00261955">
        <w:rPr>
          <w:rStyle w:val="CommentReference"/>
        </w:rPr>
        <w:commentReference w:id="66"/>
      </w:r>
      <w:r w:rsidR="006C2C4E">
        <w:rPr>
          <w:rFonts w:ascii="Times New Roman" w:eastAsia="Calibri" w:hAnsi="Times New Roman" w:cs="Times New Roman"/>
          <w:color w:val="000000" w:themeColor="text1"/>
          <w:szCs w:val="22"/>
        </w:rPr>
        <w:t xml:space="preserve"> Furthermore, 1991 marked the year in which the allowable biological catch of </w:t>
      </w:r>
      <w:proofErr w:type="spellStart"/>
      <w:r w:rsidR="006C2C4E">
        <w:rPr>
          <w:rFonts w:ascii="Times New Roman" w:eastAsia="Calibri" w:hAnsi="Times New Roman" w:cs="Times New Roman"/>
          <w:color w:val="000000" w:themeColor="text1"/>
          <w:szCs w:val="22"/>
        </w:rPr>
        <w:t>bocaccio</w:t>
      </w:r>
      <w:proofErr w:type="spellEnd"/>
      <w:r w:rsidR="006C2C4E">
        <w:rPr>
          <w:rFonts w:ascii="Times New Roman" w:eastAsia="Calibri" w:hAnsi="Times New Roman" w:cs="Times New Roman"/>
          <w:color w:val="000000" w:themeColor="text1"/>
          <w:szCs w:val="22"/>
        </w:rPr>
        <w:t xml:space="preserve"> decreased for the first time (from 6,100 to 1,100 </w:t>
      </w:r>
      <w:proofErr w:type="spellStart"/>
      <w:r w:rsidR="006C2C4E">
        <w:rPr>
          <w:rFonts w:ascii="Times New Roman" w:eastAsia="Calibri" w:hAnsi="Times New Roman" w:cs="Times New Roman"/>
          <w:color w:val="000000" w:themeColor="text1"/>
          <w:szCs w:val="22"/>
        </w:rPr>
        <w:t>mt</w:t>
      </w:r>
      <w:proofErr w:type="spellEnd"/>
      <w:r w:rsidR="006C2C4E">
        <w:rPr>
          <w:rFonts w:ascii="Times New Roman" w:eastAsia="Calibri" w:hAnsi="Times New Roman" w:cs="Times New Roman"/>
          <w:color w:val="000000" w:themeColor="text1"/>
          <w:szCs w:val="22"/>
        </w:rPr>
        <w:t>) and continued to decrease until 2002</w:t>
      </w:r>
      <w:r w:rsidR="004F2D33">
        <w:rPr>
          <w:rFonts w:ascii="Times New Roman" w:eastAsia="Calibri" w:hAnsi="Times New Roman" w:cs="Times New Roman"/>
          <w:color w:val="000000" w:themeColor="text1"/>
          <w:szCs w:val="22"/>
        </w:rPr>
        <w:t xml:space="preserve"> (</w:t>
      </w:r>
      <w:r w:rsidR="004F2D33" w:rsidRPr="00E13DD8">
        <w:rPr>
          <w:rFonts w:ascii="Times New Roman" w:eastAsia="Calibri" w:hAnsi="Times New Roman" w:cs="Times New Roman"/>
          <w:color w:val="000000" w:themeColor="text1"/>
          <w:szCs w:val="22"/>
        </w:rPr>
        <w:t>Field, 2013</w:t>
      </w:r>
      <w:r w:rsidR="004F2D33">
        <w:rPr>
          <w:rFonts w:ascii="Times New Roman" w:eastAsia="Calibri" w:hAnsi="Times New Roman" w:cs="Times New Roman"/>
          <w:color w:val="000000" w:themeColor="text1"/>
          <w:szCs w:val="22"/>
        </w:rPr>
        <w:t>)</w:t>
      </w:r>
      <w:r w:rsidR="006C2C4E">
        <w:rPr>
          <w:rFonts w:ascii="Times New Roman" w:eastAsia="Calibri" w:hAnsi="Times New Roman" w:cs="Times New Roman"/>
          <w:color w:val="000000" w:themeColor="text1"/>
          <w:szCs w:val="22"/>
        </w:rPr>
        <w:t xml:space="preserve">. </w:t>
      </w:r>
      <w:r w:rsidR="00261955">
        <w:rPr>
          <w:rFonts w:ascii="Times New Roman" w:eastAsia="Calibri" w:hAnsi="Times New Roman" w:cs="Times New Roman"/>
          <w:color w:val="000000" w:themeColor="text1"/>
          <w:szCs w:val="22"/>
        </w:rPr>
        <w:t>T</w:t>
      </w:r>
      <w:r w:rsidR="00ED525F">
        <w:rPr>
          <w:rFonts w:ascii="Times New Roman" w:eastAsia="Calibri" w:hAnsi="Times New Roman" w:cs="Times New Roman"/>
          <w:color w:val="000000" w:themeColor="text1"/>
          <w:szCs w:val="22"/>
        </w:rPr>
        <w:t>he sablefish endorsement was created</w:t>
      </w:r>
      <w:r w:rsidR="00261955">
        <w:rPr>
          <w:rFonts w:ascii="Times New Roman" w:eastAsia="Calibri" w:hAnsi="Times New Roman" w:cs="Times New Roman"/>
          <w:color w:val="000000" w:themeColor="text1"/>
          <w:szCs w:val="22"/>
        </w:rPr>
        <w:t xml:space="preserve"> in 1997</w:t>
      </w:r>
      <w:r w:rsidR="00ED525F">
        <w:rPr>
          <w:rFonts w:ascii="Times New Roman" w:eastAsia="Calibri" w:hAnsi="Times New Roman" w:cs="Times New Roman"/>
          <w:color w:val="000000" w:themeColor="text1"/>
          <w:szCs w:val="22"/>
        </w:rPr>
        <w:t xml:space="preserve">, limiting the LE fixed gear sablefish fishery to those </w:t>
      </w:r>
      <w:r w:rsidR="00261955">
        <w:rPr>
          <w:rFonts w:ascii="Times New Roman" w:eastAsia="Calibri" w:hAnsi="Times New Roman" w:cs="Times New Roman"/>
          <w:color w:val="000000" w:themeColor="text1"/>
          <w:szCs w:val="22"/>
        </w:rPr>
        <w:t xml:space="preserve">fishers </w:t>
      </w:r>
      <w:r w:rsidR="00ED525F">
        <w:rPr>
          <w:rFonts w:ascii="Times New Roman" w:eastAsia="Calibri" w:hAnsi="Times New Roman" w:cs="Times New Roman"/>
          <w:color w:val="000000" w:themeColor="text1"/>
          <w:szCs w:val="22"/>
        </w:rPr>
        <w:t xml:space="preserve">with a history of </w:t>
      </w:r>
      <w:r>
        <w:rPr>
          <w:rFonts w:ascii="Times New Roman" w:eastAsia="Calibri" w:hAnsi="Times New Roman" w:cs="Times New Roman"/>
          <w:color w:val="000000" w:themeColor="text1"/>
          <w:szCs w:val="22"/>
        </w:rPr>
        <w:t xml:space="preserve">sablefish landings using </w:t>
      </w:r>
      <w:r w:rsidR="00ED525F">
        <w:rPr>
          <w:rFonts w:ascii="Times New Roman" w:eastAsia="Calibri" w:hAnsi="Times New Roman" w:cs="Times New Roman"/>
          <w:color w:val="000000" w:themeColor="text1"/>
          <w:szCs w:val="22"/>
        </w:rPr>
        <w:t xml:space="preserve">fixed gear. </w:t>
      </w:r>
      <w:r>
        <w:rPr>
          <w:rFonts w:ascii="Times New Roman" w:eastAsia="Calibri" w:hAnsi="Times New Roman" w:cs="Times New Roman"/>
          <w:color w:val="000000" w:themeColor="text1"/>
          <w:szCs w:val="22"/>
        </w:rPr>
        <w:t xml:space="preserve">The LE fixed gear sablefish fishery was constrained to waters north of 36° N latitude. </w:t>
      </w:r>
      <w:r w:rsidR="00261955">
        <w:rPr>
          <w:rFonts w:ascii="Times New Roman" w:eastAsia="Calibri" w:hAnsi="Times New Roman" w:cs="Times New Roman"/>
          <w:color w:val="000000" w:themeColor="text1"/>
          <w:szCs w:val="22"/>
        </w:rPr>
        <w:t xml:space="preserve">Fishers </w:t>
      </w:r>
      <w:r w:rsidR="00ED525F">
        <w:rPr>
          <w:rFonts w:ascii="Times New Roman" w:eastAsia="Calibri" w:hAnsi="Times New Roman" w:cs="Times New Roman"/>
          <w:color w:val="000000" w:themeColor="text1"/>
          <w:szCs w:val="22"/>
        </w:rPr>
        <w:t xml:space="preserve">who did not qualify for the endorsement </w:t>
      </w:r>
      <w:r w:rsidR="00ED525F">
        <w:rPr>
          <w:rFonts w:ascii="Times New Roman" w:eastAsia="Calibri" w:hAnsi="Times New Roman" w:cs="Times New Roman"/>
          <w:color w:val="000000" w:themeColor="text1"/>
          <w:szCs w:val="22"/>
        </w:rPr>
        <w:t>were only allowed to fish in the open access daily trip limit fishery</w:t>
      </w:r>
      <w:r>
        <w:rPr>
          <w:rFonts w:ascii="Times New Roman" w:eastAsia="Calibri" w:hAnsi="Times New Roman" w:cs="Times New Roman"/>
          <w:color w:val="000000" w:themeColor="text1"/>
          <w:szCs w:val="22"/>
        </w:rPr>
        <w:t>, where limits were specific to areas north and south of 36° N latitude</w:t>
      </w:r>
      <w:r w:rsidR="00ED525F">
        <w:rPr>
          <w:rFonts w:ascii="Times New Roman" w:eastAsia="Calibri" w:hAnsi="Times New Roman" w:cs="Times New Roman"/>
          <w:color w:val="000000" w:themeColor="text1"/>
          <w:szCs w:val="22"/>
        </w:rPr>
        <w:t xml:space="preserve">. </w:t>
      </w:r>
      <w:r w:rsidR="00446514">
        <w:rPr>
          <w:rFonts w:ascii="Times New Roman" w:eastAsia="Calibri" w:hAnsi="Times New Roman" w:cs="Times New Roman"/>
          <w:color w:val="000000" w:themeColor="text1"/>
          <w:szCs w:val="22"/>
        </w:rPr>
        <w:t>From 1997 to 2004, landings for live sablefish increased linearly almost every yea</w:t>
      </w:r>
      <w:commentRangeEnd w:id="64"/>
      <w:r w:rsidR="00261955">
        <w:rPr>
          <w:rStyle w:val="CommentReference"/>
        </w:rPr>
        <w:commentReference w:id="64"/>
      </w:r>
      <w:r w:rsidR="00446514">
        <w:rPr>
          <w:rFonts w:ascii="Times New Roman" w:eastAsia="Calibri" w:hAnsi="Times New Roman" w:cs="Times New Roman"/>
          <w:color w:val="000000" w:themeColor="text1"/>
          <w:szCs w:val="22"/>
        </w:rPr>
        <w:t>r.</w:t>
      </w:r>
      <w:r w:rsidR="00F55402">
        <w:rPr>
          <w:rFonts w:ascii="Times New Roman" w:eastAsia="Calibri" w:hAnsi="Times New Roman" w:cs="Times New Roman"/>
          <w:color w:val="000000" w:themeColor="text1"/>
          <w:szCs w:val="22"/>
        </w:rPr>
        <w:t xml:space="preserve"> </w:t>
      </w:r>
    </w:p>
    <w:p w14:paraId="17520C92" w14:textId="694F484B" w:rsidR="00470131" w:rsidRDefault="00ED525F"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 2005</w:t>
      </w:r>
      <w:ins w:id="67" w:author="Punt, Andre (O&amp;A, Hobart)" w:date="2016-01-15T04:42:00Z">
        <w:r w:rsidR="00261955">
          <w:rPr>
            <w:rFonts w:ascii="Times New Roman" w:eastAsia="Calibri" w:hAnsi="Times New Roman" w:cs="Times New Roman"/>
            <w:color w:val="000000" w:themeColor="text1"/>
            <w:szCs w:val="22"/>
          </w:rPr>
          <w:t>,</w:t>
        </w:r>
      </w:ins>
      <w:r>
        <w:rPr>
          <w:rFonts w:ascii="Times New Roman" w:eastAsia="Calibri" w:hAnsi="Times New Roman" w:cs="Times New Roman"/>
          <w:color w:val="000000" w:themeColor="text1"/>
          <w:szCs w:val="22"/>
        </w:rPr>
        <w:t xml:space="preserve"> the proportion of landing</w:t>
      </w:r>
      <w:r w:rsidR="00446514">
        <w:rPr>
          <w:rFonts w:ascii="Times New Roman" w:eastAsia="Calibri" w:hAnsi="Times New Roman" w:cs="Times New Roman"/>
          <w:color w:val="000000" w:themeColor="text1"/>
          <w:szCs w:val="22"/>
        </w:rPr>
        <w:t>s</w:t>
      </w:r>
      <w:r>
        <w:rPr>
          <w:rFonts w:ascii="Times New Roman" w:eastAsia="Calibri" w:hAnsi="Times New Roman" w:cs="Times New Roman"/>
          <w:color w:val="000000" w:themeColor="text1"/>
          <w:szCs w:val="22"/>
        </w:rPr>
        <w:t xml:space="preserve"> caught using pot gear was higher than all previous years since 1994. </w:t>
      </w:r>
      <w:r w:rsidR="007D6BA3">
        <w:rPr>
          <w:rFonts w:ascii="Times New Roman" w:eastAsia="Calibri" w:hAnsi="Times New Roman" w:cs="Times New Roman"/>
          <w:color w:val="000000" w:themeColor="text1"/>
          <w:szCs w:val="22"/>
        </w:rPr>
        <w:t xml:space="preserve">The </w:t>
      </w:r>
      <w:proofErr w:type="spellStart"/>
      <w:r w:rsidR="007D6BA3">
        <w:rPr>
          <w:rFonts w:ascii="Times New Roman" w:eastAsia="Calibri" w:hAnsi="Times New Roman" w:cs="Times New Roman"/>
          <w:color w:val="000000" w:themeColor="text1"/>
          <w:szCs w:val="22"/>
        </w:rPr>
        <w:t>groundfish</w:t>
      </w:r>
      <w:proofErr w:type="spellEnd"/>
      <w:r w:rsidR="007D6BA3">
        <w:rPr>
          <w:rFonts w:ascii="Times New Roman" w:eastAsia="Calibri" w:hAnsi="Times New Roman" w:cs="Times New Roman"/>
          <w:color w:val="000000" w:themeColor="text1"/>
          <w:szCs w:val="22"/>
        </w:rPr>
        <w:t xml:space="preserve"> fishery underwent major changes starting in </w:t>
      </w:r>
      <w:commentRangeStart w:id="68"/>
      <w:r w:rsidR="007D6BA3">
        <w:rPr>
          <w:rFonts w:ascii="Times New Roman" w:eastAsia="Calibri" w:hAnsi="Times New Roman" w:cs="Times New Roman"/>
          <w:color w:val="000000" w:themeColor="text1"/>
          <w:szCs w:val="22"/>
        </w:rPr>
        <w:t>2004 when three processing plants bought 60</w:t>
      </w:r>
      <w:del w:id="69" w:author="Punt, Andre (O&amp;A, Hobart)" w:date="2016-01-15T04:43:00Z">
        <w:r w:rsidR="007D6BA3" w:rsidDel="00261955">
          <w:rPr>
            <w:rFonts w:ascii="Times New Roman" w:eastAsia="Calibri" w:hAnsi="Times New Roman" w:cs="Times New Roman"/>
            <w:color w:val="000000" w:themeColor="text1"/>
            <w:szCs w:val="22"/>
          </w:rPr>
          <w:delText xml:space="preserve"> </w:delText>
        </w:r>
      </w:del>
      <w:r w:rsidR="007D6BA3">
        <w:rPr>
          <w:rFonts w:ascii="Times New Roman" w:eastAsia="Calibri" w:hAnsi="Times New Roman" w:cs="Times New Roman"/>
          <w:color w:val="000000" w:themeColor="text1"/>
          <w:szCs w:val="22"/>
        </w:rPr>
        <w:t xml:space="preserve">% of the </w:t>
      </w:r>
      <w:proofErr w:type="spellStart"/>
      <w:r w:rsidR="007D6BA3">
        <w:rPr>
          <w:rFonts w:ascii="Times New Roman" w:eastAsia="Calibri" w:hAnsi="Times New Roman" w:cs="Times New Roman"/>
          <w:color w:val="000000" w:themeColor="text1"/>
          <w:szCs w:val="22"/>
        </w:rPr>
        <w:t>groundfish</w:t>
      </w:r>
      <w:proofErr w:type="spellEnd"/>
      <w:r w:rsidR="007D6BA3">
        <w:rPr>
          <w:rFonts w:ascii="Times New Roman" w:eastAsia="Calibri" w:hAnsi="Times New Roman" w:cs="Times New Roman"/>
          <w:color w:val="000000" w:themeColor="text1"/>
          <w:szCs w:val="22"/>
        </w:rPr>
        <w:t xml:space="preserve"> quota and 98</w:t>
      </w:r>
      <w:del w:id="70" w:author="Punt, Andre (O&amp;A, Hobart)" w:date="2016-01-15T04:43:00Z">
        <w:r w:rsidR="007D6BA3" w:rsidDel="00261955">
          <w:rPr>
            <w:rFonts w:ascii="Times New Roman" w:eastAsia="Calibri" w:hAnsi="Times New Roman" w:cs="Times New Roman"/>
            <w:color w:val="000000" w:themeColor="text1"/>
            <w:szCs w:val="22"/>
          </w:rPr>
          <w:delText xml:space="preserve"> </w:delText>
        </w:r>
      </w:del>
      <w:r w:rsidR="007D6BA3">
        <w:rPr>
          <w:rFonts w:ascii="Times New Roman" w:eastAsia="Calibri" w:hAnsi="Times New Roman" w:cs="Times New Roman"/>
          <w:color w:val="000000" w:themeColor="text1"/>
          <w:szCs w:val="22"/>
        </w:rPr>
        <w:t>% of the Pacific whiting quot</w:t>
      </w:r>
      <w:commentRangeEnd w:id="68"/>
      <w:r w:rsidR="00261955">
        <w:rPr>
          <w:rStyle w:val="CommentReference"/>
        </w:rPr>
        <w:commentReference w:id="68"/>
      </w:r>
      <w:r w:rsidR="007D6BA3">
        <w:rPr>
          <w:rFonts w:ascii="Times New Roman" w:eastAsia="Calibri" w:hAnsi="Times New Roman" w:cs="Times New Roman"/>
          <w:color w:val="000000" w:themeColor="text1"/>
          <w:szCs w:val="22"/>
        </w:rPr>
        <w:t xml:space="preserve">a. </w:t>
      </w:r>
      <w:proofErr w:type="gramStart"/>
      <w:r w:rsidR="007D6BA3">
        <w:rPr>
          <w:rFonts w:ascii="Times New Roman" w:eastAsia="Calibri" w:hAnsi="Times New Roman" w:cs="Times New Roman"/>
          <w:color w:val="000000" w:themeColor="text1"/>
          <w:szCs w:val="22"/>
        </w:rPr>
        <w:t>Additionally</w:t>
      </w:r>
      <w:proofErr w:type="gramEnd"/>
      <w:r w:rsidR="007D6BA3">
        <w:rPr>
          <w:rFonts w:ascii="Times New Roman" w:eastAsia="Calibri" w:hAnsi="Times New Roman" w:cs="Times New Roman"/>
          <w:color w:val="000000" w:themeColor="text1"/>
          <w:szCs w:val="22"/>
        </w:rPr>
        <w:t>, more changes occurred in 2011, when a</w:t>
      </w:r>
      <w:r>
        <w:rPr>
          <w:rFonts w:ascii="Times New Roman" w:eastAsia="Calibri" w:hAnsi="Times New Roman" w:cs="Times New Roman"/>
          <w:color w:val="000000" w:themeColor="text1"/>
          <w:szCs w:val="22"/>
        </w:rPr>
        <w:t xml:space="preserve">n ITQ system was implemented </w:t>
      </w:r>
      <w:r w:rsidR="007D6BA3">
        <w:rPr>
          <w:rFonts w:ascii="Times New Roman" w:eastAsia="Calibri" w:hAnsi="Times New Roman" w:cs="Times New Roman"/>
          <w:color w:val="000000" w:themeColor="text1"/>
          <w:szCs w:val="22"/>
        </w:rPr>
        <w:t>for</w:t>
      </w:r>
      <w:r>
        <w:rPr>
          <w:rFonts w:ascii="Times New Roman" w:eastAsia="Calibri" w:hAnsi="Times New Roman" w:cs="Times New Roman"/>
          <w:color w:val="000000" w:themeColor="text1"/>
          <w:szCs w:val="22"/>
        </w:rPr>
        <w:t xml:space="preserve"> the US West Coast </w:t>
      </w:r>
      <w:proofErr w:type="spellStart"/>
      <w:r>
        <w:rPr>
          <w:rFonts w:ascii="Times New Roman" w:eastAsia="Calibri" w:hAnsi="Times New Roman" w:cs="Times New Roman"/>
          <w:color w:val="000000" w:themeColor="text1"/>
          <w:szCs w:val="22"/>
        </w:rPr>
        <w:t>groundfish</w:t>
      </w:r>
      <w:proofErr w:type="spellEnd"/>
      <w:r>
        <w:rPr>
          <w:rFonts w:ascii="Times New Roman" w:eastAsia="Calibri" w:hAnsi="Times New Roman" w:cs="Times New Roman"/>
          <w:color w:val="000000" w:themeColor="text1"/>
          <w:szCs w:val="22"/>
        </w:rPr>
        <w:t xml:space="preserve"> LE trawl fishery, which includ</w:t>
      </w:r>
      <w:r w:rsidR="00F55402">
        <w:rPr>
          <w:rFonts w:ascii="Times New Roman" w:eastAsia="Calibri" w:hAnsi="Times New Roman" w:cs="Times New Roman"/>
          <w:color w:val="000000" w:themeColor="text1"/>
          <w:szCs w:val="22"/>
        </w:rPr>
        <w:t>es</w:t>
      </w:r>
      <w:r>
        <w:rPr>
          <w:rFonts w:ascii="Times New Roman" w:eastAsia="Calibri" w:hAnsi="Times New Roman" w:cs="Times New Roman"/>
          <w:color w:val="000000" w:themeColor="text1"/>
          <w:szCs w:val="22"/>
        </w:rPr>
        <w:t xml:space="preserve"> </w:t>
      </w:r>
      <w:r w:rsidR="002954C9">
        <w:rPr>
          <w:rFonts w:ascii="Times New Roman" w:eastAsia="Calibri" w:hAnsi="Times New Roman" w:cs="Times New Roman"/>
          <w:color w:val="000000" w:themeColor="text1"/>
          <w:szCs w:val="22"/>
        </w:rPr>
        <w:t>vessels targeting sablefish</w:t>
      </w:r>
      <w:r>
        <w:rPr>
          <w:rFonts w:ascii="Times New Roman" w:eastAsia="Calibri" w:hAnsi="Times New Roman" w:cs="Times New Roman"/>
          <w:color w:val="000000" w:themeColor="text1"/>
          <w:szCs w:val="22"/>
        </w:rPr>
        <w:t xml:space="preserve">. </w:t>
      </w:r>
    </w:p>
    <w:p w14:paraId="36CCC185" w14:textId="32187CAC" w:rsidR="00543854" w:rsidRDefault="00031C7E"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 general, since 1900 the fishery has seen an increase in evenness among gear types (</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_Ref441049502 \h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Pr="00543854">
        <w:rPr>
          <w:rFonts w:ascii="Times New Roman" w:hAnsi="Times New Roman" w:cs="Times New Roman"/>
        </w:rPr>
        <w:t xml:space="preserve">Figure </w:t>
      </w:r>
      <w:r w:rsidRPr="00543854">
        <w:rPr>
          <w:rFonts w:ascii="Times New Roman" w:hAnsi="Times New Roman" w:cs="Times New Roman"/>
          <w:noProof/>
        </w:rPr>
        <w:t>4</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w:t>
      </w:r>
      <w:r w:rsidR="00543854">
        <w:rPr>
          <w:rFonts w:ascii="Times New Roman" w:eastAsia="Calibri" w:hAnsi="Times New Roman" w:cs="Times New Roman"/>
          <w:color w:val="000000" w:themeColor="text1"/>
          <w:szCs w:val="22"/>
        </w:rPr>
        <w:t>The Simpson Diversity Index, calculated for landings by gear type, identified four periods where a single gear type dominated the landings since 1982</w:t>
      </w:r>
      <w:r w:rsidR="00D433D4">
        <w:rPr>
          <w:rFonts w:ascii="Times New Roman" w:eastAsia="Calibri" w:hAnsi="Times New Roman" w:cs="Times New Roman"/>
          <w:color w:val="000000" w:themeColor="text1"/>
          <w:szCs w:val="22"/>
        </w:rPr>
        <w:t xml:space="preserve"> (</w:t>
      </w:r>
      <w:r w:rsidR="00D433D4">
        <w:rPr>
          <w:rFonts w:ascii="Times New Roman" w:eastAsia="Calibri" w:hAnsi="Times New Roman" w:cs="Times New Roman"/>
          <w:color w:val="000000" w:themeColor="text1"/>
          <w:szCs w:val="22"/>
        </w:rPr>
        <w:fldChar w:fldCharType="begin"/>
      </w:r>
      <w:r w:rsidR="00D433D4">
        <w:rPr>
          <w:rFonts w:ascii="Times New Roman" w:eastAsia="Calibri" w:hAnsi="Times New Roman" w:cs="Times New Roman"/>
          <w:color w:val="000000" w:themeColor="text1"/>
          <w:szCs w:val="22"/>
        </w:rPr>
        <w:instrText xml:space="preserve"> REF _Ref441049502 \h </w:instrText>
      </w:r>
      <w:r w:rsidR="00D433D4">
        <w:rPr>
          <w:rFonts w:ascii="Times New Roman" w:eastAsia="Calibri" w:hAnsi="Times New Roman" w:cs="Times New Roman"/>
          <w:color w:val="000000" w:themeColor="text1"/>
          <w:szCs w:val="22"/>
        </w:rPr>
      </w:r>
      <w:r w:rsidR="00D433D4">
        <w:rPr>
          <w:rFonts w:ascii="Times New Roman" w:eastAsia="Calibri" w:hAnsi="Times New Roman" w:cs="Times New Roman"/>
          <w:color w:val="000000" w:themeColor="text1"/>
          <w:szCs w:val="22"/>
        </w:rPr>
        <w:fldChar w:fldCharType="separate"/>
      </w:r>
      <w:r w:rsidR="00D433D4" w:rsidRPr="00543854">
        <w:rPr>
          <w:rFonts w:ascii="Times New Roman" w:hAnsi="Times New Roman" w:cs="Times New Roman"/>
        </w:rPr>
        <w:t xml:space="preserve">Figure </w:t>
      </w:r>
      <w:r w:rsidR="00D433D4" w:rsidRPr="00543854">
        <w:rPr>
          <w:rFonts w:ascii="Times New Roman" w:hAnsi="Times New Roman" w:cs="Times New Roman"/>
          <w:noProof/>
        </w:rPr>
        <w:t>4</w:t>
      </w:r>
      <w:r w:rsidR="00D433D4">
        <w:rPr>
          <w:rFonts w:ascii="Times New Roman" w:eastAsia="Calibri" w:hAnsi="Times New Roman" w:cs="Times New Roman"/>
          <w:color w:val="000000" w:themeColor="text1"/>
          <w:szCs w:val="22"/>
        </w:rPr>
        <w:fldChar w:fldCharType="end"/>
      </w:r>
      <w:r w:rsidR="00D433D4">
        <w:rPr>
          <w:rFonts w:ascii="Times New Roman" w:eastAsia="Calibri" w:hAnsi="Times New Roman" w:cs="Times New Roman"/>
          <w:color w:val="000000" w:themeColor="text1"/>
          <w:szCs w:val="22"/>
        </w:rPr>
        <w:t>)</w:t>
      </w:r>
      <w:r w:rsidR="00543854">
        <w:rPr>
          <w:rFonts w:ascii="Times New Roman" w:eastAsia="Calibri" w:hAnsi="Times New Roman" w:cs="Times New Roman"/>
          <w:color w:val="000000" w:themeColor="text1"/>
          <w:szCs w:val="22"/>
        </w:rPr>
        <w:t>: (a) 1982-1984, (b) 1989-1993, (c) 1997-1999, and (d) 2008.</w:t>
      </w:r>
      <w:r w:rsidR="00D433D4">
        <w:rPr>
          <w:rFonts w:ascii="Times New Roman" w:eastAsia="Calibri" w:hAnsi="Times New Roman" w:cs="Times New Roman"/>
          <w:color w:val="000000" w:themeColor="text1"/>
          <w:szCs w:val="22"/>
        </w:rPr>
        <w:t xml:space="preserve"> Analyses focused on differences since 1982, because </w:t>
      </w:r>
      <w:r>
        <w:rPr>
          <w:rFonts w:ascii="Times New Roman" w:eastAsia="Calibri" w:hAnsi="Times New Roman" w:cs="Times New Roman"/>
          <w:color w:val="000000" w:themeColor="text1"/>
          <w:szCs w:val="22"/>
        </w:rPr>
        <w:t>1982 marks the first year of federal management regulations for the fishery</w:t>
      </w:r>
      <w:r w:rsidR="00D433D4">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Each year range</w:t>
      </w:r>
      <w:r w:rsidR="00D433D4">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identified </w:t>
      </w:r>
      <w:r w:rsidR="00D433D4">
        <w:rPr>
          <w:rFonts w:ascii="Times New Roman" w:eastAsia="Calibri" w:hAnsi="Times New Roman" w:cs="Times New Roman"/>
          <w:color w:val="000000" w:themeColor="text1"/>
          <w:szCs w:val="22"/>
        </w:rPr>
        <w:t>indicate</w:t>
      </w:r>
      <w:r>
        <w:rPr>
          <w:rFonts w:ascii="Times New Roman" w:eastAsia="Calibri" w:hAnsi="Times New Roman" w:cs="Times New Roman"/>
          <w:color w:val="000000" w:themeColor="text1"/>
          <w:szCs w:val="22"/>
        </w:rPr>
        <w:t>s</w:t>
      </w:r>
      <w:r w:rsidR="00D433D4">
        <w:rPr>
          <w:rFonts w:ascii="Times New Roman" w:eastAsia="Calibri" w:hAnsi="Times New Roman" w:cs="Times New Roman"/>
          <w:color w:val="000000" w:themeColor="text1"/>
          <w:szCs w:val="22"/>
        </w:rPr>
        <w:t xml:space="preserve"> years </w:t>
      </w:r>
      <w:r>
        <w:rPr>
          <w:rFonts w:ascii="Times New Roman" w:eastAsia="Calibri" w:hAnsi="Times New Roman" w:cs="Times New Roman"/>
          <w:color w:val="000000" w:themeColor="text1"/>
          <w:szCs w:val="22"/>
        </w:rPr>
        <w:t>where</w:t>
      </w:r>
      <w:r w:rsidR="00D433D4">
        <w:rPr>
          <w:rFonts w:ascii="Times New Roman" w:eastAsia="Calibri" w:hAnsi="Times New Roman" w:cs="Times New Roman"/>
          <w:color w:val="000000" w:themeColor="text1"/>
          <w:szCs w:val="22"/>
        </w:rPr>
        <w:t xml:space="preserve"> differences among landings for each gear type were the highest</w:t>
      </w:r>
      <w:r>
        <w:rPr>
          <w:rFonts w:ascii="Times New Roman" w:eastAsia="Calibri" w:hAnsi="Times New Roman" w:cs="Times New Roman"/>
          <w:color w:val="000000" w:themeColor="text1"/>
          <w:szCs w:val="22"/>
        </w:rPr>
        <w:t xml:space="preserve"> (i.e., </w:t>
      </w:r>
      <w:r w:rsidR="00D433D4">
        <w:rPr>
          <w:rFonts w:ascii="Times New Roman" w:eastAsia="Calibri" w:hAnsi="Times New Roman" w:cs="Times New Roman"/>
          <w:color w:val="000000" w:themeColor="text1"/>
          <w:szCs w:val="22"/>
        </w:rPr>
        <w:t>one gear dominating the fishery</w:t>
      </w:r>
      <w:r>
        <w:rPr>
          <w:rFonts w:ascii="Times New Roman" w:eastAsia="Calibri" w:hAnsi="Times New Roman" w:cs="Times New Roman"/>
          <w:color w:val="000000" w:themeColor="text1"/>
          <w:szCs w:val="22"/>
        </w:rPr>
        <w:t>)</w:t>
      </w:r>
      <w:r w:rsidR="00D433D4">
        <w:rPr>
          <w:rFonts w:ascii="Times New Roman" w:eastAsia="Calibri" w:hAnsi="Times New Roman" w:cs="Times New Roman"/>
          <w:color w:val="000000" w:themeColor="text1"/>
          <w:szCs w:val="22"/>
        </w:rPr>
        <w:t xml:space="preserve">. </w:t>
      </w:r>
    </w:p>
    <w:p w14:paraId="683BC3D2" w14:textId="4B0FD536" w:rsidR="003E0404" w:rsidRDefault="003E0404" w:rsidP="008B3D8B">
      <w:pPr>
        <w:spacing w:before="240"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Results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002F5364">
        <w:rPr>
          <w:rFonts w:ascii="Times New Roman" w:eastAsia="Calibri"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Results \* MERGEFORMAT </w:instrText>
      </w:r>
      <w:r>
        <w:rPr>
          <w:rFonts w:ascii="Times New Roman" w:eastAsia="Calibri" w:hAnsi="Times New Roman" w:cs="Times New Roman"/>
          <w:color w:val="000000" w:themeColor="text1"/>
          <w:szCs w:val="22"/>
        </w:rPr>
        <w:fldChar w:fldCharType="separate"/>
      </w:r>
      <w:r w:rsidR="002F5364">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Generalized </w:t>
      </w:r>
      <w:commentRangeStart w:id="71"/>
      <w:r w:rsidR="00145B28">
        <w:rPr>
          <w:rFonts w:ascii="Times New Roman" w:eastAsia="Calibri" w:hAnsi="Times New Roman" w:cs="Times New Roman"/>
          <w:color w:val="000000" w:themeColor="text1"/>
          <w:szCs w:val="22"/>
        </w:rPr>
        <w:t>models</w:t>
      </w:r>
      <w:commentRangeEnd w:id="71"/>
      <w:r w:rsidR="00261955">
        <w:rPr>
          <w:rStyle w:val="CommentReference"/>
        </w:rPr>
        <w:commentReference w:id="71"/>
      </w:r>
    </w:p>
    <w:p w14:paraId="434A28AC" w14:textId="5B4814BC" w:rsidR="00145B28" w:rsidRDefault="003E0404"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r>
      <w:r w:rsidR="00145B28">
        <w:rPr>
          <w:rFonts w:ascii="Times New Roman" w:eastAsia="Calibri" w:hAnsi="Times New Roman" w:cs="Times New Roman"/>
          <w:color w:val="000000" w:themeColor="text1"/>
          <w:szCs w:val="22"/>
        </w:rPr>
        <w:t>S</w:t>
      </w:r>
      <w:commentRangeStart w:id="72"/>
      <w:r w:rsidR="00145B28">
        <w:rPr>
          <w:rFonts w:ascii="Times New Roman" w:eastAsia="Calibri" w:hAnsi="Times New Roman" w:cs="Times New Roman"/>
          <w:color w:val="000000" w:themeColor="text1"/>
          <w:szCs w:val="22"/>
        </w:rPr>
        <w:t xml:space="preserve">ablefish </w:t>
      </w:r>
      <w:r w:rsidR="0023266C">
        <w:rPr>
          <w:rFonts w:ascii="Times New Roman" w:eastAsia="Calibri" w:hAnsi="Times New Roman" w:cs="Times New Roman"/>
          <w:color w:val="000000" w:themeColor="text1"/>
          <w:szCs w:val="22"/>
        </w:rPr>
        <w:t>were</w:t>
      </w:r>
      <w:r w:rsidR="00145B28">
        <w:rPr>
          <w:rFonts w:ascii="Times New Roman" w:eastAsia="Calibri" w:hAnsi="Times New Roman" w:cs="Times New Roman"/>
          <w:color w:val="000000" w:themeColor="text1"/>
          <w:szCs w:val="22"/>
        </w:rPr>
        <w:t xml:space="preserve"> found ubiquitously up and down the US West Coast with infrequent large tows only being observed north of </w:t>
      </w:r>
      <w:r w:rsidR="0023266C">
        <w:rPr>
          <w:rFonts w:ascii="Times New Roman" w:eastAsia="Calibri" w:hAnsi="Times New Roman" w:cs="Times New Roman"/>
          <w:color w:val="000000" w:themeColor="text1"/>
          <w:szCs w:val="22"/>
        </w:rPr>
        <w:t>central</w:t>
      </w:r>
      <w:r w:rsidR="00145B28">
        <w:rPr>
          <w:rFonts w:ascii="Times New Roman" w:eastAsia="Calibri" w:hAnsi="Times New Roman" w:cs="Times New Roman"/>
          <w:color w:val="000000" w:themeColor="text1"/>
          <w:szCs w:val="22"/>
        </w:rPr>
        <w:t xml:space="preserve"> </w:t>
      </w:r>
      <w:r w:rsidR="00145B28" w:rsidRPr="00145B28">
        <w:rPr>
          <w:rFonts w:ascii="Times New Roman" w:eastAsia="Calibri" w:hAnsi="Times New Roman" w:cs="Times New Roman"/>
          <w:color w:val="000000" w:themeColor="text1"/>
          <w:szCs w:val="22"/>
        </w:rPr>
        <w:t>California</w:t>
      </w:r>
      <w:commentRangeEnd w:id="72"/>
      <w:r w:rsidR="00261955">
        <w:rPr>
          <w:rStyle w:val="CommentReference"/>
        </w:rPr>
        <w:commentReference w:id="72"/>
      </w:r>
      <w:r w:rsidR="00145B28" w:rsidRPr="00145B28">
        <w:rPr>
          <w:rFonts w:ascii="Times New Roman" w:eastAsia="Calibri" w:hAnsi="Times New Roman" w:cs="Times New Roman"/>
          <w:color w:val="000000" w:themeColor="text1"/>
          <w:szCs w:val="22"/>
        </w:rPr>
        <w:t xml:space="preserve"> (</w:t>
      </w:r>
      <w:r w:rsidR="00145B28" w:rsidRPr="00145B28">
        <w:rPr>
          <w:rFonts w:ascii="Times New Roman" w:eastAsia="Calibri" w:hAnsi="Times New Roman" w:cs="Times New Roman"/>
          <w:color w:val="000000" w:themeColor="text1"/>
          <w:szCs w:val="22"/>
        </w:rPr>
        <w:fldChar w:fldCharType="begin"/>
      </w:r>
      <w:r w:rsidR="00145B28" w:rsidRPr="00145B28">
        <w:rPr>
          <w:rFonts w:ascii="Times New Roman" w:eastAsia="Calibri" w:hAnsi="Times New Roman" w:cs="Times New Roman"/>
          <w:color w:val="000000" w:themeColor="text1"/>
          <w:szCs w:val="22"/>
        </w:rPr>
        <w:instrText xml:space="preserve"> REF _Ref440570326 \h </w:instrText>
      </w:r>
      <w:r w:rsidR="00145B28">
        <w:rPr>
          <w:rFonts w:ascii="Times New Roman" w:eastAsia="Calibri" w:hAnsi="Times New Roman" w:cs="Times New Roman"/>
          <w:color w:val="000000" w:themeColor="text1"/>
          <w:szCs w:val="22"/>
        </w:rPr>
        <w:instrText xml:space="preserve"> \* MERGEFORMAT </w:instrText>
      </w:r>
      <w:r w:rsidR="00145B28" w:rsidRPr="00145B28">
        <w:rPr>
          <w:rFonts w:ascii="Times New Roman" w:eastAsia="Calibri" w:hAnsi="Times New Roman" w:cs="Times New Roman"/>
          <w:color w:val="000000" w:themeColor="text1"/>
          <w:szCs w:val="22"/>
        </w:rPr>
      </w:r>
      <w:r w:rsidR="00145B28" w:rsidRPr="00145B28">
        <w:rPr>
          <w:rFonts w:ascii="Times New Roman" w:eastAsia="Calibri" w:hAnsi="Times New Roman" w:cs="Times New Roman"/>
          <w:color w:val="000000" w:themeColor="text1"/>
          <w:szCs w:val="22"/>
        </w:rPr>
        <w:fldChar w:fldCharType="separate"/>
      </w:r>
      <w:r w:rsidR="002F5364" w:rsidRPr="002F5364">
        <w:rPr>
          <w:rFonts w:ascii="Times New Roman" w:hAnsi="Times New Roman" w:cs="Times New Roman"/>
        </w:rPr>
        <w:t xml:space="preserve">Figure </w:t>
      </w:r>
      <w:r w:rsidR="002F5364" w:rsidRPr="002F5364">
        <w:rPr>
          <w:rFonts w:ascii="Times New Roman" w:hAnsi="Times New Roman" w:cs="Times New Roman"/>
          <w:noProof/>
        </w:rPr>
        <w:t>5</w:t>
      </w:r>
      <w:r w:rsidR="00145B28" w:rsidRPr="00145B28">
        <w:rPr>
          <w:rFonts w:ascii="Times New Roman" w:eastAsia="Calibri" w:hAnsi="Times New Roman" w:cs="Times New Roman"/>
          <w:color w:val="000000" w:themeColor="text1"/>
          <w:szCs w:val="22"/>
        </w:rPr>
        <w:fldChar w:fldCharType="end"/>
      </w:r>
      <w:r w:rsidR="00145B28" w:rsidRPr="00145B28">
        <w:rPr>
          <w:rFonts w:ascii="Times New Roman" w:eastAsia="Calibri" w:hAnsi="Times New Roman" w:cs="Times New Roman"/>
          <w:color w:val="000000" w:themeColor="text1"/>
          <w:szCs w:val="22"/>
        </w:rPr>
        <w:t xml:space="preserve">). </w:t>
      </w:r>
      <w:r w:rsidR="00145B28">
        <w:rPr>
          <w:rFonts w:ascii="Times New Roman" w:eastAsia="Calibri" w:hAnsi="Times New Roman" w:cs="Times New Roman"/>
          <w:color w:val="000000" w:themeColor="text1"/>
          <w:szCs w:val="22"/>
        </w:rPr>
        <w:t xml:space="preserve">The spatial distribution of </w:t>
      </w:r>
      <w:proofErr w:type="spellStart"/>
      <w:r w:rsidR="00145B28">
        <w:rPr>
          <w:rFonts w:ascii="Times New Roman" w:eastAsia="Calibri" w:hAnsi="Times New Roman" w:cs="Times New Roman"/>
          <w:color w:val="000000" w:themeColor="text1"/>
          <w:szCs w:val="22"/>
        </w:rPr>
        <w:t>darkblotched</w:t>
      </w:r>
      <w:proofErr w:type="spellEnd"/>
      <w:r w:rsidR="00145B28">
        <w:rPr>
          <w:rFonts w:ascii="Times New Roman" w:eastAsia="Calibri" w:hAnsi="Times New Roman" w:cs="Times New Roman"/>
          <w:color w:val="000000" w:themeColor="text1"/>
          <w:szCs w:val="22"/>
        </w:rPr>
        <w:t xml:space="preserve"> rockfish </w:t>
      </w:r>
      <w:r w:rsidR="00145B28" w:rsidRPr="00145B28">
        <w:rPr>
          <w:rFonts w:ascii="Times New Roman" w:eastAsia="Calibri" w:hAnsi="Times New Roman" w:cs="Times New Roman"/>
          <w:color w:val="000000" w:themeColor="text1"/>
          <w:szCs w:val="22"/>
        </w:rPr>
        <w:t xml:space="preserve">were the most similar to sablefish, whereas </w:t>
      </w:r>
      <w:proofErr w:type="spellStart"/>
      <w:r w:rsidR="00145B28" w:rsidRPr="00145B28">
        <w:rPr>
          <w:rFonts w:ascii="Times New Roman" w:eastAsia="Calibri" w:hAnsi="Times New Roman" w:cs="Times New Roman"/>
          <w:color w:val="000000" w:themeColor="text1"/>
          <w:szCs w:val="22"/>
        </w:rPr>
        <w:t>cowcod</w:t>
      </w:r>
      <w:proofErr w:type="spellEnd"/>
      <w:r w:rsidR="00145B28" w:rsidRPr="00145B28">
        <w:rPr>
          <w:rFonts w:ascii="Times New Roman" w:eastAsia="Calibri" w:hAnsi="Times New Roman" w:cs="Times New Roman"/>
          <w:color w:val="000000" w:themeColor="text1"/>
          <w:szCs w:val="22"/>
        </w:rPr>
        <w:t xml:space="preserve"> had the least spatial overlap with sablefish (</w:t>
      </w:r>
      <w:r w:rsidR="00145B28" w:rsidRPr="00145B28">
        <w:rPr>
          <w:rFonts w:ascii="Times New Roman" w:eastAsia="Calibri" w:hAnsi="Times New Roman" w:cs="Times New Roman"/>
          <w:color w:val="000000" w:themeColor="text1"/>
          <w:szCs w:val="22"/>
        </w:rPr>
        <w:fldChar w:fldCharType="begin"/>
      </w:r>
      <w:r w:rsidR="00145B28" w:rsidRPr="00145B28">
        <w:rPr>
          <w:rFonts w:ascii="Times New Roman" w:eastAsia="Calibri" w:hAnsi="Times New Roman" w:cs="Times New Roman"/>
          <w:color w:val="000000" w:themeColor="text1"/>
          <w:szCs w:val="22"/>
        </w:rPr>
        <w:instrText xml:space="preserve"> REF _Ref440570326 \h </w:instrText>
      </w:r>
      <w:r w:rsidR="00145B28">
        <w:rPr>
          <w:rFonts w:ascii="Times New Roman" w:eastAsia="Calibri" w:hAnsi="Times New Roman" w:cs="Times New Roman"/>
          <w:color w:val="000000" w:themeColor="text1"/>
          <w:szCs w:val="22"/>
        </w:rPr>
        <w:instrText xml:space="preserve"> \* MERGEFORMAT </w:instrText>
      </w:r>
      <w:r w:rsidR="00145B28" w:rsidRPr="00145B28">
        <w:rPr>
          <w:rFonts w:ascii="Times New Roman" w:eastAsia="Calibri" w:hAnsi="Times New Roman" w:cs="Times New Roman"/>
          <w:color w:val="000000" w:themeColor="text1"/>
          <w:szCs w:val="22"/>
        </w:rPr>
      </w:r>
      <w:r w:rsidR="00145B28" w:rsidRPr="00145B28">
        <w:rPr>
          <w:rFonts w:ascii="Times New Roman" w:eastAsia="Calibri" w:hAnsi="Times New Roman" w:cs="Times New Roman"/>
          <w:color w:val="000000" w:themeColor="text1"/>
          <w:szCs w:val="22"/>
        </w:rPr>
        <w:fldChar w:fldCharType="separate"/>
      </w:r>
      <w:r w:rsidR="002F5364" w:rsidRPr="002F5364">
        <w:rPr>
          <w:rFonts w:ascii="Times New Roman" w:hAnsi="Times New Roman" w:cs="Times New Roman"/>
        </w:rPr>
        <w:t xml:space="preserve">Figure </w:t>
      </w:r>
      <w:r w:rsidR="002F5364" w:rsidRPr="002F5364">
        <w:rPr>
          <w:rFonts w:ascii="Times New Roman" w:hAnsi="Times New Roman" w:cs="Times New Roman"/>
          <w:noProof/>
        </w:rPr>
        <w:t>5</w:t>
      </w:r>
      <w:r w:rsidR="00145B28" w:rsidRPr="00145B28">
        <w:rPr>
          <w:rFonts w:ascii="Times New Roman" w:eastAsia="Calibri" w:hAnsi="Times New Roman" w:cs="Times New Roman"/>
          <w:color w:val="000000" w:themeColor="text1"/>
          <w:szCs w:val="22"/>
        </w:rPr>
        <w:fldChar w:fldCharType="end"/>
      </w:r>
      <w:r w:rsidR="00145B28" w:rsidRPr="00145B28">
        <w:rPr>
          <w:rFonts w:ascii="Times New Roman" w:eastAsia="Calibri" w:hAnsi="Times New Roman" w:cs="Times New Roman"/>
          <w:color w:val="000000" w:themeColor="text1"/>
          <w:szCs w:val="22"/>
        </w:rPr>
        <w:t xml:space="preserve">). </w:t>
      </w:r>
      <w:r w:rsidR="00145B28">
        <w:rPr>
          <w:rFonts w:ascii="Times New Roman" w:eastAsia="Calibri" w:hAnsi="Times New Roman" w:cs="Times New Roman"/>
          <w:color w:val="000000" w:themeColor="text1"/>
          <w:szCs w:val="22"/>
        </w:rPr>
        <w:t>The relative abundance of sablefish south of 36° N latitude is estimated at approximately one quarter of that found north of 36° N</w:t>
      </w:r>
      <w:r w:rsidR="0023266C">
        <w:rPr>
          <w:rFonts w:ascii="Times New Roman" w:eastAsia="Calibri" w:hAnsi="Times New Roman" w:cs="Times New Roman"/>
          <w:color w:val="000000" w:themeColor="text1"/>
          <w:szCs w:val="22"/>
        </w:rPr>
        <w:t xml:space="preserve">, and thus in </w:t>
      </w:r>
      <w:r w:rsidR="00D5010D" w:rsidRPr="00145B28">
        <w:rPr>
          <w:rFonts w:ascii="Times New Roman" w:eastAsia="Calibri" w:hAnsi="Times New Roman" w:cs="Times New Roman"/>
          <w:color w:val="000000" w:themeColor="text1"/>
          <w:szCs w:val="22"/>
        </w:rPr>
        <w:t>1997, with the implementation of sablefish endorsement</w:t>
      </w:r>
      <w:r w:rsidR="0023266C">
        <w:rPr>
          <w:rFonts w:ascii="Times New Roman" w:eastAsia="Calibri" w:hAnsi="Times New Roman" w:cs="Times New Roman"/>
          <w:color w:val="000000" w:themeColor="text1"/>
          <w:szCs w:val="22"/>
        </w:rPr>
        <w:t>s</w:t>
      </w:r>
      <w:r w:rsidR="00D5010D" w:rsidRPr="00145B28">
        <w:rPr>
          <w:rFonts w:ascii="Times New Roman" w:eastAsia="Calibri" w:hAnsi="Times New Roman" w:cs="Times New Roman"/>
          <w:color w:val="000000" w:themeColor="text1"/>
          <w:szCs w:val="22"/>
        </w:rPr>
        <w:t xml:space="preserve">, management for sablefish </w:t>
      </w:r>
      <w:r w:rsidR="00E62F30" w:rsidRPr="00145B28">
        <w:rPr>
          <w:rFonts w:ascii="Times New Roman" w:eastAsia="Calibri" w:hAnsi="Times New Roman" w:cs="Times New Roman"/>
          <w:color w:val="000000" w:themeColor="text1"/>
          <w:szCs w:val="22"/>
        </w:rPr>
        <w:t>became spatially</w:t>
      </w:r>
      <w:ins w:id="73" w:author="Punt, Andre (O&amp;A, Hobart)" w:date="2016-01-15T04:44:00Z">
        <w:r w:rsidR="00261955">
          <w:rPr>
            <w:rFonts w:ascii="Times New Roman" w:eastAsia="Calibri" w:hAnsi="Times New Roman" w:cs="Times New Roman"/>
            <w:color w:val="000000" w:themeColor="text1"/>
            <w:szCs w:val="22"/>
          </w:rPr>
          <w:t>-</w:t>
        </w:r>
      </w:ins>
      <w:del w:id="74" w:author="Punt, Andre (O&amp;A, Hobart)" w:date="2016-01-15T04:44:00Z">
        <w:r w:rsidR="00E62F30" w:rsidRPr="00145B28" w:rsidDel="00261955">
          <w:rPr>
            <w:rFonts w:ascii="Times New Roman" w:eastAsia="Calibri" w:hAnsi="Times New Roman" w:cs="Times New Roman"/>
            <w:color w:val="000000" w:themeColor="text1"/>
            <w:szCs w:val="22"/>
          </w:rPr>
          <w:delText xml:space="preserve"> </w:delText>
        </w:r>
      </w:del>
      <w:r w:rsidR="00E62F30" w:rsidRPr="00145B28">
        <w:rPr>
          <w:rFonts w:ascii="Times New Roman" w:eastAsia="Calibri" w:hAnsi="Times New Roman" w:cs="Times New Roman"/>
          <w:color w:val="000000" w:themeColor="text1"/>
          <w:szCs w:val="22"/>
        </w:rPr>
        <w:t>explicit</w:t>
      </w:r>
      <w:r w:rsidR="00D5010D" w:rsidRPr="00145B28">
        <w:rPr>
          <w:rFonts w:ascii="Times New Roman" w:eastAsia="Calibri" w:hAnsi="Times New Roman" w:cs="Times New Roman"/>
          <w:color w:val="000000" w:themeColor="text1"/>
          <w:szCs w:val="22"/>
        </w:rPr>
        <w:t xml:space="preserve"> (see above). Consequently, data from the port group </w:t>
      </w:r>
      <w:r w:rsidR="00964DCC" w:rsidRPr="00145B28">
        <w:rPr>
          <w:rFonts w:ascii="Times New Roman" w:eastAsia="Calibri" w:hAnsi="Times New Roman" w:cs="Times New Roman"/>
          <w:color w:val="000000" w:themeColor="text1"/>
          <w:szCs w:val="22"/>
        </w:rPr>
        <w:t>“</w:t>
      </w:r>
      <w:r w:rsidR="00D5010D" w:rsidRPr="00145B28">
        <w:rPr>
          <w:rFonts w:ascii="Times New Roman" w:eastAsia="Calibri" w:hAnsi="Times New Roman" w:cs="Times New Roman"/>
          <w:color w:val="000000" w:themeColor="text1"/>
          <w:szCs w:val="22"/>
        </w:rPr>
        <w:t>Monterey and Morro Bay</w:t>
      </w:r>
      <w:r w:rsidR="00964DCC" w:rsidRPr="00145B28">
        <w:rPr>
          <w:rFonts w:ascii="Times New Roman" w:eastAsia="Calibri" w:hAnsi="Times New Roman" w:cs="Times New Roman"/>
          <w:color w:val="000000" w:themeColor="text1"/>
          <w:szCs w:val="22"/>
        </w:rPr>
        <w:t>”</w:t>
      </w:r>
      <w:r w:rsidR="00D5010D" w:rsidRPr="00145B28">
        <w:rPr>
          <w:rFonts w:ascii="Times New Roman" w:eastAsia="Calibri" w:hAnsi="Times New Roman" w:cs="Times New Roman"/>
          <w:color w:val="000000" w:themeColor="text1"/>
          <w:szCs w:val="22"/>
        </w:rPr>
        <w:t xml:space="preserve"> were excluded from </w:t>
      </w:r>
      <w:r w:rsidR="00E62F30" w:rsidRPr="00145B28">
        <w:rPr>
          <w:rFonts w:ascii="Times New Roman" w:eastAsia="Calibri" w:hAnsi="Times New Roman" w:cs="Times New Roman"/>
          <w:color w:val="000000" w:themeColor="text1"/>
          <w:szCs w:val="22"/>
        </w:rPr>
        <w:t xml:space="preserve">all further analyses because the </w:t>
      </w:r>
      <w:r w:rsidR="00D2350C" w:rsidRPr="00145B28">
        <w:rPr>
          <w:rFonts w:ascii="Times New Roman" w:eastAsia="Calibri" w:hAnsi="Times New Roman" w:cs="Times New Roman"/>
          <w:color w:val="000000" w:themeColor="text1"/>
          <w:szCs w:val="22"/>
        </w:rPr>
        <w:t xml:space="preserve">locations </w:t>
      </w:r>
      <w:r w:rsidR="00E62F30" w:rsidRPr="00145B28">
        <w:rPr>
          <w:rFonts w:ascii="Times New Roman" w:eastAsia="Calibri" w:hAnsi="Times New Roman" w:cs="Times New Roman"/>
          <w:color w:val="000000" w:themeColor="text1"/>
          <w:szCs w:val="22"/>
        </w:rPr>
        <w:t xml:space="preserve">span </w:t>
      </w:r>
      <w:r w:rsidR="00D5010D" w:rsidRPr="00145B28">
        <w:rPr>
          <w:rFonts w:ascii="Times New Roman" w:eastAsia="Calibri" w:hAnsi="Times New Roman" w:cs="Times New Roman"/>
          <w:color w:val="000000" w:themeColor="text1"/>
          <w:szCs w:val="22"/>
        </w:rPr>
        <w:t xml:space="preserve">the </w:t>
      </w:r>
      <w:r w:rsidR="00FA26F3" w:rsidRPr="00145B28">
        <w:rPr>
          <w:rFonts w:ascii="Times New Roman" w:eastAsia="Calibri" w:hAnsi="Times New Roman" w:cs="Times New Roman"/>
          <w:color w:val="000000" w:themeColor="text1"/>
          <w:szCs w:val="22"/>
        </w:rPr>
        <w:t xml:space="preserve">latitudinal line used for </w:t>
      </w:r>
      <w:r w:rsidR="00D5010D" w:rsidRPr="00145B28">
        <w:rPr>
          <w:rFonts w:ascii="Times New Roman" w:eastAsia="Calibri" w:hAnsi="Times New Roman" w:cs="Times New Roman"/>
          <w:color w:val="000000" w:themeColor="text1"/>
          <w:szCs w:val="22"/>
        </w:rPr>
        <w:t>management</w:t>
      </w:r>
      <w:r w:rsidR="00145B28" w:rsidRPr="00145B28">
        <w:rPr>
          <w:rFonts w:ascii="Times New Roman" w:eastAsia="Calibri" w:hAnsi="Times New Roman" w:cs="Times New Roman"/>
          <w:color w:val="000000" w:themeColor="text1"/>
          <w:szCs w:val="22"/>
        </w:rPr>
        <w:t>.</w:t>
      </w:r>
      <w:r w:rsidR="005C2096">
        <w:rPr>
          <w:rFonts w:ascii="Times New Roman" w:eastAsia="Calibri" w:hAnsi="Times New Roman" w:cs="Times New Roman"/>
          <w:color w:val="000000" w:themeColor="text1"/>
          <w:szCs w:val="22"/>
        </w:rPr>
        <w:t xml:space="preserve"> Relative indexes of abundance were typically larger for all species in the northern half of the coast compared to the southern half (</w:t>
      </w:r>
      <w:r w:rsidR="005C2096">
        <w:rPr>
          <w:rFonts w:ascii="Times New Roman" w:eastAsia="Calibri" w:hAnsi="Times New Roman" w:cs="Times New Roman"/>
          <w:color w:val="000000" w:themeColor="text1"/>
          <w:szCs w:val="22"/>
        </w:rPr>
        <w:fldChar w:fldCharType="begin"/>
      </w:r>
      <w:r w:rsidR="005C2096">
        <w:rPr>
          <w:rFonts w:ascii="Times New Roman" w:eastAsia="Calibri" w:hAnsi="Times New Roman" w:cs="Times New Roman"/>
          <w:color w:val="000000" w:themeColor="text1"/>
          <w:szCs w:val="22"/>
        </w:rPr>
        <w:instrText xml:space="preserve"> REF _Ref440571613 \h </w:instrText>
      </w:r>
      <w:r w:rsidR="005C2096">
        <w:rPr>
          <w:rFonts w:ascii="Times New Roman" w:eastAsia="Calibri" w:hAnsi="Times New Roman" w:cs="Times New Roman"/>
          <w:color w:val="000000" w:themeColor="text1"/>
          <w:szCs w:val="22"/>
        </w:rPr>
      </w:r>
      <w:r w:rsidR="005C2096">
        <w:rPr>
          <w:rFonts w:ascii="Times New Roman" w:eastAsia="Calibri" w:hAnsi="Times New Roman" w:cs="Times New Roman"/>
          <w:color w:val="000000" w:themeColor="text1"/>
          <w:szCs w:val="22"/>
        </w:rPr>
        <w:fldChar w:fldCharType="separate"/>
      </w:r>
      <w:r w:rsidR="002F5364" w:rsidRPr="003E70ED">
        <w:rPr>
          <w:rFonts w:ascii="Times New Roman" w:hAnsi="Times New Roman" w:cs="Times New Roman"/>
        </w:rPr>
        <w:t xml:space="preserve">Figure </w:t>
      </w:r>
      <w:r w:rsidR="002F5364">
        <w:rPr>
          <w:rFonts w:ascii="Times New Roman" w:hAnsi="Times New Roman" w:cs="Times New Roman"/>
          <w:noProof/>
        </w:rPr>
        <w:t>6</w:t>
      </w:r>
      <w:r w:rsidR="005C2096">
        <w:rPr>
          <w:rFonts w:ascii="Times New Roman" w:eastAsia="Calibri" w:hAnsi="Times New Roman" w:cs="Times New Roman"/>
          <w:color w:val="000000" w:themeColor="text1"/>
          <w:szCs w:val="22"/>
        </w:rPr>
        <w:fldChar w:fldCharType="end"/>
      </w:r>
      <w:r w:rsidR="005C2096">
        <w:rPr>
          <w:rFonts w:ascii="Times New Roman" w:eastAsia="Calibri" w:hAnsi="Times New Roman" w:cs="Times New Roman"/>
          <w:color w:val="000000" w:themeColor="text1"/>
          <w:szCs w:val="22"/>
        </w:rPr>
        <w:t>).</w:t>
      </w:r>
    </w:p>
    <w:p w14:paraId="739BA14E" w14:textId="202F427F" w:rsidR="003E0404" w:rsidRDefault="0023266C"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Statistical analyses were</w:t>
      </w:r>
      <w:r w:rsidR="00844B73">
        <w:rPr>
          <w:rFonts w:ascii="Times New Roman" w:eastAsia="Calibri" w:hAnsi="Times New Roman" w:cs="Times New Roman"/>
          <w:color w:val="000000" w:themeColor="text1"/>
          <w:szCs w:val="22"/>
        </w:rPr>
        <w:t xml:space="preserve"> based on 40 </w:t>
      </w:r>
      <w:r w:rsidR="00964DCC">
        <w:rPr>
          <w:rFonts w:ascii="Times New Roman" w:eastAsia="Calibri" w:hAnsi="Times New Roman" w:cs="Times New Roman"/>
          <w:color w:val="000000" w:themeColor="text1"/>
          <w:szCs w:val="22"/>
        </w:rPr>
        <w:t xml:space="preserve">total </w:t>
      </w:r>
      <w:r w:rsidR="00844B73">
        <w:rPr>
          <w:rFonts w:ascii="Times New Roman" w:eastAsia="Calibri" w:hAnsi="Times New Roman" w:cs="Times New Roman"/>
          <w:color w:val="000000" w:themeColor="text1"/>
          <w:szCs w:val="22"/>
        </w:rPr>
        <w:t xml:space="preserve">observations </w:t>
      </w:r>
      <w:r w:rsidR="00FA26F3">
        <w:rPr>
          <w:rFonts w:ascii="Times New Roman" w:eastAsia="Calibri" w:hAnsi="Times New Roman" w:cs="Times New Roman"/>
          <w:color w:val="000000" w:themeColor="text1"/>
          <w:szCs w:val="22"/>
        </w:rPr>
        <w:t>from</w:t>
      </w:r>
      <w:r w:rsidR="00844B73">
        <w:rPr>
          <w:rFonts w:ascii="Times New Roman" w:eastAsia="Calibri" w:hAnsi="Times New Roman" w:cs="Times New Roman"/>
          <w:color w:val="000000" w:themeColor="text1"/>
          <w:szCs w:val="22"/>
        </w:rPr>
        <w:t xml:space="preserve"> eight port groups </w:t>
      </w:r>
      <w:r w:rsidR="00FA26F3">
        <w:rPr>
          <w:rFonts w:ascii="Times New Roman" w:eastAsia="Calibri" w:hAnsi="Times New Roman" w:cs="Times New Roman"/>
          <w:color w:val="000000" w:themeColor="text1"/>
          <w:szCs w:val="22"/>
        </w:rPr>
        <w:t>between</w:t>
      </w:r>
      <w:r w:rsidR="00844B73">
        <w:rPr>
          <w:rFonts w:ascii="Times New Roman" w:eastAsia="Calibri" w:hAnsi="Times New Roman" w:cs="Times New Roman"/>
          <w:color w:val="000000" w:themeColor="text1"/>
          <w:szCs w:val="22"/>
        </w:rPr>
        <w:t xml:space="preserve"> 2009 </w:t>
      </w:r>
      <w:r w:rsidR="00FA26F3">
        <w:rPr>
          <w:rFonts w:ascii="Times New Roman" w:eastAsia="Calibri" w:hAnsi="Times New Roman" w:cs="Times New Roman"/>
          <w:color w:val="000000" w:themeColor="text1"/>
          <w:szCs w:val="22"/>
        </w:rPr>
        <w:t>and</w:t>
      </w:r>
      <w:r w:rsidR="00844B73">
        <w:rPr>
          <w:rFonts w:ascii="Times New Roman" w:eastAsia="Calibri" w:hAnsi="Times New Roman" w:cs="Times New Roman"/>
          <w:color w:val="000000" w:themeColor="text1"/>
          <w:szCs w:val="22"/>
        </w:rPr>
        <w:t xml:space="preserve"> 2013 (</w:t>
      </w:r>
      <w:r w:rsidR="00272F40">
        <w:rPr>
          <w:rFonts w:ascii="Times New Roman" w:eastAsia="Calibri" w:hAnsi="Times New Roman" w:cs="Times New Roman"/>
          <w:color w:val="000000" w:themeColor="text1"/>
          <w:szCs w:val="22"/>
        </w:rPr>
        <w:fldChar w:fldCharType="begin"/>
      </w:r>
      <w:r w:rsidR="00272F40">
        <w:rPr>
          <w:rFonts w:ascii="Times New Roman" w:eastAsia="Calibri" w:hAnsi="Times New Roman" w:cs="Times New Roman"/>
          <w:color w:val="000000" w:themeColor="text1"/>
          <w:szCs w:val="22"/>
        </w:rPr>
        <w:instrText xml:space="preserve"> REF _Ref439236896 \h </w:instrText>
      </w:r>
      <w:r w:rsidR="00272F40">
        <w:rPr>
          <w:rFonts w:ascii="Times New Roman" w:eastAsia="Calibri" w:hAnsi="Times New Roman" w:cs="Times New Roman"/>
          <w:color w:val="000000" w:themeColor="text1"/>
          <w:szCs w:val="22"/>
        </w:rPr>
      </w:r>
      <w:r w:rsidR="00272F40">
        <w:rPr>
          <w:rFonts w:ascii="Times New Roman" w:eastAsia="Calibri" w:hAnsi="Times New Roman" w:cs="Times New Roman"/>
          <w:color w:val="000000" w:themeColor="text1"/>
          <w:szCs w:val="22"/>
        </w:rPr>
        <w:fldChar w:fldCharType="separate"/>
      </w:r>
      <w:r w:rsidR="002F5364">
        <w:rPr>
          <w:rFonts w:ascii="Times New Roman" w:hAnsi="Times New Roman" w:cs="Times New Roman"/>
          <w:color w:val="000000" w:themeColor="text1"/>
          <w:szCs w:val="22"/>
        </w:rPr>
        <w:t xml:space="preserve">Table </w:t>
      </w:r>
      <w:r w:rsidR="002F5364">
        <w:rPr>
          <w:rFonts w:ascii="Times New Roman" w:hAnsi="Times New Roman" w:cs="Times New Roman"/>
          <w:noProof/>
          <w:color w:val="000000" w:themeColor="text1"/>
          <w:szCs w:val="22"/>
        </w:rPr>
        <w:t>3</w:t>
      </w:r>
      <w:r w:rsidR="00272F40">
        <w:rPr>
          <w:rFonts w:ascii="Times New Roman" w:eastAsia="Calibri" w:hAnsi="Times New Roman" w:cs="Times New Roman"/>
          <w:color w:val="000000" w:themeColor="text1"/>
          <w:szCs w:val="22"/>
        </w:rPr>
        <w:fldChar w:fldCharType="end"/>
      </w:r>
      <w:r w:rsidR="00844B73">
        <w:rPr>
          <w:rFonts w:ascii="Times New Roman" w:eastAsia="Calibri" w:hAnsi="Times New Roman" w:cs="Times New Roman"/>
          <w:color w:val="000000" w:themeColor="text1"/>
          <w:szCs w:val="22"/>
        </w:rPr>
        <w:t xml:space="preserve">). </w:t>
      </w:r>
      <w:r w:rsidR="00E62F30">
        <w:rPr>
          <w:rFonts w:ascii="Times New Roman" w:eastAsia="Calibri" w:hAnsi="Times New Roman" w:cs="Times New Roman"/>
          <w:color w:val="000000" w:themeColor="text1"/>
          <w:szCs w:val="22"/>
        </w:rPr>
        <w:t>The distribution of the re</w:t>
      </w:r>
      <w:r w:rsidR="00844B73">
        <w:rPr>
          <w:rFonts w:ascii="Times New Roman" w:eastAsia="Calibri" w:hAnsi="Times New Roman" w:cs="Times New Roman"/>
          <w:color w:val="000000" w:themeColor="text1"/>
          <w:szCs w:val="22"/>
        </w:rPr>
        <w:t>sponse variable</w:t>
      </w:r>
      <w:r w:rsidR="00E62F30">
        <w:rPr>
          <w:rFonts w:ascii="Times New Roman" w:eastAsia="Calibri" w:hAnsi="Times New Roman" w:cs="Times New Roman"/>
          <w:color w:val="000000" w:themeColor="text1"/>
          <w:szCs w:val="22"/>
        </w:rPr>
        <w:t xml:space="preserve"> was better fit by a beta distribution</w:t>
      </w:r>
      <w:r w:rsidR="00280DA6">
        <w:rPr>
          <w:rFonts w:ascii="Times New Roman" w:eastAsia="Calibri" w:hAnsi="Times New Roman" w:cs="Times New Roman"/>
          <w:color w:val="000000" w:themeColor="text1"/>
          <w:szCs w:val="22"/>
        </w:rPr>
        <w:t>,</w:t>
      </w:r>
      <w:r w:rsidR="00E62F30">
        <w:rPr>
          <w:rFonts w:ascii="Times New Roman" w:eastAsia="Calibri" w:hAnsi="Times New Roman" w:cs="Times New Roman"/>
          <w:color w:val="000000" w:themeColor="text1"/>
          <w:szCs w:val="22"/>
        </w:rPr>
        <w:t xml:space="preserve"> </w:t>
      </w:r>
      <w:r w:rsidR="00280DA6">
        <w:rPr>
          <w:rFonts w:ascii="Times New Roman" w:eastAsia="Calibri" w:hAnsi="Times New Roman" w:cs="Times New Roman"/>
          <w:color w:val="000000" w:themeColor="text1"/>
          <w:szCs w:val="22"/>
        </w:rPr>
        <w:t xml:space="preserve">with a </w:t>
      </w:r>
      <w:r w:rsidR="00280DA6">
        <w:rPr>
          <w:rFonts w:ascii="Times New Roman" w:hAnsi="Times New Roman" w:cs="Times New Roman"/>
          <w:iCs/>
          <w:color w:val="000000" w:themeColor="text1"/>
          <w:szCs w:val="18"/>
        </w:rPr>
        <w:t xml:space="preserve">mean of 0.083 and variance of 0.0035, </w:t>
      </w:r>
      <w:commentRangeStart w:id="75"/>
      <w:r w:rsidR="00E62F30">
        <w:rPr>
          <w:rFonts w:ascii="Times New Roman" w:eastAsia="Calibri" w:hAnsi="Times New Roman" w:cs="Times New Roman"/>
          <w:color w:val="000000" w:themeColor="text1"/>
          <w:szCs w:val="22"/>
        </w:rPr>
        <w:t xml:space="preserve">than </w:t>
      </w:r>
      <w:r w:rsidR="00FA26F3">
        <w:rPr>
          <w:rFonts w:ascii="Times New Roman" w:eastAsia="Calibri" w:hAnsi="Times New Roman" w:cs="Times New Roman"/>
          <w:color w:val="000000" w:themeColor="text1"/>
          <w:szCs w:val="22"/>
        </w:rPr>
        <w:t>a</w:t>
      </w:r>
      <w:r w:rsidR="00E62F30">
        <w:rPr>
          <w:rFonts w:ascii="Times New Roman" w:eastAsia="Calibri" w:hAnsi="Times New Roman" w:cs="Times New Roman"/>
          <w:color w:val="000000" w:themeColor="text1"/>
          <w:szCs w:val="22"/>
        </w:rPr>
        <w:t xml:space="preserve"> standard normal </w:t>
      </w:r>
      <w:r w:rsidR="00FA26F3">
        <w:rPr>
          <w:rFonts w:ascii="Times New Roman" w:eastAsia="Calibri" w:hAnsi="Times New Roman" w:cs="Times New Roman"/>
          <w:color w:val="000000" w:themeColor="text1"/>
          <w:szCs w:val="22"/>
        </w:rPr>
        <w:t xml:space="preserve">distribution </w:t>
      </w:r>
      <w:r w:rsidR="00E62F30">
        <w:rPr>
          <w:rFonts w:ascii="Times New Roman" w:eastAsia="Calibri" w:hAnsi="Times New Roman" w:cs="Times New Roman"/>
          <w:color w:val="000000" w:themeColor="text1"/>
          <w:szCs w:val="22"/>
        </w:rPr>
        <w:t>(</w:t>
      </w:r>
      <w:r w:rsidR="00280DA6">
        <w:rPr>
          <w:rFonts w:ascii="Times New Roman" w:eastAsia="Calibri" w:hAnsi="Times New Roman" w:cs="Times New Roman"/>
          <w:color w:val="000000" w:themeColor="text1"/>
          <w:szCs w:val="22"/>
        </w:rPr>
        <w:fldChar w:fldCharType="begin"/>
      </w:r>
      <w:r w:rsidR="00280DA6">
        <w:rPr>
          <w:rFonts w:ascii="Times New Roman" w:eastAsia="Calibri" w:hAnsi="Times New Roman" w:cs="Times New Roman"/>
          <w:color w:val="000000" w:themeColor="text1"/>
          <w:szCs w:val="22"/>
        </w:rPr>
        <w:instrText xml:space="preserve"> REF _Ref440530994 \h </w:instrText>
      </w:r>
      <w:r w:rsidR="00145B28">
        <w:rPr>
          <w:rFonts w:ascii="Times New Roman" w:eastAsia="Calibri" w:hAnsi="Times New Roman" w:cs="Times New Roman"/>
          <w:color w:val="000000" w:themeColor="text1"/>
          <w:szCs w:val="22"/>
        </w:rPr>
        <w:instrText xml:space="preserve"> \* MERGEFORMAT </w:instrText>
      </w:r>
      <w:r w:rsidR="00280DA6">
        <w:rPr>
          <w:rFonts w:ascii="Times New Roman" w:eastAsia="Calibri" w:hAnsi="Times New Roman" w:cs="Times New Roman"/>
          <w:color w:val="000000" w:themeColor="text1"/>
          <w:szCs w:val="22"/>
        </w:rPr>
      </w:r>
      <w:r w:rsidR="00280DA6">
        <w:rPr>
          <w:rFonts w:ascii="Times New Roman" w:eastAsia="Calibri" w:hAnsi="Times New Roman" w:cs="Times New Roman"/>
          <w:color w:val="000000" w:themeColor="text1"/>
          <w:szCs w:val="22"/>
        </w:rPr>
        <w:fldChar w:fldCharType="separate"/>
      </w:r>
      <w:r w:rsidR="002F5364" w:rsidRPr="009359C0">
        <w:rPr>
          <w:rFonts w:ascii="Times New Roman" w:hAnsi="Times New Roman" w:cs="Times New Roman"/>
        </w:rPr>
        <w:t xml:space="preserve">Figure </w:t>
      </w:r>
      <w:r w:rsidR="002F5364">
        <w:rPr>
          <w:rFonts w:ascii="Times New Roman" w:hAnsi="Times New Roman" w:cs="Times New Roman"/>
          <w:noProof/>
        </w:rPr>
        <w:t>4</w:t>
      </w:r>
      <w:r w:rsidR="00280DA6">
        <w:rPr>
          <w:rFonts w:ascii="Times New Roman" w:eastAsia="Calibri" w:hAnsi="Times New Roman" w:cs="Times New Roman"/>
          <w:color w:val="000000" w:themeColor="text1"/>
          <w:szCs w:val="22"/>
        </w:rPr>
        <w:fldChar w:fldCharType="end"/>
      </w:r>
      <w:r w:rsidR="00E62F30">
        <w:rPr>
          <w:rFonts w:ascii="Times New Roman" w:eastAsia="Calibri" w:hAnsi="Times New Roman" w:cs="Times New Roman"/>
          <w:color w:val="000000" w:themeColor="text1"/>
          <w:szCs w:val="22"/>
        </w:rPr>
        <w:t>).</w:t>
      </w:r>
      <w:commentRangeEnd w:id="75"/>
      <w:r w:rsidR="00261955">
        <w:rPr>
          <w:rStyle w:val="CommentReference"/>
        </w:rPr>
        <w:commentReference w:id="75"/>
      </w:r>
    </w:p>
    <w:p w14:paraId="3D3537BD" w14:textId="413294B6" w:rsidR="001F5E9D" w:rsidRDefault="00844B73"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r>
      <w:commentRangeStart w:id="76"/>
      <w:r w:rsidR="0020013B">
        <w:rPr>
          <w:rFonts w:ascii="Times New Roman" w:eastAsia="Calibri" w:hAnsi="Times New Roman" w:cs="Times New Roman"/>
          <w:color w:val="000000" w:themeColor="text1"/>
          <w:szCs w:val="22"/>
        </w:rPr>
        <w:t>Fourteen fixed effect predictor</w:t>
      </w:r>
      <w:r w:rsidR="0023266C">
        <w:rPr>
          <w:rFonts w:ascii="Times New Roman" w:eastAsia="Calibri" w:hAnsi="Times New Roman" w:cs="Times New Roman"/>
          <w:color w:val="000000" w:themeColor="text1"/>
          <w:szCs w:val="22"/>
        </w:rPr>
        <w:t xml:space="preserve"> variables were included in the generalized additive model</w:t>
      </w:r>
      <w:r w:rsidR="0020013B">
        <w:rPr>
          <w:rFonts w:ascii="Times New Roman" w:eastAsia="Calibri" w:hAnsi="Times New Roman" w:cs="Times New Roman"/>
          <w:color w:val="000000" w:themeColor="text1"/>
          <w:szCs w:val="22"/>
        </w:rPr>
        <w:t xml:space="preserve"> (</w:t>
      </w:r>
      <w:commentRangeStart w:id="77"/>
      <w:r w:rsidR="0020013B">
        <w:rPr>
          <w:rFonts w:ascii="Times New Roman" w:eastAsia="Calibri" w:hAnsi="Times New Roman" w:cs="Times New Roman"/>
          <w:color w:val="000000" w:themeColor="text1"/>
          <w:szCs w:val="22"/>
        </w:rPr>
        <w:fldChar w:fldCharType="begin"/>
      </w:r>
      <w:r w:rsidR="0020013B">
        <w:rPr>
          <w:rFonts w:ascii="Times New Roman" w:eastAsia="Calibri" w:hAnsi="Times New Roman" w:cs="Times New Roman"/>
          <w:color w:val="000000" w:themeColor="text1"/>
          <w:szCs w:val="22"/>
        </w:rPr>
        <w:instrText xml:space="preserve"> REF _Ref439230428 \h </w:instrText>
      </w:r>
      <w:r w:rsidR="00145B28">
        <w:rPr>
          <w:rFonts w:ascii="Times New Roman" w:eastAsia="Calibri" w:hAnsi="Times New Roman" w:cs="Times New Roman"/>
          <w:color w:val="000000" w:themeColor="text1"/>
          <w:szCs w:val="22"/>
        </w:rPr>
        <w:instrText xml:space="preserve"> \* MERGEFORMAT </w:instrText>
      </w:r>
      <w:r w:rsidR="0020013B">
        <w:rPr>
          <w:rFonts w:ascii="Times New Roman" w:eastAsia="Calibri" w:hAnsi="Times New Roman" w:cs="Times New Roman"/>
          <w:color w:val="000000" w:themeColor="text1"/>
          <w:szCs w:val="22"/>
        </w:rPr>
      </w:r>
      <w:r w:rsidR="0020013B">
        <w:rPr>
          <w:rFonts w:ascii="Times New Roman" w:eastAsia="Calibri" w:hAnsi="Times New Roman" w:cs="Times New Roman"/>
          <w:color w:val="000000" w:themeColor="text1"/>
          <w:szCs w:val="22"/>
        </w:rPr>
        <w:fldChar w:fldCharType="separate"/>
      </w:r>
      <w:r w:rsidR="002F5364" w:rsidRPr="00A90939">
        <w:rPr>
          <w:rFonts w:ascii="Times New Roman" w:hAnsi="Times New Roman" w:cs="Times New Roman"/>
          <w:color w:val="000000" w:themeColor="text1"/>
          <w:szCs w:val="22"/>
        </w:rPr>
        <w:t xml:space="preserve">Table </w:t>
      </w:r>
      <w:r w:rsidR="002F5364">
        <w:rPr>
          <w:rFonts w:ascii="Times New Roman" w:hAnsi="Times New Roman" w:cs="Times New Roman"/>
          <w:noProof/>
          <w:color w:val="000000" w:themeColor="text1"/>
          <w:szCs w:val="22"/>
        </w:rPr>
        <w:t>2</w:t>
      </w:r>
      <w:r w:rsidR="0020013B">
        <w:rPr>
          <w:rFonts w:ascii="Times New Roman" w:eastAsia="Calibri" w:hAnsi="Times New Roman" w:cs="Times New Roman"/>
          <w:color w:val="000000" w:themeColor="text1"/>
          <w:szCs w:val="22"/>
        </w:rPr>
        <w:fldChar w:fldCharType="end"/>
      </w:r>
      <w:commentRangeEnd w:id="77"/>
      <w:r w:rsidR="00EE1B73">
        <w:rPr>
          <w:rStyle w:val="CommentReference"/>
        </w:rPr>
        <w:commentReference w:id="77"/>
      </w:r>
      <w:r w:rsidR="0020013B">
        <w:rPr>
          <w:rFonts w:ascii="Times New Roman" w:eastAsia="Calibri" w:hAnsi="Times New Roman" w:cs="Times New Roman"/>
          <w:color w:val="000000" w:themeColor="text1"/>
          <w:szCs w:val="22"/>
        </w:rPr>
        <w:t>) and one random effect variable (</w:t>
      </w:r>
      <w:commentRangeStart w:id="78"/>
      <w:r w:rsidR="0020013B">
        <w:rPr>
          <w:rFonts w:ascii="Times New Roman" w:eastAsia="Calibri" w:hAnsi="Times New Roman" w:cs="Times New Roman"/>
          <w:color w:val="000000" w:themeColor="text1"/>
          <w:szCs w:val="22"/>
        </w:rPr>
        <w:t>year</w:t>
      </w:r>
      <w:commentRangeEnd w:id="78"/>
      <w:r w:rsidR="00EE1B73">
        <w:rPr>
          <w:rStyle w:val="CommentReference"/>
        </w:rPr>
        <w:commentReference w:id="78"/>
      </w:r>
      <w:r w:rsidR="0020013B">
        <w:rPr>
          <w:rFonts w:ascii="Times New Roman" w:eastAsia="Calibri" w:hAnsi="Times New Roman" w:cs="Times New Roman"/>
          <w:color w:val="000000" w:themeColor="text1"/>
          <w:szCs w:val="22"/>
        </w:rPr>
        <w:t>)</w:t>
      </w:r>
      <w:commentRangeEnd w:id="76"/>
      <w:r w:rsidR="00261955">
        <w:rPr>
          <w:rStyle w:val="CommentReference"/>
        </w:rPr>
        <w:commentReference w:id="76"/>
      </w:r>
      <w:r w:rsidR="0020013B">
        <w:rPr>
          <w:rFonts w:ascii="Times New Roman" w:eastAsia="Calibri" w:hAnsi="Times New Roman" w:cs="Times New Roman"/>
          <w:color w:val="000000" w:themeColor="text1"/>
          <w:szCs w:val="22"/>
        </w:rPr>
        <w:t xml:space="preserve">. </w:t>
      </w:r>
      <w:r w:rsidR="00FC24A8">
        <w:rPr>
          <w:rFonts w:ascii="Times New Roman" w:eastAsia="Calibri" w:hAnsi="Times New Roman" w:cs="Times New Roman"/>
          <w:color w:val="000000" w:themeColor="text1"/>
          <w:szCs w:val="22"/>
        </w:rPr>
        <w:t>Five</w:t>
      </w:r>
      <w:r w:rsidR="005B7A37">
        <w:rPr>
          <w:rFonts w:ascii="Times New Roman" w:eastAsia="Calibri" w:hAnsi="Times New Roman" w:cs="Times New Roman"/>
          <w:color w:val="000000" w:themeColor="text1"/>
          <w:szCs w:val="22"/>
        </w:rPr>
        <w:t xml:space="preserve"> fixed effects were selected in the final model representing the mean: port group, </w:t>
      </w:r>
      <w:r w:rsidR="00EA4504">
        <w:rPr>
          <w:rFonts w:ascii="Times New Roman" w:eastAsia="Calibri" w:hAnsi="Times New Roman" w:cs="Times New Roman"/>
          <w:color w:val="000000" w:themeColor="text1"/>
          <w:szCs w:val="22"/>
        </w:rPr>
        <w:t>fixed costs</w:t>
      </w:r>
      <w:r w:rsidR="005B7A37">
        <w:rPr>
          <w:rFonts w:ascii="Times New Roman" w:eastAsia="Calibri" w:hAnsi="Times New Roman" w:cs="Times New Roman"/>
          <w:color w:val="000000" w:themeColor="text1"/>
          <w:szCs w:val="22"/>
        </w:rPr>
        <w:t xml:space="preserve">, </w:t>
      </w:r>
      <w:r w:rsidR="00FC24A8">
        <w:rPr>
          <w:rFonts w:ascii="Times New Roman" w:eastAsia="Calibri" w:hAnsi="Times New Roman" w:cs="Times New Roman"/>
          <w:color w:val="000000" w:themeColor="text1"/>
          <w:szCs w:val="22"/>
        </w:rPr>
        <w:t xml:space="preserve">fuel, </w:t>
      </w:r>
      <w:proofErr w:type="spellStart"/>
      <w:r w:rsidR="005B7A37">
        <w:rPr>
          <w:rFonts w:ascii="Times New Roman" w:eastAsia="Calibri" w:hAnsi="Times New Roman" w:cs="Times New Roman"/>
          <w:color w:val="000000" w:themeColor="text1"/>
          <w:szCs w:val="22"/>
        </w:rPr>
        <w:t>darkblotched</w:t>
      </w:r>
      <w:proofErr w:type="spellEnd"/>
      <w:r w:rsidR="00FC24A8">
        <w:rPr>
          <w:rFonts w:ascii="Times New Roman" w:eastAsia="Calibri" w:hAnsi="Times New Roman" w:cs="Times New Roman"/>
          <w:color w:val="000000" w:themeColor="text1"/>
          <w:szCs w:val="22"/>
        </w:rPr>
        <w:t xml:space="preserve"> rockfish</w:t>
      </w:r>
      <w:r w:rsidR="005B7A37">
        <w:rPr>
          <w:rFonts w:ascii="Times New Roman" w:eastAsia="Calibri" w:hAnsi="Times New Roman" w:cs="Times New Roman"/>
          <w:color w:val="000000" w:themeColor="text1"/>
          <w:szCs w:val="22"/>
        </w:rPr>
        <w:t xml:space="preserve">, </w:t>
      </w:r>
      <w:r w:rsidR="00FC24A8">
        <w:rPr>
          <w:rFonts w:ascii="Times New Roman" w:eastAsia="Calibri" w:hAnsi="Times New Roman" w:cs="Times New Roman"/>
          <w:color w:val="000000" w:themeColor="text1"/>
          <w:szCs w:val="22"/>
        </w:rPr>
        <w:t xml:space="preserve">and </w:t>
      </w:r>
      <w:r w:rsidR="005B7A37">
        <w:rPr>
          <w:rFonts w:ascii="Times New Roman" w:eastAsia="Calibri" w:hAnsi="Times New Roman" w:cs="Times New Roman"/>
          <w:color w:val="000000" w:themeColor="text1"/>
          <w:szCs w:val="22"/>
        </w:rPr>
        <w:t xml:space="preserve">days at sea. </w:t>
      </w:r>
      <w:r w:rsidR="0023266C">
        <w:rPr>
          <w:rFonts w:ascii="Times New Roman" w:eastAsia="Calibri" w:hAnsi="Times New Roman" w:cs="Times New Roman"/>
          <w:color w:val="000000" w:themeColor="text1"/>
          <w:szCs w:val="22"/>
        </w:rPr>
        <w:t>A linear r</w:t>
      </w:r>
      <w:r w:rsidR="005B7A37">
        <w:rPr>
          <w:rFonts w:ascii="Times New Roman" w:eastAsia="Calibri" w:hAnsi="Times New Roman" w:cs="Times New Roman"/>
          <w:color w:val="000000" w:themeColor="text1"/>
          <w:szCs w:val="22"/>
        </w:rPr>
        <w:t>elation</w:t>
      </w:r>
      <w:r w:rsidR="00FC24A8">
        <w:rPr>
          <w:rFonts w:ascii="Times New Roman" w:eastAsia="Calibri" w:hAnsi="Times New Roman" w:cs="Times New Roman"/>
          <w:color w:val="000000" w:themeColor="text1"/>
          <w:szCs w:val="22"/>
        </w:rPr>
        <w:t xml:space="preserve">ship </w:t>
      </w:r>
      <w:r w:rsidR="0023266C">
        <w:rPr>
          <w:rFonts w:ascii="Times New Roman" w:eastAsia="Calibri" w:hAnsi="Times New Roman" w:cs="Times New Roman"/>
          <w:color w:val="000000" w:themeColor="text1"/>
          <w:szCs w:val="22"/>
        </w:rPr>
        <w:t xml:space="preserve">was </w:t>
      </w:r>
      <w:r w:rsidR="0023266C">
        <w:rPr>
          <w:rFonts w:ascii="Times New Roman" w:eastAsia="Calibri" w:hAnsi="Times New Roman" w:cs="Times New Roman"/>
          <w:color w:val="000000" w:themeColor="text1"/>
          <w:szCs w:val="22"/>
        </w:rPr>
        <w:lastRenderedPageBreak/>
        <w:t xml:space="preserve">estimated </w:t>
      </w:r>
      <w:r w:rsidR="00FC24A8">
        <w:rPr>
          <w:rFonts w:ascii="Times New Roman" w:eastAsia="Calibri" w:hAnsi="Times New Roman" w:cs="Times New Roman"/>
          <w:color w:val="000000" w:themeColor="text1"/>
          <w:szCs w:val="22"/>
        </w:rPr>
        <w:t xml:space="preserve">for number of </w:t>
      </w:r>
      <w:r w:rsidR="005B7A37">
        <w:rPr>
          <w:rFonts w:ascii="Times New Roman" w:eastAsia="Calibri" w:hAnsi="Times New Roman" w:cs="Times New Roman"/>
          <w:color w:val="000000" w:themeColor="text1"/>
          <w:szCs w:val="22"/>
        </w:rPr>
        <w:t>days at sea</w:t>
      </w:r>
      <w:r w:rsidR="00FC24A8">
        <w:rPr>
          <w:rFonts w:ascii="Times New Roman" w:eastAsia="Calibri" w:hAnsi="Times New Roman" w:cs="Times New Roman"/>
          <w:color w:val="000000" w:themeColor="text1"/>
          <w:szCs w:val="22"/>
        </w:rPr>
        <w:t xml:space="preserve"> (</w:t>
      </w:r>
      <w:commentRangeStart w:id="79"/>
      <w:r w:rsidR="00FC24A8">
        <w:rPr>
          <w:rFonts w:ascii="Times New Roman" w:eastAsia="Calibri" w:hAnsi="Times New Roman" w:cs="Times New Roman"/>
          <w:color w:val="000000" w:themeColor="text1"/>
          <w:szCs w:val="22"/>
        </w:rPr>
        <w:t>slope = 0.0305</w:t>
      </w:r>
      <w:commentRangeEnd w:id="79"/>
      <w:r w:rsidR="00272F40">
        <w:rPr>
          <w:rStyle w:val="CommentReference"/>
        </w:rPr>
        <w:commentReference w:id="79"/>
      </w:r>
      <w:r w:rsidR="00FC24A8">
        <w:rPr>
          <w:rFonts w:ascii="Times New Roman" w:eastAsia="Calibri" w:hAnsi="Times New Roman" w:cs="Times New Roman"/>
          <w:color w:val="000000" w:themeColor="text1"/>
          <w:szCs w:val="22"/>
        </w:rPr>
        <w:t>).</w:t>
      </w:r>
      <w:r w:rsidR="005B7A37">
        <w:rPr>
          <w:rFonts w:ascii="Times New Roman" w:eastAsia="Calibri" w:hAnsi="Times New Roman" w:cs="Times New Roman"/>
          <w:color w:val="000000" w:themeColor="text1"/>
          <w:szCs w:val="22"/>
        </w:rPr>
        <w:t xml:space="preserve"> </w:t>
      </w:r>
      <w:r w:rsidR="00FC24A8">
        <w:rPr>
          <w:rFonts w:ascii="Times New Roman" w:eastAsia="Calibri" w:hAnsi="Times New Roman" w:cs="Times New Roman"/>
          <w:color w:val="000000" w:themeColor="text1"/>
          <w:szCs w:val="22"/>
        </w:rPr>
        <w:t>W</w:t>
      </w:r>
      <w:r w:rsidR="005B7A37">
        <w:rPr>
          <w:rFonts w:ascii="Times New Roman" w:eastAsia="Calibri" w:hAnsi="Times New Roman" w:cs="Times New Roman"/>
          <w:color w:val="000000" w:themeColor="text1"/>
          <w:szCs w:val="22"/>
        </w:rPr>
        <w:t xml:space="preserve">hereas all other continuous predictors were estimated to be non-linear and </w:t>
      </w:r>
      <w:r w:rsidR="0023266C">
        <w:rPr>
          <w:rFonts w:ascii="Times New Roman" w:eastAsia="Calibri" w:hAnsi="Times New Roman" w:cs="Times New Roman"/>
          <w:color w:val="000000" w:themeColor="text1"/>
          <w:szCs w:val="22"/>
        </w:rPr>
        <w:t xml:space="preserve">were subsequently </w:t>
      </w:r>
      <w:r w:rsidR="005B7A37">
        <w:rPr>
          <w:rFonts w:ascii="Times New Roman" w:eastAsia="Calibri" w:hAnsi="Times New Roman" w:cs="Times New Roman"/>
          <w:color w:val="000000" w:themeColor="text1"/>
          <w:szCs w:val="22"/>
        </w:rPr>
        <w:t xml:space="preserve">fit </w:t>
      </w:r>
      <w:r w:rsidR="005B7A37">
        <w:rPr>
          <w:rFonts w:ascii="Times New Roman" w:eastAsia="Calibri" w:hAnsi="Times New Roman" w:cs="Times New Roman"/>
          <w:color w:val="000000" w:themeColor="text1"/>
          <w:szCs w:val="22"/>
        </w:rPr>
        <w:t>using</w:t>
      </w:r>
      <w:r w:rsidR="00EE1B73">
        <w:rPr>
          <w:rFonts w:ascii="Times New Roman" w:eastAsia="Calibri" w:hAnsi="Times New Roman" w:cs="Times New Roman"/>
          <w:color w:val="000000" w:themeColor="text1"/>
          <w:szCs w:val="22"/>
        </w:rPr>
        <w:t xml:space="preserve"> a spline with</w:t>
      </w:r>
      <w:r w:rsidR="005B7A37">
        <w:rPr>
          <w:rFonts w:ascii="Times New Roman" w:eastAsia="Calibri" w:hAnsi="Times New Roman" w:cs="Times New Roman"/>
          <w:color w:val="000000" w:themeColor="text1"/>
          <w:szCs w:val="22"/>
        </w:rPr>
        <w:t xml:space="preserve"> three degrees </w:t>
      </w:r>
      <w:r w:rsidR="005B7A37">
        <w:rPr>
          <w:rFonts w:ascii="Times New Roman" w:eastAsia="Calibri" w:hAnsi="Times New Roman" w:cs="Times New Roman"/>
          <w:color w:val="000000" w:themeColor="text1"/>
          <w:szCs w:val="22"/>
        </w:rPr>
        <w:t xml:space="preserve">of freedom. </w:t>
      </w:r>
      <w:r w:rsidR="00EA4504">
        <w:rPr>
          <w:rFonts w:ascii="Times New Roman" w:eastAsia="Calibri" w:hAnsi="Times New Roman" w:cs="Times New Roman"/>
          <w:color w:val="000000" w:themeColor="text1"/>
          <w:szCs w:val="22"/>
        </w:rPr>
        <w:t>Fixed costs</w:t>
      </w:r>
      <w:r w:rsidR="005B7A37">
        <w:rPr>
          <w:rFonts w:ascii="Times New Roman" w:eastAsia="Calibri" w:hAnsi="Times New Roman" w:cs="Times New Roman"/>
          <w:color w:val="000000" w:themeColor="text1"/>
          <w:szCs w:val="22"/>
        </w:rPr>
        <w:t xml:space="preserve"> </w:t>
      </w:r>
      <w:r w:rsidR="00381DC0">
        <w:rPr>
          <w:rFonts w:ascii="Times New Roman" w:eastAsia="Calibri" w:hAnsi="Times New Roman" w:cs="Times New Roman"/>
          <w:color w:val="000000" w:themeColor="text1"/>
          <w:szCs w:val="22"/>
        </w:rPr>
        <w:t xml:space="preserve">and fuel </w:t>
      </w:r>
      <w:r w:rsidR="003B2991">
        <w:rPr>
          <w:rFonts w:ascii="Times New Roman" w:eastAsia="Calibri" w:hAnsi="Times New Roman" w:cs="Times New Roman"/>
          <w:color w:val="000000" w:themeColor="text1"/>
          <w:szCs w:val="22"/>
        </w:rPr>
        <w:t>followed</w:t>
      </w:r>
      <w:r w:rsidR="005B7A37">
        <w:rPr>
          <w:rFonts w:ascii="Times New Roman" w:eastAsia="Calibri" w:hAnsi="Times New Roman" w:cs="Times New Roman"/>
          <w:color w:val="000000" w:themeColor="text1"/>
          <w:szCs w:val="22"/>
        </w:rPr>
        <w:t xml:space="preserve"> a </w:t>
      </w:r>
      <w:r w:rsidR="00381DC0">
        <w:rPr>
          <w:rFonts w:ascii="Times New Roman" w:eastAsia="Calibri" w:hAnsi="Times New Roman" w:cs="Times New Roman"/>
          <w:color w:val="000000" w:themeColor="text1"/>
          <w:szCs w:val="22"/>
        </w:rPr>
        <w:t xml:space="preserve">decreasing exponential </w:t>
      </w:r>
      <w:r w:rsidR="005B7A37">
        <w:rPr>
          <w:rFonts w:ascii="Times New Roman" w:eastAsia="Calibri" w:hAnsi="Times New Roman" w:cs="Times New Roman"/>
          <w:color w:val="000000" w:themeColor="text1"/>
          <w:szCs w:val="22"/>
        </w:rPr>
        <w:t xml:space="preserve">relationship with the mean </w:t>
      </w:r>
      <w:r w:rsidR="00EA4504">
        <w:rPr>
          <w:rFonts w:ascii="Times New Roman" w:eastAsia="Calibri" w:hAnsi="Times New Roman" w:cs="Times New Roman"/>
          <w:color w:val="000000" w:themeColor="text1"/>
          <w:szCs w:val="22"/>
        </w:rPr>
        <w:t>(</w:t>
      </w:r>
      <w:r w:rsidR="004C6A4F">
        <w:rPr>
          <w:rFonts w:ascii="Times New Roman" w:eastAsia="Calibri" w:hAnsi="Times New Roman" w:cs="Times New Roman"/>
          <w:color w:val="000000" w:themeColor="text1"/>
          <w:szCs w:val="22"/>
        </w:rPr>
        <w:fldChar w:fldCharType="begin"/>
      </w:r>
      <w:r w:rsidR="004C6A4F">
        <w:rPr>
          <w:rFonts w:ascii="Times New Roman" w:eastAsia="Calibri" w:hAnsi="Times New Roman" w:cs="Times New Roman"/>
          <w:color w:val="000000" w:themeColor="text1"/>
          <w:szCs w:val="22"/>
        </w:rPr>
        <w:instrText xml:space="preserve"> REF _Ref440555738 \h </w:instrText>
      </w:r>
      <w:r w:rsidR="00145B28">
        <w:rPr>
          <w:rFonts w:ascii="Times New Roman" w:eastAsia="Calibri" w:hAnsi="Times New Roman" w:cs="Times New Roman"/>
          <w:color w:val="000000" w:themeColor="text1"/>
          <w:szCs w:val="22"/>
        </w:rPr>
        <w:instrText xml:space="preserve"> \* MERGEFORMAT </w:instrText>
      </w:r>
      <w:r w:rsidR="004C6A4F">
        <w:rPr>
          <w:rFonts w:ascii="Times New Roman" w:eastAsia="Calibri" w:hAnsi="Times New Roman" w:cs="Times New Roman"/>
          <w:color w:val="000000" w:themeColor="text1"/>
          <w:szCs w:val="22"/>
        </w:rPr>
      </w:r>
      <w:r w:rsidR="004C6A4F">
        <w:rPr>
          <w:rFonts w:ascii="Times New Roman" w:eastAsia="Calibri" w:hAnsi="Times New Roman" w:cs="Times New Roman"/>
          <w:color w:val="000000" w:themeColor="text1"/>
          <w:szCs w:val="22"/>
        </w:rPr>
        <w:fldChar w:fldCharType="separate"/>
      </w:r>
      <w:r w:rsidR="002F5364">
        <w:rPr>
          <w:rFonts w:ascii="Times New Roman" w:hAnsi="Times New Roman" w:cs="Times New Roman"/>
        </w:rPr>
        <w:t xml:space="preserve">Figure </w:t>
      </w:r>
      <w:r w:rsidR="002F5364">
        <w:rPr>
          <w:rFonts w:ascii="Times New Roman" w:hAnsi="Times New Roman" w:cs="Times New Roman"/>
          <w:noProof/>
        </w:rPr>
        <w:t>7</w:t>
      </w:r>
      <w:r w:rsidR="004C6A4F">
        <w:rPr>
          <w:rFonts w:ascii="Times New Roman" w:eastAsia="Calibri" w:hAnsi="Times New Roman" w:cs="Times New Roman"/>
          <w:color w:val="000000" w:themeColor="text1"/>
          <w:szCs w:val="22"/>
        </w:rPr>
        <w:fldChar w:fldCharType="end"/>
      </w:r>
      <w:r w:rsidR="00201FBE">
        <w:rPr>
          <w:rFonts w:ascii="Times New Roman" w:eastAsia="Calibri" w:hAnsi="Times New Roman" w:cs="Times New Roman"/>
          <w:color w:val="000000" w:themeColor="text1"/>
          <w:szCs w:val="22"/>
        </w:rPr>
        <w:t>)</w:t>
      </w:r>
      <w:r w:rsidR="005B7A37">
        <w:rPr>
          <w:rFonts w:ascii="Times New Roman" w:eastAsia="Calibri" w:hAnsi="Times New Roman" w:cs="Times New Roman"/>
          <w:color w:val="000000" w:themeColor="text1"/>
          <w:szCs w:val="22"/>
        </w:rPr>
        <w:t xml:space="preserve">. </w:t>
      </w:r>
      <w:proofErr w:type="spellStart"/>
      <w:r w:rsidR="00381DC0">
        <w:rPr>
          <w:rFonts w:ascii="Times New Roman" w:eastAsia="Calibri" w:hAnsi="Times New Roman" w:cs="Times New Roman"/>
          <w:color w:val="000000" w:themeColor="text1"/>
          <w:szCs w:val="22"/>
        </w:rPr>
        <w:t>Darkblotched</w:t>
      </w:r>
      <w:proofErr w:type="spellEnd"/>
      <w:r w:rsidR="00381DC0">
        <w:rPr>
          <w:rFonts w:ascii="Times New Roman" w:eastAsia="Calibri" w:hAnsi="Times New Roman" w:cs="Times New Roman"/>
          <w:color w:val="000000" w:themeColor="text1"/>
          <w:szCs w:val="22"/>
        </w:rPr>
        <w:t xml:space="preserve"> rockfish</w:t>
      </w:r>
      <w:r w:rsidR="00EA4504">
        <w:rPr>
          <w:rFonts w:ascii="Times New Roman" w:eastAsia="Calibri" w:hAnsi="Times New Roman" w:cs="Times New Roman"/>
          <w:color w:val="000000" w:themeColor="text1"/>
          <w:szCs w:val="22"/>
        </w:rPr>
        <w:t xml:space="preserve"> </w:t>
      </w:r>
      <w:r w:rsidR="003B2991">
        <w:rPr>
          <w:rFonts w:ascii="Times New Roman" w:eastAsia="Calibri" w:hAnsi="Times New Roman" w:cs="Times New Roman"/>
          <w:color w:val="000000" w:themeColor="text1"/>
          <w:szCs w:val="22"/>
        </w:rPr>
        <w:t>followed</w:t>
      </w:r>
      <w:r w:rsidR="00381DC0">
        <w:rPr>
          <w:rFonts w:ascii="Times New Roman" w:eastAsia="Calibri" w:hAnsi="Times New Roman" w:cs="Times New Roman"/>
          <w:color w:val="000000" w:themeColor="text1"/>
          <w:szCs w:val="22"/>
        </w:rPr>
        <w:t xml:space="preserve"> a </w:t>
      </w:r>
      <w:r w:rsidR="00EA4504">
        <w:rPr>
          <w:rFonts w:ascii="Times New Roman" w:eastAsia="Calibri" w:hAnsi="Times New Roman" w:cs="Times New Roman"/>
          <w:color w:val="000000" w:themeColor="text1"/>
          <w:szCs w:val="22"/>
        </w:rPr>
        <w:t xml:space="preserve">dome shaped relationship with the mean, but there </w:t>
      </w:r>
      <w:r w:rsidR="0023266C">
        <w:rPr>
          <w:rFonts w:ascii="Times New Roman" w:eastAsia="Calibri" w:hAnsi="Times New Roman" w:cs="Times New Roman"/>
          <w:color w:val="000000" w:themeColor="text1"/>
          <w:szCs w:val="22"/>
        </w:rPr>
        <w:t>were</w:t>
      </w:r>
      <w:r w:rsidR="00EA4504">
        <w:rPr>
          <w:rFonts w:ascii="Times New Roman" w:eastAsia="Calibri" w:hAnsi="Times New Roman" w:cs="Times New Roman"/>
          <w:color w:val="000000" w:themeColor="text1"/>
          <w:szCs w:val="22"/>
        </w:rPr>
        <w:t xml:space="preserve"> very few estimates in the upper tail</w:t>
      </w:r>
      <w:r w:rsidR="00381DC0">
        <w:rPr>
          <w:rFonts w:ascii="Times New Roman" w:eastAsia="Calibri" w:hAnsi="Times New Roman" w:cs="Times New Roman"/>
          <w:color w:val="000000" w:themeColor="text1"/>
          <w:szCs w:val="22"/>
        </w:rPr>
        <w:t xml:space="preserve"> </w:t>
      </w:r>
      <w:r w:rsidR="00EA4504">
        <w:rPr>
          <w:rFonts w:ascii="Times New Roman" w:eastAsia="Calibri" w:hAnsi="Times New Roman" w:cs="Times New Roman"/>
          <w:color w:val="000000" w:themeColor="text1"/>
          <w:szCs w:val="22"/>
        </w:rPr>
        <w:t>(</w:t>
      </w:r>
      <w:r w:rsidR="00EA4504">
        <w:rPr>
          <w:rFonts w:ascii="Times New Roman" w:eastAsia="Calibri" w:hAnsi="Times New Roman" w:cs="Times New Roman"/>
          <w:color w:val="000000" w:themeColor="text1"/>
          <w:szCs w:val="22"/>
        </w:rPr>
        <w:fldChar w:fldCharType="begin"/>
      </w:r>
      <w:r w:rsidR="00EA4504">
        <w:rPr>
          <w:rFonts w:ascii="Times New Roman" w:eastAsia="Calibri" w:hAnsi="Times New Roman" w:cs="Times New Roman"/>
          <w:color w:val="000000" w:themeColor="text1"/>
          <w:szCs w:val="22"/>
        </w:rPr>
        <w:instrText xml:space="preserve"> REF _Ref440555738 \h </w:instrText>
      </w:r>
      <w:r w:rsidR="00145B28">
        <w:rPr>
          <w:rFonts w:ascii="Times New Roman" w:eastAsia="Calibri" w:hAnsi="Times New Roman" w:cs="Times New Roman"/>
          <w:color w:val="000000" w:themeColor="text1"/>
          <w:szCs w:val="22"/>
        </w:rPr>
        <w:instrText xml:space="preserve"> \* MERGEFORMAT </w:instrText>
      </w:r>
      <w:r w:rsidR="00EA4504">
        <w:rPr>
          <w:rFonts w:ascii="Times New Roman" w:eastAsia="Calibri" w:hAnsi="Times New Roman" w:cs="Times New Roman"/>
          <w:color w:val="000000" w:themeColor="text1"/>
          <w:szCs w:val="22"/>
        </w:rPr>
      </w:r>
      <w:r w:rsidR="00EA4504">
        <w:rPr>
          <w:rFonts w:ascii="Times New Roman" w:eastAsia="Calibri" w:hAnsi="Times New Roman" w:cs="Times New Roman"/>
          <w:color w:val="000000" w:themeColor="text1"/>
          <w:szCs w:val="22"/>
        </w:rPr>
        <w:fldChar w:fldCharType="separate"/>
      </w:r>
      <w:r w:rsidR="002F5364">
        <w:rPr>
          <w:rFonts w:ascii="Times New Roman" w:hAnsi="Times New Roman" w:cs="Times New Roman"/>
        </w:rPr>
        <w:t xml:space="preserve">Figure </w:t>
      </w:r>
      <w:r w:rsidR="002F5364">
        <w:rPr>
          <w:rFonts w:ascii="Times New Roman" w:hAnsi="Times New Roman" w:cs="Times New Roman"/>
          <w:noProof/>
        </w:rPr>
        <w:t>7</w:t>
      </w:r>
      <w:r w:rsidR="00EA4504">
        <w:rPr>
          <w:rFonts w:ascii="Times New Roman" w:eastAsia="Calibri" w:hAnsi="Times New Roman" w:cs="Times New Roman"/>
          <w:color w:val="000000" w:themeColor="text1"/>
          <w:szCs w:val="22"/>
        </w:rPr>
        <w:fldChar w:fldCharType="end"/>
      </w:r>
      <w:r w:rsidR="00EA4504">
        <w:rPr>
          <w:rFonts w:ascii="Times New Roman" w:eastAsia="Calibri" w:hAnsi="Times New Roman" w:cs="Times New Roman"/>
          <w:color w:val="000000" w:themeColor="text1"/>
          <w:szCs w:val="22"/>
        </w:rPr>
        <w:t xml:space="preserve">). </w:t>
      </w:r>
      <w:r w:rsidR="001F5E9D">
        <w:rPr>
          <w:rFonts w:ascii="Times New Roman" w:eastAsia="Calibri" w:hAnsi="Times New Roman" w:cs="Times New Roman"/>
          <w:color w:val="000000" w:themeColor="text1"/>
          <w:szCs w:val="22"/>
        </w:rPr>
        <w:t>Newport</w:t>
      </w:r>
      <w:r w:rsidR="00381DC0">
        <w:rPr>
          <w:rFonts w:ascii="Times New Roman" w:eastAsia="Calibri" w:hAnsi="Times New Roman" w:cs="Times New Roman"/>
          <w:color w:val="000000" w:themeColor="text1"/>
          <w:szCs w:val="22"/>
        </w:rPr>
        <w:t xml:space="preserve"> and</w:t>
      </w:r>
      <w:r w:rsidR="001F5E9D">
        <w:rPr>
          <w:rFonts w:ascii="Times New Roman" w:eastAsia="Calibri" w:hAnsi="Times New Roman" w:cs="Times New Roman"/>
          <w:color w:val="000000" w:themeColor="text1"/>
          <w:szCs w:val="22"/>
        </w:rPr>
        <w:t xml:space="preserve"> San Francisco and Bodega Bay </w:t>
      </w:r>
      <w:r w:rsidR="00381DC0">
        <w:rPr>
          <w:rFonts w:ascii="Times New Roman" w:eastAsia="Calibri" w:hAnsi="Times New Roman" w:cs="Times New Roman"/>
          <w:color w:val="000000" w:themeColor="text1"/>
          <w:szCs w:val="22"/>
        </w:rPr>
        <w:t xml:space="preserve">had means </w:t>
      </w:r>
      <w:r w:rsidR="0023266C">
        <w:rPr>
          <w:rFonts w:ascii="Times New Roman" w:eastAsia="Calibri" w:hAnsi="Times New Roman" w:cs="Times New Roman"/>
          <w:color w:val="000000" w:themeColor="text1"/>
          <w:szCs w:val="22"/>
        </w:rPr>
        <w:t xml:space="preserve">estimated at values </w:t>
      </w:r>
      <w:r w:rsidR="001F5E9D">
        <w:rPr>
          <w:rFonts w:ascii="Times New Roman" w:eastAsia="Calibri" w:hAnsi="Times New Roman" w:cs="Times New Roman"/>
          <w:color w:val="000000" w:themeColor="text1"/>
          <w:szCs w:val="22"/>
        </w:rPr>
        <w:t xml:space="preserve">lower </w:t>
      </w:r>
      <w:r w:rsidR="00381DC0">
        <w:rPr>
          <w:rFonts w:ascii="Times New Roman" w:eastAsia="Calibri" w:hAnsi="Times New Roman" w:cs="Times New Roman"/>
          <w:color w:val="000000" w:themeColor="text1"/>
          <w:szCs w:val="22"/>
        </w:rPr>
        <w:t xml:space="preserve">all </w:t>
      </w:r>
      <w:r w:rsidR="001F5E9D">
        <w:rPr>
          <w:rFonts w:ascii="Times New Roman" w:eastAsia="Calibri" w:hAnsi="Times New Roman" w:cs="Times New Roman"/>
          <w:color w:val="000000" w:themeColor="text1"/>
          <w:szCs w:val="22"/>
        </w:rPr>
        <w:t xml:space="preserve">than other port groups </w:t>
      </w:r>
      <w:r w:rsidR="00381DC0">
        <w:rPr>
          <w:rFonts w:ascii="Times New Roman" w:eastAsia="Calibri" w:hAnsi="Times New Roman" w:cs="Times New Roman"/>
          <w:color w:val="000000" w:themeColor="text1"/>
          <w:szCs w:val="22"/>
        </w:rPr>
        <w:t xml:space="preserve">and Astoria and Tillamook had the highest estimate </w:t>
      </w:r>
      <w:r w:rsidR="001F5E9D">
        <w:rPr>
          <w:rFonts w:ascii="Times New Roman" w:eastAsia="Calibri" w:hAnsi="Times New Roman" w:cs="Times New Roman"/>
          <w:color w:val="000000" w:themeColor="text1"/>
          <w:szCs w:val="22"/>
        </w:rPr>
        <w:t>(</w:t>
      </w:r>
      <w:r w:rsidR="00A17B8D">
        <w:rPr>
          <w:rFonts w:ascii="Times New Roman" w:eastAsia="Calibri" w:hAnsi="Times New Roman" w:cs="Times New Roman"/>
          <w:color w:val="000000" w:themeColor="text1"/>
          <w:szCs w:val="22"/>
        </w:rPr>
        <w:fldChar w:fldCharType="begin"/>
      </w:r>
      <w:r w:rsidR="00A17B8D">
        <w:rPr>
          <w:rFonts w:ascii="Times New Roman" w:eastAsia="Calibri" w:hAnsi="Times New Roman" w:cs="Times New Roman"/>
          <w:color w:val="000000" w:themeColor="text1"/>
          <w:szCs w:val="22"/>
        </w:rPr>
        <w:instrText xml:space="preserve"> REF _Ref440553392 \h </w:instrText>
      </w:r>
      <w:r w:rsidR="00145B28">
        <w:rPr>
          <w:rFonts w:ascii="Times New Roman" w:eastAsia="Calibri" w:hAnsi="Times New Roman" w:cs="Times New Roman"/>
          <w:color w:val="000000" w:themeColor="text1"/>
          <w:szCs w:val="22"/>
        </w:rPr>
        <w:instrText xml:space="preserve"> \* MERGEFORMAT </w:instrText>
      </w:r>
      <w:r w:rsidR="00A17B8D">
        <w:rPr>
          <w:rFonts w:ascii="Times New Roman" w:eastAsia="Calibri" w:hAnsi="Times New Roman" w:cs="Times New Roman"/>
          <w:color w:val="000000" w:themeColor="text1"/>
          <w:szCs w:val="22"/>
        </w:rPr>
      </w:r>
      <w:r w:rsidR="00A17B8D">
        <w:rPr>
          <w:rFonts w:ascii="Times New Roman" w:eastAsia="Calibri" w:hAnsi="Times New Roman" w:cs="Times New Roman"/>
          <w:color w:val="000000" w:themeColor="text1"/>
          <w:szCs w:val="22"/>
        </w:rPr>
        <w:fldChar w:fldCharType="separate"/>
      </w:r>
      <w:r w:rsidR="002F5364">
        <w:rPr>
          <w:rFonts w:ascii="Times New Roman" w:hAnsi="Times New Roman" w:cs="Times New Roman"/>
          <w:color w:val="000000" w:themeColor="text1"/>
          <w:szCs w:val="22"/>
        </w:rPr>
        <w:t xml:space="preserve">Table </w:t>
      </w:r>
      <w:r w:rsidR="002F5364">
        <w:rPr>
          <w:rFonts w:ascii="Times New Roman" w:hAnsi="Times New Roman" w:cs="Times New Roman"/>
          <w:noProof/>
          <w:color w:val="000000" w:themeColor="text1"/>
          <w:szCs w:val="22"/>
        </w:rPr>
        <w:t>5</w:t>
      </w:r>
      <w:r w:rsidR="00A17B8D">
        <w:rPr>
          <w:rFonts w:ascii="Times New Roman" w:eastAsia="Calibri" w:hAnsi="Times New Roman" w:cs="Times New Roman"/>
          <w:color w:val="000000" w:themeColor="text1"/>
          <w:szCs w:val="22"/>
        </w:rPr>
        <w:fldChar w:fldCharType="end"/>
      </w:r>
      <w:r w:rsidR="001F5E9D">
        <w:rPr>
          <w:rFonts w:ascii="Times New Roman" w:eastAsia="Calibri" w:hAnsi="Times New Roman" w:cs="Times New Roman"/>
          <w:color w:val="000000" w:themeColor="text1"/>
          <w:szCs w:val="22"/>
        </w:rPr>
        <w:t>)</w:t>
      </w:r>
      <w:r w:rsidR="00381DC0">
        <w:rPr>
          <w:rFonts w:ascii="Times New Roman" w:eastAsia="Calibri" w:hAnsi="Times New Roman" w:cs="Times New Roman"/>
          <w:color w:val="000000" w:themeColor="text1"/>
          <w:szCs w:val="22"/>
        </w:rPr>
        <w:t>. Port group was the only variable chosen for the relationship between predictors and precision (</w:t>
      </w:r>
      <w:r w:rsidR="00381DC0">
        <w:rPr>
          <w:rFonts w:ascii="Times New Roman" w:eastAsia="Calibri" w:hAnsi="Times New Roman" w:cs="Times New Roman"/>
          <w:color w:val="000000" w:themeColor="text1"/>
          <w:szCs w:val="22"/>
        </w:rPr>
        <w:fldChar w:fldCharType="begin"/>
      </w:r>
      <w:r w:rsidR="00381DC0">
        <w:rPr>
          <w:rFonts w:ascii="Times New Roman" w:eastAsia="Calibri" w:hAnsi="Times New Roman" w:cs="Times New Roman"/>
          <w:color w:val="000000" w:themeColor="text1"/>
          <w:szCs w:val="22"/>
        </w:rPr>
        <w:instrText xml:space="preserve"> REF _Ref440553392 \h </w:instrText>
      </w:r>
      <w:r w:rsidR="00145B28">
        <w:rPr>
          <w:rFonts w:ascii="Times New Roman" w:eastAsia="Calibri" w:hAnsi="Times New Roman" w:cs="Times New Roman"/>
          <w:color w:val="000000" w:themeColor="text1"/>
          <w:szCs w:val="22"/>
        </w:rPr>
        <w:instrText xml:space="preserve"> \* MERGEFORMAT </w:instrText>
      </w:r>
      <w:r w:rsidR="00381DC0">
        <w:rPr>
          <w:rFonts w:ascii="Times New Roman" w:eastAsia="Calibri" w:hAnsi="Times New Roman" w:cs="Times New Roman"/>
          <w:color w:val="000000" w:themeColor="text1"/>
          <w:szCs w:val="22"/>
        </w:rPr>
      </w:r>
      <w:r w:rsidR="00381DC0">
        <w:rPr>
          <w:rFonts w:ascii="Times New Roman" w:eastAsia="Calibri" w:hAnsi="Times New Roman" w:cs="Times New Roman"/>
          <w:color w:val="000000" w:themeColor="text1"/>
          <w:szCs w:val="22"/>
        </w:rPr>
        <w:fldChar w:fldCharType="separate"/>
      </w:r>
      <w:r w:rsidR="002F5364">
        <w:rPr>
          <w:rFonts w:ascii="Times New Roman" w:hAnsi="Times New Roman" w:cs="Times New Roman"/>
          <w:color w:val="000000" w:themeColor="text1"/>
          <w:szCs w:val="22"/>
        </w:rPr>
        <w:t xml:space="preserve">Table </w:t>
      </w:r>
      <w:r w:rsidR="002F5364">
        <w:rPr>
          <w:rFonts w:ascii="Times New Roman" w:hAnsi="Times New Roman" w:cs="Times New Roman"/>
          <w:noProof/>
          <w:color w:val="000000" w:themeColor="text1"/>
          <w:szCs w:val="22"/>
        </w:rPr>
        <w:t>5</w:t>
      </w:r>
      <w:r w:rsidR="00381DC0">
        <w:rPr>
          <w:rFonts w:ascii="Times New Roman" w:eastAsia="Calibri" w:hAnsi="Times New Roman" w:cs="Times New Roman"/>
          <w:color w:val="000000" w:themeColor="text1"/>
          <w:szCs w:val="22"/>
        </w:rPr>
        <w:fldChar w:fldCharType="end"/>
      </w:r>
      <w:r w:rsidR="00381DC0">
        <w:rPr>
          <w:rFonts w:ascii="Times New Roman" w:eastAsia="Calibri" w:hAnsi="Times New Roman" w:cs="Times New Roman"/>
          <w:color w:val="000000" w:themeColor="text1"/>
          <w:szCs w:val="22"/>
        </w:rPr>
        <w:t>).</w:t>
      </w:r>
    </w:p>
    <w:p w14:paraId="6060D88F" w14:textId="4AE2AF6F" w:rsidR="0061208B" w:rsidRDefault="00463F20" w:rsidP="00CC7F45">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Random effects were included for year, where </w:t>
      </w:r>
      <w:r w:rsidR="00381DC0">
        <w:rPr>
          <w:rFonts w:ascii="Times New Roman" w:eastAsia="Calibri" w:hAnsi="Times New Roman" w:cs="Times New Roman"/>
          <w:color w:val="000000" w:themeColor="text1"/>
          <w:szCs w:val="22"/>
        </w:rPr>
        <w:t xml:space="preserve">each </w:t>
      </w:r>
      <w:r>
        <w:rPr>
          <w:rFonts w:ascii="Times New Roman" w:eastAsia="Calibri" w:hAnsi="Times New Roman" w:cs="Times New Roman"/>
          <w:color w:val="000000" w:themeColor="text1"/>
          <w:szCs w:val="22"/>
        </w:rPr>
        <w:t xml:space="preserve">year had </w:t>
      </w:r>
      <w:r w:rsidR="00381DC0">
        <w:rPr>
          <w:rFonts w:ascii="Times New Roman" w:eastAsia="Calibri" w:hAnsi="Times New Roman" w:cs="Times New Roman"/>
          <w:color w:val="000000" w:themeColor="text1"/>
          <w:szCs w:val="22"/>
        </w:rPr>
        <w:t xml:space="preserve">a maximum of </w:t>
      </w:r>
      <w:r w:rsidR="009041EF">
        <w:rPr>
          <w:rFonts w:ascii="Times New Roman" w:eastAsia="Calibri" w:hAnsi="Times New Roman" w:cs="Times New Roman"/>
          <w:color w:val="000000" w:themeColor="text1"/>
          <w:szCs w:val="22"/>
        </w:rPr>
        <w:t>five</w:t>
      </w:r>
      <w:r w:rsidR="00381DC0">
        <w:rPr>
          <w:rFonts w:ascii="Times New Roman" w:eastAsia="Calibri" w:hAnsi="Times New Roman" w:cs="Times New Roman"/>
          <w:color w:val="000000" w:themeColor="text1"/>
          <w:szCs w:val="22"/>
        </w:rPr>
        <w:t xml:space="preserve"> observations</w:t>
      </w:r>
      <w:r>
        <w:rPr>
          <w:rFonts w:ascii="Times New Roman" w:eastAsia="Calibri" w:hAnsi="Times New Roman" w:cs="Times New Roman"/>
          <w:color w:val="000000" w:themeColor="text1"/>
          <w:szCs w:val="22"/>
        </w:rPr>
        <w:t xml:space="preserve">. </w:t>
      </w:r>
      <w:r w:rsidR="00381DC0">
        <w:rPr>
          <w:rFonts w:ascii="Times New Roman" w:eastAsia="Calibri" w:hAnsi="Times New Roman" w:cs="Times New Roman"/>
          <w:color w:val="000000" w:themeColor="text1"/>
          <w:szCs w:val="22"/>
        </w:rPr>
        <w:t xml:space="preserve">Astoria and Tillamook and Brookings and Crescent City were the only two port groups with observations for each of the five years. </w:t>
      </w:r>
      <w:commentRangeStart w:id="80"/>
      <w:r>
        <w:rPr>
          <w:rFonts w:ascii="Times New Roman" w:eastAsia="Calibri" w:hAnsi="Times New Roman" w:cs="Times New Roman"/>
          <w:color w:val="000000" w:themeColor="text1"/>
          <w:szCs w:val="22"/>
        </w:rPr>
        <w:t xml:space="preserve">A separate random intercept was fit per year, with the </w:t>
      </w:r>
      <w:r w:rsidR="00381DC0">
        <w:rPr>
          <w:rFonts w:ascii="Times New Roman" w:eastAsia="Calibri" w:hAnsi="Times New Roman" w:cs="Times New Roman"/>
          <w:color w:val="000000" w:themeColor="text1"/>
          <w:szCs w:val="22"/>
        </w:rPr>
        <w:t>largest effect being estimated for 2</w:t>
      </w:r>
      <w:r w:rsidR="009041EF">
        <w:rPr>
          <w:rFonts w:ascii="Times New Roman" w:eastAsia="Calibri" w:hAnsi="Times New Roman" w:cs="Times New Roman"/>
          <w:color w:val="000000" w:themeColor="text1"/>
          <w:szCs w:val="22"/>
        </w:rPr>
        <w:t>0</w:t>
      </w:r>
      <w:r w:rsidR="00381DC0">
        <w:rPr>
          <w:rFonts w:ascii="Times New Roman" w:eastAsia="Calibri" w:hAnsi="Times New Roman" w:cs="Times New Roman"/>
          <w:color w:val="000000" w:themeColor="text1"/>
          <w:szCs w:val="22"/>
        </w:rPr>
        <w:t>13</w:t>
      </w:r>
      <w:r w:rsidR="002B5671">
        <w:rPr>
          <w:rFonts w:ascii="Times New Roman" w:eastAsia="Calibri" w:hAnsi="Times New Roman" w:cs="Times New Roman"/>
          <w:color w:val="000000" w:themeColor="text1"/>
          <w:szCs w:val="22"/>
        </w:rPr>
        <w:t xml:space="preserve"> (</w:t>
      </w:r>
      <w:r w:rsidR="002B5671">
        <w:rPr>
          <w:rFonts w:ascii="Times New Roman" w:eastAsia="Calibri" w:hAnsi="Times New Roman" w:cs="Times New Roman"/>
          <w:color w:val="000000" w:themeColor="text1"/>
          <w:szCs w:val="22"/>
        </w:rPr>
        <w:fldChar w:fldCharType="begin"/>
      </w:r>
      <w:r w:rsidR="002B5671">
        <w:rPr>
          <w:rFonts w:ascii="Times New Roman" w:eastAsia="Calibri" w:hAnsi="Times New Roman" w:cs="Times New Roman"/>
          <w:color w:val="000000" w:themeColor="text1"/>
          <w:szCs w:val="22"/>
        </w:rPr>
        <w:instrText xml:space="preserve"> REF _Ref433702711 \h </w:instrText>
      </w:r>
      <w:r w:rsidR="00145B28">
        <w:rPr>
          <w:rFonts w:ascii="Times New Roman" w:eastAsia="Calibri" w:hAnsi="Times New Roman" w:cs="Times New Roman"/>
          <w:color w:val="000000" w:themeColor="text1"/>
          <w:szCs w:val="22"/>
        </w:rPr>
        <w:instrText xml:space="preserve"> \* MERGEFORMAT </w:instrText>
      </w:r>
      <w:r w:rsidR="002B5671">
        <w:rPr>
          <w:rFonts w:ascii="Times New Roman" w:eastAsia="Calibri" w:hAnsi="Times New Roman" w:cs="Times New Roman"/>
          <w:color w:val="000000" w:themeColor="text1"/>
          <w:szCs w:val="22"/>
        </w:rPr>
      </w:r>
      <w:r w:rsidR="002B5671">
        <w:rPr>
          <w:rFonts w:ascii="Times New Roman" w:eastAsia="Calibri" w:hAnsi="Times New Roman" w:cs="Times New Roman"/>
          <w:color w:val="000000" w:themeColor="text1"/>
          <w:szCs w:val="22"/>
        </w:rPr>
        <w:fldChar w:fldCharType="separate"/>
      </w:r>
      <w:r w:rsidR="002F5364">
        <w:rPr>
          <w:rFonts w:ascii="Times New Roman" w:hAnsi="Times New Roman" w:cs="Times New Roman"/>
          <w:color w:val="000000" w:themeColor="text1"/>
          <w:szCs w:val="22"/>
        </w:rPr>
        <w:t xml:space="preserve">Table </w:t>
      </w:r>
      <w:r w:rsidR="002F5364">
        <w:rPr>
          <w:rFonts w:ascii="Times New Roman" w:hAnsi="Times New Roman" w:cs="Times New Roman"/>
          <w:noProof/>
          <w:color w:val="000000" w:themeColor="text1"/>
          <w:szCs w:val="22"/>
        </w:rPr>
        <w:t>6</w:t>
      </w:r>
      <w:r w:rsidR="002B5671">
        <w:rPr>
          <w:rFonts w:ascii="Times New Roman" w:eastAsia="Calibri" w:hAnsi="Times New Roman" w:cs="Times New Roman"/>
          <w:color w:val="000000" w:themeColor="text1"/>
          <w:szCs w:val="22"/>
        </w:rPr>
        <w:fldChar w:fldCharType="end"/>
      </w:r>
      <w:r w:rsidR="002B5671">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w:t>
      </w:r>
      <w:commentRangeEnd w:id="80"/>
      <w:r w:rsidR="00EE1B73">
        <w:rPr>
          <w:rStyle w:val="CommentReference"/>
        </w:rPr>
        <w:commentReference w:id="80"/>
      </w:r>
      <w:r w:rsidR="00CC7F45">
        <w:rPr>
          <w:rFonts w:ascii="Times New Roman" w:eastAsia="Calibri" w:hAnsi="Times New Roman" w:cs="Times New Roman"/>
          <w:color w:val="000000" w:themeColor="text1"/>
          <w:szCs w:val="22"/>
        </w:rPr>
        <w:t xml:space="preserve"> </w:t>
      </w:r>
    </w:p>
    <w:p w14:paraId="4575B651" w14:textId="77777777" w:rsidR="00EA0AFC" w:rsidRDefault="00EA0AFC" w:rsidP="00145B28">
      <w:pPr>
        <w:spacing w:line="240" w:lineRule="auto"/>
        <w:jc w:val="both"/>
        <w:rPr>
          <w:rFonts w:ascii="Times New Roman" w:eastAsia="Calibri" w:hAnsi="Times New Roman" w:cs="Times New Roman"/>
          <w:color w:val="000000" w:themeColor="text1"/>
          <w:szCs w:val="22"/>
        </w:rPr>
      </w:pPr>
    </w:p>
    <w:bookmarkStart w:id="81" w:name="Discussion"/>
    <w:p w14:paraId="673A038D" w14:textId="77777777" w:rsidR="0061208B" w:rsidRDefault="0061208B"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sidR="002F5364">
        <w:rPr>
          <w:rFonts w:ascii="Times New Roman" w:eastAsia="Calibri" w:hAnsi="Times New Roman" w:cs="Times New Roman"/>
          <w:noProof/>
          <w:color w:val="000000" w:themeColor="text1"/>
          <w:szCs w:val="22"/>
        </w:rPr>
        <w:t>4</w:t>
      </w:r>
      <w:r>
        <w:rPr>
          <w:rFonts w:ascii="Times New Roman" w:eastAsia="Calibri" w:hAnsi="Times New Roman" w:cs="Times New Roman"/>
          <w:color w:val="000000" w:themeColor="text1"/>
          <w:szCs w:val="22"/>
        </w:rPr>
        <w:fldChar w:fldCharType="end"/>
      </w:r>
      <w:bookmarkEnd w:id="81"/>
      <w:r>
        <w:rPr>
          <w:rFonts w:ascii="Times New Roman" w:eastAsia="Calibri" w:hAnsi="Times New Roman" w:cs="Times New Roman"/>
          <w:color w:val="000000" w:themeColor="text1"/>
          <w:szCs w:val="22"/>
        </w:rPr>
        <w:t xml:space="preserve"> Discussion</w:t>
      </w:r>
    </w:p>
    <w:p w14:paraId="714C5433" w14:textId="77777777" w:rsidR="00EA0AFC" w:rsidRDefault="00EA0AFC" w:rsidP="00145B28">
      <w:pPr>
        <w:spacing w:line="240" w:lineRule="auto"/>
        <w:jc w:val="both"/>
        <w:rPr>
          <w:rFonts w:ascii="Times New Roman" w:eastAsia="Calibri" w:hAnsi="Times New Roman" w:cs="Times New Roman"/>
          <w:color w:val="000000" w:themeColor="text1"/>
          <w:szCs w:val="22"/>
        </w:rPr>
      </w:pPr>
    </w:p>
    <w:p w14:paraId="22DB64C2" w14:textId="65AE05ED" w:rsidR="0048082C" w:rsidRDefault="004D44DA"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sidR="002F5364">
        <w:rPr>
          <w:rFonts w:ascii="Times New Roman" w:eastAsia="Calibri" w:hAnsi="Times New Roman" w:cs="Times New Roman"/>
          <w:noProof/>
          <w:color w:val="000000" w:themeColor="text1"/>
          <w:szCs w:val="22"/>
        </w:rPr>
        <w:t>5</w:t>
      </w:r>
      <w:r>
        <w:rPr>
          <w:rFonts w:ascii="Times New Roman" w:eastAsia="Calibri" w:hAnsi="Times New Roman" w:cs="Times New Roman"/>
          <w:color w:val="000000" w:themeColor="text1"/>
          <w:szCs w:val="22"/>
        </w:rPr>
        <w:fldChar w:fldCharType="end"/>
      </w:r>
      <w:r w:rsidR="002955AA" w:rsidRPr="002955AA">
        <w:rPr>
          <w:rFonts w:ascii="Times New Roman" w:eastAsia="Calibri" w:hAnsi="Times New Roman" w:cs="Times New Roman"/>
          <w:color w:val="000000" w:themeColor="text1"/>
          <w:szCs w:val="22"/>
        </w:rPr>
        <w:t xml:space="preserve"> </w:t>
      </w:r>
      <w:r w:rsidR="0048082C" w:rsidRPr="002955AA">
        <w:rPr>
          <w:rFonts w:ascii="Times New Roman" w:eastAsia="Calibri" w:hAnsi="Times New Roman" w:cs="Times New Roman"/>
          <w:color w:val="000000" w:themeColor="text1"/>
          <w:szCs w:val="22"/>
        </w:rPr>
        <w:t>Acknowledgements</w:t>
      </w:r>
    </w:p>
    <w:p w14:paraId="55B51F7F" w14:textId="38978B61" w:rsidR="0048082C" w:rsidRPr="003E70ED" w:rsidRDefault="00E960D8" w:rsidP="00145B28">
      <w:pPr>
        <w:spacing w:line="240" w:lineRule="auto"/>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t xml:space="preserve">This publication was partially funded by the Joint Institute for the Study of the Atmosphere and Ocean (JISAO) under NOAA </w:t>
      </w:r>
      <w:r w:rsidRPr="004229B6">
        <w:rPr>
          <w:rFonts w:ascii="Times New Roman" w:eastAsia="Calibri" w:hAnsi="Times New Roman" w:cs="Times New Roman"/>
          <w:color w:val="000000" w:themeColor="text1"/>
          <w:szCs w:val="22"/>
        </w:rPr>
        <w:t>Cooperative Agreement No</w:t>
      </w:r>
      <w:proofErr w:type="gramStart"/>
      <w:r w:rsidRPr="004229B6">
        <w:rPr>
          <w:rFonts w:ascii="Times New Roman" w:eastAsia="Calibri" w:hAnsi="Times New Roman" w:cs="Times New Roman"/>
          <w:color w:val="000000" w:themeColor="text1"/>
          <w:szCs w:val="22"/>
        </w:rPr>
        <w:t>. ??</w:t>
      </w:r>
      <w:proofErr w:type="gramEnd"/>
      <w:r w:rsidRPr="004229B6">
        <w:rPr>
          <w:rFonts w:ascii="Times New Roman" w:eastAsia="Calibri" w:hAnsi="Times New Roman" w:cs="Times New Roman"/>
          <w:color w:val="000000" w:themeColor="text1"/>
          <w:szCs w:val="22"/>
        </w:rPr>
        <w:t xml:space="preserve">, Contribution No. ?? </w:t>
      </w:r>
      <w:proofErr w:type="gramStart"/>
      <w:r w:rsidRPr="004229B6">
        <w:rPr>
          <w:rFonts w:ascii="Times New Roman" w:eastAsia="Calibri" w:hAnsi="Times New Roman" w:cs="Times New Roman"/>
          <w:color w:val="000000" w:themeColor="text1"/>
          <w:szCs w:val="22"/>
        </w:rPr>
        <w:t>and</w:t>
      </w:r>
      <w:proofErr w:type="gramEnd"/>
      <w:r w:rsidRPr="004229B6">
        <w:rPr>
          <w:rFonts w:ascii="Times New Roman" w:eastAsia="Calibri" w:hAnsi="Times New Roman" w:cs="Times New Roman"/>
          <w:color w:val="000000" w:themeColor="text1"/>
          <w:szCs w:val="22"/>
        </w:rPr>
        <w:t xml:space="preserve"> The National Science Foundation </w:t>
      </w:r>
      <w:r w:rsidR="00B2325D" w:rsidRPr="004229B6">
        <w:rPr>
          <w:rFonts w:ascii="Times New Roman" w:eastAsia="Calibri" w:hAnsi="Times New Roman" w:cs="Times New Roman"/>
          <w:color w:val="000000" w:themeColor="text1"/>
          <w:szCs w:val="22"/>
        </w:rPr>
        <w:t xml:space="preserve">(NSF) </w:t>
      </w:r>
      <w:r w:rsidRPr="004229B6">
        <w:rPr>
          <w:rFonts w:ascii="Times New Roman" w:eastAsia="Calibri" w:hAnsi="Times New Roman" w:cs="Times New Roman"/>
          <w:color w:val="000000" w:themeColor="text1"/>
          <w:szCs w:val="22"/>
        </w:rPr>
        <w:t xml:space="preserve">under ??. KFJ was partially supported for this work by </w:t>
      </w:r>
      <w:r w:rsidR="00B2325D" w:rsidRPr="004229B6">
        <w:rPr>
          <w:rFonts w:ascii="Times New Roman" w:eastAsia="Calibri" w:hAnsi="Times New Roman" w:cs="Times New Roman"/>
          <w:color w:val="000000" w:themeColor="text1"/>
          <w:szCs w:val="22"/>
        </w:rPr>
        <w:t>a grant from Washington Sea Grant, University of Washington</w:t>
      </w:r>
      <w:r w:rsidR="00B2325D">
        <w:rPr>
          <w:rFonts w:ascii="Times New Roman" w:eastAsia="Calibri" w:hAnsi="Times New Roman" w:cs="Times New Roman"/>
          <w:color w:val="000000" w:themeColor="text1"/>
          <w:szCs w:val="22"/>
        </w:rPr>
        <w:t xml:space="preserve">, pursuant to National Ocean and Atmospheric Administration Award No. NA14OAR4170078. </w:t>
      </w:r>
      <w:r w:rsidRPr="003E70ED">
        <w:rPr>
          <w:rFonts w:ascii="Times New Roman" w:eastAsia="Calibri" w:hAnsi="Times New Roman" w:cs="Times New Roman"/>
          <w:color w:val="000000" w:themeColor="text1"/>
          <w:szCs w:val="22"/>
        </w:rPr>
        <w:t>SK was partially supported for this work by</w:t>
      </w:r>
      <w:r w:rsidR="00FD2318">
        <w:rPr>
          <w:rFonts w:ascii="Times New Roman" w:eastAsia="Calibri" w:hAnsi="Times New Roman" w:cs="Times New Roman"/>
          <w:color w:val="000000" w:themeColor="text1"/>
          <w:szCs w:val="22"/>
        </w:rPr>
        <w:t xml:space="preserve"> the Social Sciences and Humanities Research Council of Canada Grant F12-04439</w:t>
      </w:r>
      <w:r w:rsidRPr="003E70ED">
        <w:rPr>
          <w:rFonts w:ascii="Times New Roman" w:eastAsia="Calibri" w:hAnsi="Times New Roman" w:cs="Times New Roman"/>
          <w:color w:val="000000" w:themeColor="text1"/>
          <w:szCs w:val="22"/>
        </w:rPr>
        <w:t>. AKS was partially supported for this work by</w:t>
      </w:r>
      <w:r w:rsidR="00BF254F">
        <w:rPr>
          <w:rFonts w:ascii="Times New Roman" w:eastAsia="Calibri" w:hAnsi="Times New Roman" w:cs="Times New Roman"/>
          <w:color w:val="000000" w:themeColor="text1"/>
          <w:szCs w:val="22"/>
        </w:rPr>
        <w:t xml:space="preserve"> the Smithsonian Tropical Research Institute and the Panamanian National Secretariat for Science, Technology and Innovation</w:t>
      </w:r>
      <w:r w:rsidRPr="003E70ED">
        <w:rPr>
          <w:rFonts w:ascii="Times New Roman" w:eastAsia="Calibri" w:hAnsi="Times New Roman" w:cs="Times New Roman"/>
          <w:color w:val="000000" w:themeColor="text1"/>
          <w:szCs w:val="22"/>
        </w:rPr>
        <w:t>. NH was partially supported for this work by</w:t>
      </w:r>
      <w:r w:rsidR="00B2325D">
        <w:rPr>
          <w:rFonts w:ascii="Times New Roman" w:eastAsia="Calibri" w:hAnsi="Times New Roman" w:cs="Times New Roman"/>
          <w:color w:val="000000" w:themeColor="text1"/>
          <w:szCs w:val="22"/>
        </w:rPr>
        <w:t xml:space="preserve"> a Coastal SEES NSF grant</w:t>
      </w:r>
      <w:r w:rsidRPr="003E70ED">
        <w:rPr>
          <w:rFonts w:ascii="Times New Roman" w:eastAsia="Calibri" w:hAnsi="Times New Roman" w:cs="Times New Roman"/>
          <w:color w:val="000000" w:themeColor="text1"/>
          <w:szCs w:val="22"/>
        </w:rPr>
        <w:t xml:space="preserve">. The authors thank </w:t>
      </w:r>
      <w:r w:rsidR="005B7E23">
        <w:rPr>
          <w:rFonts w:ascii="Times New Roman" w:eastAsia="Calibri" w:hAnsi="Times New Roman" w:cs="Times New Roman"/>
          <w:color w:val="000000" w:themeColor="text1"/>
          <w:szCs w:val="22"/>
        </w:rPr>
        <w:t xml:space="preserve">Erin Steiner and Beth </w:t>
      </w:r>
      <w:proofErr w:type="spellStart"/>
      <w:r w:rsidR="005B7E23">
        <w:rPr>
          <w:rFonts w:ascii="Times New Roman" w:eastAsia="Calibri" w:hAnsi="Times New Roman" w:cs="Times New Roman"/>
          <w:color w:val="000000" w:themeColor="text1"/>
          <w:szCs w:val="22"/>
        </w:rPr>
        <w:t>Horness</w:t>
      </w:r>
      <w:proofErr w:type="spellEnd"/>
      <w:r w:rsidR="005B7E23">
        <w:rPr>
          <w:rFonts w:ascii="Times New Roman" w:eastAsia="Calibri" w:hAnsi="Times New Roman" w:cs="Times New Roman"/>
          <w:color w:val="000000" w:themeColor="text1"/>
          <w:szCs w:val="22"/>
        </w:rPr>
        <w:t xml:space="preserve"> for providing data,</w:t>
      </w:r>
      <w:r w:rsidRPr="003E70ED">
        <w:rPr>
          <w:rFonts w:ascii="Times New Roman" w:eastAsia="Calibri" w:hAnsi="Times New Roman" w:cs="Times New Roman"/>
          <w:color w:val="000000" w:themeColor="text1"/>
          <w:szCs w:val="22"/>
        </w:rPr>
        <w:t xml:space="preserve"> </w:t>
      </w:r>
      <w:r w:rsidR="005B7E23">
        <w:rPr>
          <w:rFonts w:ascii="Times New Roman" w:eastAsia="Calibri" w:hAnsi="Times New Roman" w:cs="Times New Roman"/>
          <w:color w:val="000000" w:themeColor="text1"/>
          <w:szCs w:val="22"/>
        </w:rPr>
        <w:t>Todd Lee for his initial insights,</w:t>
      </w:r>
      <w:r w:rsidRPr="003E70ED">
        <w:rPr>
          <w:rFonts w:ascii="Times New Roman" w:eastAsia="Calibri" w:hAnsi="Times New Roman" w:cs="Times New Roman"/>
          <w:color w:val="000000" w:themeColor="text1"/>
          <w:szCs w:val="22"/>
        </w:rPr>
        <w:t xml:space="preserve"> and </w:t>
      </w:r>
      <w:r w:rsidR="002B1893" w:rsidRPr="003E70ED">
        <w:rPr>
          <w:rFonts w:ascii="Times New Roman" w:eastAsia="Calibri" w:hAnsi="Times New Roman" w:cs="Times New Roman"/>
          <w:color w:val="000000" w:themeColor="text1"/>
          <w:szCs w:val="22"/>
        </w:rPr>
        <w:t xml:space="preserve">the organizers and </w:t>
      </w:r>
      <w:r w:rsidRPr="003E70ED">
        <w:rPr>
          <w:rFonts w:ascii="Times New Roman" w:eastAsia="Calibri" w:hAnsi="Times New Roman" w:cs="Times New Roman"/>
          <w:color w:val="000000" w:themeColor="text1"/>
          <w:szCs w:val="22"/>
        </w:rPr>
        <w:t>participants of the 2014 Transdisciplinary Academy in Marine Resource Sustainability</w:t>
      </w:r>
      <w:r w:rsidR="002B1893" w:rsidRPr="003E70ED">
        <w:rPr>
          <w:rFonts w:ascii="Times New Roman" w:eastAsia="Calibri" w:hAnsi="Times New Roman" w:cs="Times New Roman"/>
          <w:color w:val="000000" w:themeColor="text1"/>
          <w:szCs w:val="22"/>
        </w:rPr>
        <w:t xml:space="preserve"> for discussions and advice prior to the completion of this manuscript.</w:t>
      </w:r>
      <w:r w:rsidR="00B2325D" w:rsidRPr="00B2325D">
        <w:rPr>
          <w:rFonts w:ascii="Times New Roman" w:eastAsia="Calibri" w:hAnsi="Times New Roman" w:cs="Times New Roman"/>
          <w:color w:val="000000" w:themeColor="text1"/>
          <w:szCs w:val="22"/>
        </w:rPr>
        <w:t xml:space="preserve"> </w:t>
      </w:r>
      <w:r w:rsidR="00B2325D">
        <w:rPr>
          <w:rFonts w:ascii="Times New Roman" w:eastAsia="Calibri" w:hAnsi="Times New Roman" w:cs="Times New Roman"/>
          <w:color w:val="000000" w:themeColor="text1"/>
          <w:szCs w:val="22"/>
        </w:rPr>
        <w:t>The views expressed herein are those of the authors and do not necessarily reflect the views of NOAA or any of its sub-agencies.</w:t>
      </w:r>
    </w:p>
    <w:p w14:paraId="20862DBF" w14:textId="77777777" w:rsidR="0048082C" w:rsidRPr="003E70ED" w:rsidRDefault="0048082C" w:rsidP="00145B28">
      <w:pPr>
        <w:spacing w:line="240" w:lineRule="auto"/>
        <w:jc w:val="both"/>
        <w:rPr>
          <w:rFonts w:ascii="Times New Roman" w:hAnsi="Times New Roman" w:cs="Times New Roman"/>
          <w:color w:val="000000" w:themeColor="text1"/>
          <w:szCs w:val="22"/>
        </w:rPr>
      </w:pPr>
    </w:p>
    <w:p w14:paraId="5695AD5C" w14:textId="0E269E32" w:rsidR="006774D2" w:rsidRDefault="004D44DA"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sidR="002F5364">
        <w:rPr>
          <w:rFonts w:ascii="Times New Roman" w:eastAsia="Calibri" w:hAnsi="Times New Roman" w:cs="Times New Roman"/>
          <w:noProof/>
          <w:color w:val="000000" w:themeColor="text1"/>
          <w:szCs w:val="22"/>
        </w:rPr>
        <w:t>6</w:t>
      </w:r>
      <w:r>
        <w:rPr>
          <w:rFonts w:ascii="Times New Roman" w:eastAsia="Calibri" w:hAnsi="Times New Roman" w:cs="Times New Roman"/>
          <w:color w:val="000000" w:themeColor="text1"/>
          <w:szCs w:val="22"/>
        </w:rPr>
        <w:fldChar w:fldCharType="end"/>
      </w:r>
      <w:r w:rsidR="002955AA" w:rsidRPr="002955AA">
        <w:rPr>
          <w:rFonts w:ascii="Times New Roman" w:eastAsia="Calibri" w:hAnsi="Times New Roman" w:cs="Times New Roman"/>
          <w:color w:val="000000" w:themeColor="text1"/>
          <w:szCs w:val="22"/>
        </w:rPr>
        <w:t xml:space="preserve"> </w:t>
      </w:r>
      <w:commentRangeStart w:id="82"/>
      <w:r w:rsidR="00821574" w:rsidRPr="002955AA">
        <w:rPr>
          <w:rFonts w:ascii="Times New Roman" w:eastAsia="Calibri" w:hAnsi="Times New Roman" w:cs="Times New Roman"/>
          <w:color w:val="000000" w:themeColor="text1"/>
          <w:szCs w:val="22"/>
        </w:rPr>
        <w:t>References</w:t>
      </w:r>
      <w:commentRangeEnd w:id="82"/>
      <w:r w:rsidR="00F732F0">
        <w:rPr>
          <w:rStyle w:val="CommentReference"/>
        </w:rPr>
        <w:commentReference w:id="82"/>
      </w:r>
      <w:r w:rsidR="00EE1B73">
        <w:rPr>
          <w:rStyle w:val="CommentReference"/>
        </w:rPr>
        <w:commentReference w:id="83"/>
      </w:r>
    </w:p>
    <w:p w14:paraId="47288C5F" w14:textId="2705684B" w:rsidR="006774D2" w:rsidRPr="00825A32" w:rsidRDefault="00821574" w:rsidP="00145B28">
      <w:pPr>
        <w:spacing w:line="240" w:lineRule="auto"/>
        <w:ind w:left="720" w:hanging="720"/>
        <w:jc w:val="both"/>
        <w:rPr>
          <w:rFonts w:ascii="Times New Roman"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Abbott, J. K., </w:t>
      </w:r>
      <w:r w:rsidR="005A1957"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Wilen</w:t>
      </w:r>
      <w:proofErr w:type="spellEnd"/>
      <w:r w:rsidRPr="00825A32">
        <w:rPr>
          <w:rFonts w:ascii="Times New Roman" w:eastAsia="Calibri" w:hAnsi="Times New Roman" w:cs="Times New Roman"/>
          <w:color w:val="000000" w:themeColor="text1"/>
          <w:szCs w:val="22"/>
        </w:rPr>
        <w:t>, J. E. 2009. Regulation of fisheries bycatch with common-pool output quotas. Journal of Environmental Economics and Management</w:t>
      </w:r>
      <w:r w:rsidR="00DF4D8C" w:rsidRPr="00825A32">
        <w:rPr>
          <w:rFonts w:ascii="Times New Roman" w:eastAsia="Calibri" w:hAnsi="Times New Roman" w:cs="Times New Roman"/>
          <w:color w:val="000000" w:themeColor="text1"/>
          <w:szCs w:val="22"/>
        </w:rPr>
        <w:t>, 57</w:t>
      </w:r>
      <w:r w:rsidR="00446D20" w:rsidRPr="00825A32">
        <w:rPr>
          <w:rFonts w:ascii="Times New Roman" w:eastAsia="Calibri" w:hAnsi="Times New Roman" w:cs="Times New Roman"/>
          <w:color w:val="000000" w:themeColor="text1"/>
          <w:szCs w:val="22"/>
        </w:rPr>
        <w:t>:195-204</w:t>
      </w:r>
      <w:r w:rsidRPr="00825A32">
        <w:rPr>
          <w:rFonts w:ascii="Times New Roman" w:eastAsia="Calibri" w:hAnsi="Times New Roman" w:cs="Times New Roman"/>
          <w:color w:val="000000" w:themeColor="text1"/>
          <w:szCs w:val="22"/>
        </w:rPr>
        <w:t>.</w:t>
      </w:r>
    </w:p>
    <w:p w14:paraId="286C136F" w14:textId="5DCDC3D1" w:rsidR="00D13B80" w:rsidRDefault="00D13B80"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Allen, P. M., and </w:t>
      </w:r>
      <w:proofErr w:type="spellStart"/>
      <w:r>
        <w:rPr>
          <w:rFonts w:ascii="Times New Roman" w:eastAsia="Calibri" w:hAnsi="Times New Roman" w:cs="Times New Roman"/>
          <w:color w:val="000000" w:themeColor="text1"/>
          <w:szCs w:val="22"/>
        </w:rPr>
        <w:t>McGlade</w:t>
      </w:r>
      <w:proofErr w:type="spellEnd"/>
      <w:r>
        <w:rPr>
          <w:rFonts w:ascii="Times New Roman" w:eastAsia="Calibri" w:hAnsi="Times New Roman" w:cs="Times New Roman"/>
          <w:color w:val="000000" w:themeColor="text1"/>
          <w:szCs w:val="22"/>
        </w:rPr>
        <w:t>, J. M. 1987. Modelling complex human systems: a fisheries example. European Journal of Operational Research, 30: 147-167.</w:t>
      </w:r>
    </w:p>
    <w:p w14:paraId="5F310423" w14:textId="2BF805BB" w:rsidR="00380029" w:rsidRPr="00825A32" w:rsidRDefault="00380029"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Andrew, N. L., and Pepperell, J. G. 1992. The by-catch of shrimp trawl fisheries. Oceanography and Marine Biology: An Annual Review, 30: 527-565.</w:t>
      </w:r>
    </w:p>
    <w:p w14:paraId="3A7B82F9" w14:textId="735A6EDE" w:rsidR="006774D2" w:rsidRPr="00825A32" w:rsidRDefault="00821574" w:rsidP="00145B28">
      <w:pPr>
        <w:spacing w:line="24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Androkovich</w:t>
      </w:r>
      <w:proofErr w:type="spellEnd"/>
      <w:r w:rsidRPr="00825A32">
        <w:rPr>
          <w:rFonts w:ascii="Times New Roman" w:eastAsia="Calibri" w:hAnsi="Times New Roman" w:cs="Times New Roman"/>
          <w:color w:val="000000" w:themeColor="text1"/>
          <w:szCs w:val="22"/>
        </w:rPr>
        <w:t xml:space="preserve">, R. A., </w:t>
      </w:r>
      <w:r w:rsidR="005A1957"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Stollery</w:t>
      </w:r>
      <w:proofErr w:type="spellEnd"/>
      <w:r w:rsidRPr="00825A32">
        <w:rPr>
          <w:rFonts w:ascii="Times New Roman" w:eastAsia="Calibri" w:hAnsi="Times New Roman" w:cs="Times New Roman"/>
          <w:color w:val="000000" w:themeColor="text1"/>
          <w:szCs w:val="22"/>
        </w:rPr>
        <w:t>, K. R. 1994. A stochastic dynamic programming model of bycatch in fisheries. Mari</w:t>
      </w:r>
      <w:r w:rsidR="00DF4D8C" w:rsidRPr="00825A32">
        <w:rPr>
          <w:rFonts w:ascii="Times New Roman" w:eastAsia="Calibri" w:hAnsi="Times New Roman" w:cs="Times New Roman"/>
          <w:color w:val="000000" w:themeColor="text1"/>
          <w:szCs w:val="22"/>
        </w:rPr>
        <w:t>ne Resource Economics, 9: 19-30.</w:t>
      </w:r>
    </w:p>
    <w:p w14:paraId="603FFF39" w14:textId="6B40AD13" w:rsidR="00D141EC" w:rsidRDefault="00D141EC"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Bellman, M. A., and </w:t>
      </w:r>
      <w:proofErr w:type="spellStart"/>
      <w:r>
        <w:rPr>
          <w:rFonts w:ascii="Times New Roman" w:eastAsia="Calibri" w:hAnsi="Times New Roman" w:cs="Times New Roman"/>
          <w:color w:val="000000" w:themeColor="text1"/>
          <w:szCs w:val="22"/>
        </w:rPr>
        <w:t>Heery</w:t>
      </w:r>
      <w:proofErr w:type="spellEnd"/>
      <w:r>
        <w:rPr>
          <w:rFonts w:ascii="Times New Roman" w:eastAsia="Calibri" w:hAnsi="Times New Roman" w:cs="Times New Roman"/>
          <w:color w:val="000000" w:themeColor="text1"/>
          <w:szCs w:val="22"/>
        </w:rPr>
        <w:t xml:space="preserve">, E. 2013. Discarding and fishing mortality trends in the U.S. west coast </w:t>
      </w:r>
      <w:proofErr w:type="spellStart"/>
      <w:r>
        <w:rPr>
          <w:rFonts w:ascii="Times New Roman" w:eastAsia="Calibri" w:hAnsi="Times New Roman" w:cs="Times New Roman"/>
          <w:color w:val="000000" w:themeColor="text1"/>
          <w:szCs w:val="22"/>
        </w:rPr>
        <w:t>groundfish</w:t>
      </w:r>
      <w:proofErr w:type="spellEnd"/>
      <w:r>
        <w:rPr>
          <w:rFonts w:ascii="Times New Roman" w:eastAsia="Calibri" w:hAnsi="Times New Roman" w:cs="Times New Roman"/>
          <w:color w:val="000000" w:themeColor="text1"/>
          <w:szCs w:val="22"/>
        </w:rPr>
        <w:t xml:space="preserve"> demersal trawl fishery. Fisheries research, `147: 115-126.</w:t>
      </w:r>
    </w:p>
    <w:p w14:paraId="2F5C5C81" w14:textId="348DAC1B" w:rsidR="00E422D3" w:rsidRPr="00825A32" w:rsidRDefault="00E422D3" w:rsidP="00145B28">
      <w:pPr>
        <w:spacing w:line="24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Beverton</w:t>
      </w:r>
      <w:proofErr w:type="spellEnd"/>
      <w:r w:rsidRPr="00825A32">
        <w:rPr>
          <w:rFonts w:ascii="Times New Roman" w:eastAsia="Calibri" w:hAnsi="Times New Roman" w:cs="Times New Roman"/>
          <w:color w:val="000000" w:themeColor="text1"/>
          <w:szCs w:val="22"/>
        </w:rPr>
        <w:t xml:space="preserve">, R. J. H., </w:t>
      </w:r>
      <w:r w:rsidR="005A1957"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Holt, S. J. 1957. On the dynamics of exploited fish populations. Fisheries Investigations Series II, Ministry of Agriculture, Fisheries, and Food, 19: 1-5</w:t>
      </w:r>
      <w:r w:rsidR="002A2FC1" w:rsidRPr="00825A32">
        <w:rPr>
          <w:rFonts w:ascii="Times New Roman" w:eastAsia="Calibri" w:hAnsi="Times New Roman" w:cs="Times New Roman"/>
          <w:color w:val="000000" w:themeColor="text1"/>
          <w:szCs w:val="22"/>
        </w:rPr>
        <w:t>3</w:t>
      </w:r>
      <w:r w:rsidR="00742F9F" w:rsidRPr="00825A32">
        <w:rPr>
          <w:rFonts w:ascii="Times New Roman" w:eastAsia="Calibri" w:hAnsi="Times New Roman" w:cs="Times New Roman"/>
          <w:color w:val="000000" w:themeColor="text1"/>
          <w:szCs w:val="22"/>
        </w:rPr>
        <w:t>3.</w:t>
      </w:r>
    </w:p>
    <w:p w14:paraId="48EC83EB" w14:textId="0B1D8251" w:rsidR="00742F9F" w:rsidRPr="00825A32" w:rsidRDefault="00742F9F" w:rsidP="00145B28">
      <w:pPr>
        <w:spacing w:line="240" w:lineRule="auto"/>
        <w:ind w:left="720" w:hanging="720"/>
        <w:jc w:val="both"/>
        <w:rPr>
          <w:rFonts w:ascii="Times New Roman"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Bjorkland</w:t>
      </w:r>
      <w:proofErr w:type="spellEnd"/>
      <w:r w:rsidRPr="00825A32">
        <w:rPr>
          <w:rFonts w:ascii="Times New Roman" w:eastAsia="Calibri" w:hAnsi="Times New Roman" w:cs="Times New Roman"/>
          <w:color w:val="000000" w:themeColor="text1"/>
          <w:szCs w:val="22"/>
        </w:rPr>
        <w:t>, R., Dunn, D. C., McClure, M.</w:t>
      </w:r>
      <w:r w:rsidR="001234B2" w:rsidRPr="00825A32">
        <w:rPr>
          <w:rFonts w:ascii="Times New Roman" w:eastAsia="Calibri" w:hAnsi="Times New Roman" w:cs="Times New Roman"/>
          <w:color w:val="000000" w:themeColor="text1"/>
          <w:szCs w:val="22"/>
        </w:rPr>
        <w:t xml:space="preserve"> M.</w:t>
      </w:r>
      <w:r w:rsidRPr="00825A32">
        <w:rPr>
          <w:rFonts w:ascii="Times New Roman" w:eastAsia="Calibri" w:hAnsi="Times New Roman" w:cs="Times New Roman"/>
          <w:color w:val="000000" w:themeColor="text1"/>
          <w:szCs w:val="22"/>
        </w:rPr>
        <w:t xml:space="preserve">, </w:t>
      </w:r>
      <w:proofErr w:type="spellStart"/>
      <w:r w:rsidRPr="00825A32">
        <w:rPr>
          <w:rFonts w:ascii="Times New Roman" w:eastAsia="Calibri" w:hAnsi="Times New Roman" w:cs="Times New Roman"/>
          <w:color w:val="000000" w:themeColor="text1"/>
          <w:szCs w:val="22"/>
        </w:rPr>
        <w:t>Jannot</w:t>
      </w:r>
      <w:proofErr w:type="spellEnd"/>
      <w:r w:rsidRPr="00825A32">
        <w:rPr>
          <w:rFonts w:ascii="Times New Roman" w:eastAsia="Calibri" w:hAnsi="Times New Roman" w:cs="Times New Roman"/>
          <w:color w:val="000000" w:themeColor="text1"/>
          <w:szCs w:val="22"/>
        </w:rPr>
        <w:t>, J.</w:t>
      </w:r>
      <w:r w:rsidR="001234B2" w:rsidRPr="00825A32">
        <w:rPr>
          <w:rFonts w:ascii="Times New Roman" w:eastAsia="Calibri" w:hAnsi="Times New Roman" w:cs="Times New Roman"/>
          <w:color w:val="000000" w:themeColor="text1"/>
          <w:szCs w:val="22"/>
        </w:rPr>
        <w:t xml:space="preserve"> J.</w:t>
      </w:r>
      <w:r w:rsidRPr="00825A32">
        <w:rPr>
          <w:rFonts w:ascii="Times New Roman" w:eastAsia="Calibri" w:hAnsi="Times New Roman" w:cs="Times New Roman"/>
          <w:color w:val="000000" w:themeColor="text1"/>
          <w:szCs w:val="22"/>
        </w:rPr>
        <w:t xml:space="preserve">, Bellman, M. A., Gleason, M., and </w:t>
      </w:r>
      <w:proofErr w:type="spellStart"/>
      <w:r w:rsidRPr="00825A32">
        <w:rPr>
          <w:rFonts w:ascii="Times New Roman" w:eastAsia="Calibri" w:hAnsi="Times New Roman" w:cs="Times New Roman"/>
          <w:color w:val="000000" w:themeColor="text1"/>
          <w:szCs w:val="22"/>
        </w:rPr>
        <w:t>Schiffers</w:t>
      </w:r>
      <w:proofErr w:type="spellEnd"/>
      <w:r w:rsidRPr="00825A32">
        <w:rPr>
          <w:rFonts w:ascii="Times New Roman" w:eastAsia="Calibri" w:hAnsi="Times New Roman" w:cs="Times New Roman"/>
          <w:color w:val="000000" w:themeColor="text1"/>
          <w:szCs w:val="22"/>
        </w:rPr>
        <w:t xml:space="preserve">, K. 2015. Spatiotemporal patterns of rockfish bycatch in US west coast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fisheries: opportunities for reducing incidental catch of depleted species. Canadian Journa</w:t>
      </w:r>
      <w:r w:rsidR="001234B2" w:rsidRPr="00825A32">
        <w:rPr>
          <w:rFonts w:ascii="Times New Roman" w:eastAsia="Calibri" w:hAnsi="Times New Roman" w:cs="Times New Roman"/>
          <w:color w:val="000000" w:themeColor="text1"/>
          <w:szCs w:val="22"/>
        </w:rPr>
        <w:t xml:space="preserve">l of Fisheries and Aquatic Sciences, </w:t>
      </w:r>
      <w:proofErr w:type="spellStart"/>
      <w:r w:rsidR="001234B2" w:rsidRPr="00825A32">
        <w:rPr>
          <w:rFonts w:ascii="Times New Roman" w:eastAsia="Calibri" w:hAnsi="Times New Roman" w:cs="Times New Roman"/>
          <w:color w:val="000000" w:themeColor="text1"/>
          <w:szCs w:val="22"/>
        </w:rPr>
        <w:t>doi</w:t>
      </w:r>
      <w:proofErr w:type="spellEnd"/>
      <w:r w:rsidR="001234B2" w:rsidRPr="00825A32">
        <w:rPr>
          <w:rFonts w:ascii="Times New Roman" w:eastAsia="Calibri" w:hAnsi="Times New Roman" w:cs="Times New Roman"/>
          <w:color w:val="000000" w:themeColor="text1"/>
          <w:szCs w:val="22"/>
        </w:rPr>
        <w:t>: 10.1139/cjfas-2014-0242.</w:t>
      </w:r>
    </w:p>
    <w:p w14:paraId="3F8463EB" w14:textId="5A4383DA" w:rsidR="006774D2" w:rsidRPr="00825A32" w:rsidRDefault="00821574" w:rsidP="00145B28">
      <w:pPr>
        <w:spacing w:line="240" w:lineRule="auto"/>
        <w:ind w:left="720" w:hanging="720"/>
        <w:jc w:val="both"/>
        <w:rPr>
          <w:rFonts w:ascii="Times New Roman"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Bradburn</w:t>
      </w:r>
      <w:proofErr w:type="spellEnd"/>
      <w:r w:rsidRPr="00825A32">
        <w:rPr>
          <w:rFonts w:ascii="Times New Roman" w:eastAsia="Calibri" w:hAnsi="Times New Roman" w:cs="Times New Roman"/>
          <w:color w:val="000000" w:themeColor="text1"/>
          <w:szCs w:val="22"/>
        </w:rPr>
        <w:t xml:space="preserve">, M. J., Keller, A.,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Horness</w:t>
      </w:r>
      <w:proofErr w:type="spellEnd"/>
      <w:proofErr w:type="gramStart"/>
      <w:r w:rsidRPr="00825A32">
        <w:rPr>
          <w:rFonts w:ascii="Times New Roman" w:eastAsia="Calibri" w:hAnsi="Times New Roman" w:cs="Times New Roman"/>
          <w:color w:val="000000" w:themeColor="text1"/>
          <w:szCs w:val="22"/>
        </w:rPr>
        <w:t>,  B</w:t>
      </w:r>
      <w:proofErr w:type="gramEnd"/>
      <w:r w:rsidRPr="00825A32">
        <w:rPr>
          <w:rFonts w:ascii="Times New Roman" w:eastAsia="Calibri" w:hAnsi="Times New Roman" w:cs="Times New Roman"/>
          <w:color w:val="000000" w:themeColor="text1"/>
          <w:szCs w:val="22"/>
        </w:rPr>
        <w:t xml:space="preserve">. H. 2011. The 2003 to 2008 U.S. West Coast bottom trawl surveys of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resources off Washington, Oregon, and California: estimates of distribution, abundance, length, and age composition. U.S. Dept. of Comm., NOAA Tech. Memo., NMFS-NWFSC-114, 323 p</w:t>
      </w:r>
      <w:r w:rsidR="00A96289" w:rsidRPr="00825A32">
        <w:rPr>
          <w:rFonts w:ascii="Times New Roman" w:eastAsia="Calibri" w:hAnsi="Times New Roman" w:cs="Times New Roman"/>
          <w:color w:val="000000" w:themeColor="text1"/>
          <w:szCs w:val="22"/>
        </w:rPr>
        <w:t>p</w:t>
      </w:r>
      <w:r w:rsidRPr="00825A32">
        <w:rPr>
          <w:rFonts w:ascii="Times New Roman" w:eastAsia="Calibri" w:hAnsi="Times New Roman" w:cs="Times New Roman"/>
          <w:color w:val="000000" w:themeColor="text1"/>
          <w:szCs w:val="22"/>
        </w:rPr>
        <w:t>.</w:t>
      </w:r>
    </w:p>
    <w:p w14:paraId="7403D12C" w14:textId="73663A76" w:rsidR="00E61FC7" w:rsidRPr="00825A32" w:rsidRDefault="002A2FC1"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lastRenderedPageBreak/>
        <w:t xml:space="preserve">Branch, T. A., </w:t>
      </w:r>
      <w:proofErr w:type="spellStart"/>
      <w:r w:rsidRPr="00825A32">
        <w:rPr>
          <w:rFonts w:ascii="Times New Roman" w:eastAsia="Calibri" w:hAnsi="Times New Roman" w:cs="Times New Roman"/>
          <w:color w:val="000000" w:themeColor="text1"/>
          <w:szCs w:val="22"/>
        </w:rPr>
        <w:t>Hilborn</w:t>
      </w:r>
      <w:proofErr w:type="spellEnd"/>
      <w:r w:rsidRPr="00825A32">
        <w:rPr>
          <w:rFonts w:ascii="Times New Roman" w:eastAsia="Calibri" w:hAnsi="Times New Roman" w:cs="Times New Roman"/>
          <w:color w:val="000000" w:themeColor="text1"/>
          <w:szCs w:val="22"/>
        </w:rPr>
        <w:t xml:space="preserve">, R., </w:t>
      </w:r>
      <w:proofErr w:type="spellStart"/>
      <w:r w:rsidRPr="00825A32">
        <w:rPr>
          <w:rFonts w:ascii="Times New Roman" w:eastAsia="Calibri" w:hAnsi="Times New Roman" w:cs="Times New Roman"/>
          <w:color w:val="000000" w:themeColor="text1"/>
          <w:szCs w:val="22"/>
        </w:rPr>
        <w:t>Haynie</w:t>
      </w:r>
      <w:proofErr w:type="spellEnd"/>
      <w:r w:rsidRPr="00825A32">
        <w:rPr>
          <w:rFonts w:ascii="Times New Roman" w:eastAsia="Calibri" w:hAnsi="Times New Roman" w:cs="Times New Roman"/>
          <w:color w:val="000000" w:themeColor="text1"/>
          <w:szCs w:val="22"/>
        </w:rPr>
        <w:t xml:space="preserve">, A. C., Fay, G., Flynn, L., Griffiths, J., Marshall, K. N., </w:t>
      </w:r>
      <w:r w:rsidR="0061171E" w:rsidRPr="00825A32">
        <w:rPr>
          <w:rFonts w:ascii="Times New Roman" w:eastAsia="Calibri" w:hAnsi="Times New Roman" w:cs="Times New Roman"/>
          <w:i/>
          <w:color w:val="000000" w:themeColor="text1"/>
          <w:szCs w:val="22"/>
        </w:rPr>
        <w:t>et al</w:t>
      </w:r>
      <w:r w:rsidRPr="00825A32">
        <w:rPr>
          <w:rFonts w:ascii="Times New Roman" w:eastAsia="Calibri" w:hAnsi="Times New Roman" w:cs="Times New Roman"/>
          <w:color w:val="000000" w:themeColor="text1"/>
          <w:szCs w:val="22"/>
        </w:rPr>
        <w:t>. 2006. Fleet dynamics and fishermen behaviour: lessons for fisheries managers. Canadian Journal of Fisheries and Aquatic Sciences, 63: 1647-1668.</w:t>
      </w:r>
    </w:p>
    <w:p w14:paraId="1DA97119" w14:textId="63A1744B" w:rsidR="006774D2" w:rsidRPr="00825A32" w:rsidRDefault="00821574" w:rsidP="00145B28">
      <w:pPr>
        <w:spacing w:line="240" w:lineRule="auto"/>
        <w:ind w:left="720" w:hanging="720"/>
        <w:jc w:val="both"/>
        <w:rPr>
          <w:rFonts w:ascii="Times New Roman"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Burnham, K. P., </w:t>
      </w:r>
      <w:r w:rsidR="00EE654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 xml:space="preserve">Anderson, D. R. </w:t>
      </w:r>
      <w:r w:rsidR="00EE654E" w:rsidRPr="00825A32">
        <w:rPr>
          <w:rFonts w:ascii="Times New Roman" w:eastAsia="Calibri" w:hAnsi="Times New Roman" w:cs="Times New Roman"/>
          <w:color w:val="000000" w:themeColor="text1"/>
          <w:szCs w:val="22"/>
        </w:rPr>
        <w:t xml:space="preserve">2002. Model Selection and </w:t>
      </w:r>
      <w:proofErr w:type="spellStart"/>
      <w:r w:rsidR="00EE654E" w:rsidRPr="00825A32">
        <w:rPr>
          <w:rFonts w:ascii="Times New Roman" w:eastAsia="Calibri" w:hAnsi="Times New Roman" w:cs="Times New Roman"/>
          <w:color w:val="000000" w:themeColor="text1"/>
          <w:szCs w:val="22"/>
        </w:rPr>
        <w:t>Multim</w:t>
      </w:r>
      <w:r w:rsidRPr="00825A32">
        <w:rPr>
          <w:rFonts w:ascii="Times New Roman" w:eastAsia="Calibri" w:hAnsi="Times New Roman" w:cs="Times New Roman"/>
          <w:color w:val="000000" w:themeColor="text1"/>
          <w:szCs w:val="22"/>
        </w:rPr>
        <w:t>odel</w:t>
      </w:r>
      <w:proofErr w:type="spellEnd"/>
      <w:r w:rsidRPr="00825A32">
        <w:rPr>
          <w:rFonts w:ascii="Times New Roman" w:eastAsia="Calibri" w:hAnsi="Times New Roman" w:cs="Times New Roman"/>
          <w:color w:val="000000" w:themeColor="text1"/>
          <w:szCs w:val="22"/>
        </w:rPr>
        <w:t xml:space="preserve"> Inference: A Practical Information-Theoretic Approach. Springer.</w:t>
      </w:r>
      <w:r w:rsidR="00E17EDA" w:rsidRPr="00825A32">
        <w:rPr>
          <w:rFonts w:ascii="Times New Roman" w:eastAsia="Calibri" w:hAnsi="Times New Roman" w:cs="Times New Roman"/>
          <w:color w:val="000000" w:themeColor="text1"/>
          <w:szCs w:val="22"/>
        </w:rPr>
        <w:t xml:space="preserve"> 488 pp.</w:t>
      </w:r>
    </w:p>
    <w:p w14:paraId="0864839C" w14:textId="213D82F7" w:rsidR="002A2FC1" w:rsidRPr="00825A32" w:rsidRDefault="002A2FC1"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Campbell, H. F.,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Nicholl, R. B. 1994. Can purse seiners target yell</w:t>
      </w:r>
      <w:r w:rsidR="0061171E" w:rsidRPr="00825A32">
        <w:rPr>
          <w:rFonts w:ascii="Times New Roman" w:eastAsia="Calibri" w:hAnsi="Times New Roman" w:cs="Times New Roman"/>
          <w:color w:val="000000" w:themeColor="text1"/>
          <w:szCs w:val="22"/>
        </w:rPr>
        <w:t xml:space="preserve">owfin tuna? Land Economics, 70: </w:t>
      </w:r>
      <w:r w:rsidRPr="00825A32">
        <w:rPr>
          <w:rFonts w:ascii="Times New Roman" w:eastAsia="Calibri" w:hAnsi="Times New Roman" w:cs="Times New Roman"/>
          <w:color w:val="000000" w:themeColor="text1"/>
          <w:szCs w:val="22"/>
        </w:rPr>
        <w:t>345-354.</w:t>
      </w:r>
    </w:p>
    <w:p w14:paraId="13199BA4" w14:textId="55D5B8E0" w:rsidR="00BA2977" w:rsidRPr="00825A32" w:rsidRDefault="00BA2977"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Casey, K. E., </w:t>
      </w:r>
      <w:proofErr w:type="spellStart"/>
      <w:r w:rsidRPr="00825A32">
        <w:rPr>
          <w:rFonts w:ascii="Times New Roman" w:eastAsia="Calibri" w:hAnsi="Times New Roman" w:cs="Times New Roman"/>
          <w:color w:val="000000" w:themeColor="text1"/>
          <w:szCs w:val="22"/>
        </w:rPr>
        <w:t>Dewees</w:t>
      </w:r>
      <w:proofErr w:type="spellEnd"/>
      <w:r w:rsidRPr="00825A32">
        <w:rPr>
          <w:rFonts w:ascii="Times New Roman" w:eastAsia="Calibri" w:hAnsi="Times New Roman" w:cs="Times New Roman"/>
          <w:color w:val="000000" w:themeColor="text1"/>
          <w:szCs w:val="22"/>
        </w:rPr>
        <w:t xml:space="preserve">, C. M., </w:t>
      </w:r>
      <w:proofErr w:type="spellStart"/>
      <w:r w:rsidRPr="00825A32">
        <w:rPr>
          <w:rFonts w:ascii="Times New Roman" w:eastAsia="Calibri" w:hAnsi="Times New Roman" w:cs="Times New Roman"/>
          <w:color w:val="000000" w:themeColor="text1"/>
          <w:szCs w:val="22"/>
        </w:rPr>
        <w:t>Turris</w:t>
      </w:r>
      <w:proofErr w:type="spellEnd"/>
      <w:r w:rsidRPr="00825A32">
        <w:rPr>
          <w:rFonts w:ascii="Times New Roman" w:eastAsia="Calibri" w:hAnsi="Times New Roman" w:cs="Times New Roman"/>
          <w:color w:val="000000" w:themeColor="text1"/>
          <w:szCs w:val="22"/>
        </w:rPr>
        <w:t xml:space="preserve">, B. R.,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Wilen</w:t>
      </w:r>
      <w:proofErr w:type="spellEnd"/>
      <w:r w:rsidRPr="00825A32">
        <w:rPr>
          <w:rFonts w:ascii="Times New Roman" w:eastAsia="Calibri" w:hAnsi="Times New Roman" w:cs="Times New Roman"/>
          <w:color w:val="000000" w:themeColor="text1"/>
          <w:szCs w:val="22"/>
        </w:rPr>
        <w:t>, J. E. 1995. The effects of individual vessel quotas in the British Columbia Halibut Fishery. Marine Resource Economics, 110: 211-230.</w:t>
      </w:r>
    </w:p>
    <w:p w14:paraId="14BD5DCB" w14:textId="7A65470E" w:rsidR="008F556E" w:rsidRPr="00825A32" w:rsidRDefault="008F556E"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Crowder, M. J. 1978. Beta-binomial </w:t>
      </w:r>
      <w:proofErr w:type="spellStart"/>
      <w:r w:rsidRPr="00825A32">
        <w:rPr>
          <w:rFonts w:ascii="Times New Roman" w:eastAsia="Calibri" w:hAnsi="Times New Roman" w:cs="Times New Roman"/>
          <w:color w:val="000000" w:themeColor="text1"/>
          <w:szCs w:val="22"/>
        </w:rPr>
        <w:t>anova</w:t>
      </w:r>
      <w:proofErr w:type="spellEnd"/>
      <w:r w:rsidRPr="00825A32">
        <w:rPr>
          <w:rFonts w:ascii="Times New Roman" w:eastAsia="Calibri" w:hAnsi="Times New Roman" w:cs="Times New Roman"/>
          <w:color w:val="000000" w:themeColor="text1"/>
          <w:szCs w:val="22"/>
        </w:rPr>
        <w:t xml:space="preserve"> for proportions. Applied Statistics, 27: 34-37.</w:t>
      </w:r>
    </w:p>
    <w:p w14:paraId="0CC15C59" w14:textId="77777777" w:rsidR="006774D2" w:rsidRPr="00825A32" w:rsidRDefault="00DF4D8C" w:rsidP="00145B28">
      <w:pPr>
        <w:spacing w:line="240" w:lineRule="auto"/>
        <w:ind w:left="720" w:hanging="720"/>
        <w:jc w:val="both"/>
        <w:rPr>
          <w:rFonts w:ascii="Times New Roman" w:hAnsi="Times New Roman" w:cs="Times New Roman"/>
          <w:color w:val="000000" w:themeColor="text1"/>
          <w:szCs w:val="22"/>
        </w:rPr>
      </w:pPr>
      <w:r w:rsidRPr="00825A32">
        <w:rPr>
          <w:rFonts w:ascii="Times New Roman" w:eastAsia="Calibri" w:hAnsi="Times New Roman" w:cs="Times New Roman"/>
          <w:color w:val="000000" w:themeColor="text1"/>
          <w:szCs w:val="22"/>
        </w:rPr>
        <w:t>Deacon, R.</w:t>
      </w:r>
      <w:r w:rsidR="00821574" w:rsidRPr="00825A32">
        <w:rPr>
          <w:rFonts w:ascii="Times New Roman" w:eastAsia="Calibri" w:hAnsi="Times New Roman" w:cs="Times New Roman"/>
          <w:color w:val="000000" w:themeColor="text1"/>
          <w:szCs w:val="22"/>
        </w:rPr>
        <w:t xml:space="preserve"> T. 2012. Fishery </w:t>
      </w:r>
      <w:r w:rsidR="0031172A" w:rsidRPr="00825A32">
        <w:rPr>
          <w:rFonts w:ascii="Times New Roman" w:eastAsia="Calibri" w:hAnsi="Times New Roman" w:cs="Times New Roman"/>
          <w:color w:val="000000" w:themeColor="text1"/>
          <w:szCs w:val="22"/>
        </w:rPr>
        <w:t>m</w:t>
      </w:r>
      <w:r w:rsidR="00821574" w:rsidRPr="00825A32">
        <w:rPr>
          <w:rFonts w:ascii="Times New Roman" w:eastAsia="Calibri" w:hAnsi="Times New Roman" w:cs="Times New Roman"/>
          <w:color w:val="000000" w:themeColor="text1"/>
          <w:szCs w:val="22"/>
        </w:rPr>
        <w:t>anage</w:t>
      </w:r>
      <w:r w:rsidRPr="00825A32">
        <w:rPr>
          <w:rFonts w:ascii="Times New Roman" w:eastAsia="Calibri" w:hAnsi="Times New Roman" w:cs="Times New Roman"/>
          <w:color w:val="000000" w:themeColor="text1"/>
          <w:szCs w:val="22"/>
        </w:rPr>
        <w:t xml:space="preserve">ment by </w:t>
      </w:r>
      <w:r w:rsidR="0031172A" w:rsidRPr="00825A32">
        <w:rPr>
          <w:rFonts w:ascii="Times New Roman" w:eastAsia="Calibri" w:hAnsi="Times New Roman" w:cs="Times New Roman"/>
          <w:color w:val="000000" w:themeColor="text1"/>
          <w:szCs w:val="22"/>
        </w:rPr>
        <w:t>h</w:t>
      </w:r>
      <w:r w:rsidRPr="00825A32">
        <w:rPr>
          <w:rFonts w:ascii="Times New Roman" w:eastAsia="Calibri" w:hAnsi="Times New Roman" w:cs="Times New Roman"/>
          <w:color w:val="000000" w:themeColor="text1"/>
          <w:szCs w:val="22"/>
        </w:rPr>
        <w:t xml:space="preserve">arvester </w:t>
      </w:r>
      <w:r w:rsidR="0031172A" w:rsidRPr="00825A32">
        <w:rPr>
          <w:rFonts w:ascii="Times New Roman" w:eastAsia="Calibri" w:hAnsi="Times New Roman" w:cs="Times New Roman"/>
          <w:color w:val="000000" w:themeColor="text1"/>
          <w:szCs w:val="22"/>
        </w:rPr>
        <w:t>c</w:t>
      </w:r>
      <w:r w:rsidRPr="00825A32">
        <w:rPr>
          <w:rFonts w:ascii="Times New Roman" w:eastAsia="Calibri" w:hAnsi="Times New Roman" w:cs="Times New Roman"/>
          <w:color w:val="000000" w:themeColor="text1"/>
          <w:szCs w:val="22"/>
        </w:rPr>
        <w:t>ooperatives.</w:t>
      </w:r>
      <w:r w:rsidR="00821574" w:rsidRPr="00825A32">
        <w:rPr>
          <w:rFonts w:ascii="Times New Roman" w:eastAsia="Calibri" w:hAnsi="Times New Roman" w:cs="Times New Roman"/>
          <w:color w:val="000000" w:themeColor="text1"/>
          <w:szCs w:val="22"/>
        </w:rPr>
        <w:t xml:space="preserve"> Review of Environmental Economics and Policy</w:t>
      </w:r>
      <w:r w:rsidRPr="00825A32">
        <w:rPr>
          <w:rFonts w:ascii="Times New Roman" w:eastAsia="Calibri" w:hAnsi="Times New Roman" w:cs="Times New Roman"/>
          <w:color w:val="000000" w:themeColor="text1"/>
          <w:szCs w:val="22"/>
        </w:rPr>
        <w:t>,</w:t>
      </w:r>
      <w:r w:rsidR="00821574" w:rsidRPr="00825A32">
        <w:rPr>
          <w:rFonts w:ascii="Times New Roman" w:eastAsia="Calibri" w:hAnsi="Times New Roman" w:cs="Times New Roman"/>
          <w:color w:val="000000" w:themeColor="text1"/>
          <w:szCs w:val="22"/>
        </w:rPr>
        <w:t xml:space="preserve"> 6:</w:t>
      </w:r>
      <w:r w:rsidR="0031172A" w:rsidRPr="00825A32">
        <w:rPr>
          <w:rFonts w:ascii="Times New Roman" w:eastAsia="Calibri" w:hAnsi="Times New Roman" w:cs="Times New Roman"/>
          <w:color w:val="000000" w:themeColor="text1"/>
          <w:szCs w:val="22"/>
        </w:rPr>
        <w:t xml:space="preserve"> 258-277.</w:t>
      </w:r>
    </w:p>
    <w:p w14:paraId="4F3B1604" w14:textId="1AA4BAA5" w:rsidR="004B15E6" w:rsidRPr="00825A32" w:rsidRDefault="004B15E6"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Dick, E. J., and </w:t>
      </w:r>
      <w:proofErr w:type="spellStart"/>
      <w:r w:rsidRPr="00825A32">
        <w:rPr>
          <w:rFonts w:ascii="Times New Roman" w:eastAsia="Calibri" w:hAnsi="Times New Roman" w:cs="Times New Roman"/>
          <w:color w:val="000000" w:themeColor="text1"/>
          <w:szCs w:val="22"/>
        </w:rPr>
        <w:t>MacCall</w:t>
      </w:r>
      <w:proofErr w:type="spellEnd"/>
      <w:r w:rsidRPr="00825A32">
        <w:rPr>
          <w:rFonts w:ascii="Times New Roman" w:eastAsia="Calibri" w:hAnsi="Times New Roman" w:cs="Times New Roman"/>
          <w:color w:val="000000" w:themeColor="text1"/>
          <w:szCs w:val="22"/>
        </w:rPr>
        <w:t xml:space="preserve">, A. D. 2014. Status and productivity of </w:t>
      </w:r>
      <w:proofErr w:type="spellStart"/>
      <w:r w:rsidRPr="00825A32">
        <w:rPr>
          <w:rFonts w:ascii="Times New Roman" w:eastAsia="Calibri" w:hAnsi="Times New Roman" w:cs="Times New Roman"/>
          <w:color w:val="000000" w:themeColor="text1"/>
          <w:szCs w:val="22"/>
        </w:rPr>
        <w:t>cowcod</w:t>
      </w:r>
      <w:proofErr w:type="spellEnd"/>
      <w:r w:rsidRPr="00825A32">
        <w:rPr>
          <w:rFonts w:ascii="Times New Roman" w:eastAsia="Calibri" w:hAnsi="Times New Roman" w:cs="Times New Roman"/>
          <w:color w:val="000000" w:themeColor="text1"/>
          <w:szCs w:val="22"/>
        </w:rPr>
        <w:t xml:space="preserve">, </w:t>
      </w:r>
      <w:r w:rsidRPr="00825A32">
        <w:rPr>
          <w:rFonts w:ascii="Times New Roman" w:eastAsia="Calibri" w:hAnsi="Times New Roman" w:cs="Times New Roman"/>
          <w:i/>
          <w:color w:val="000000" w:themeColor="text1"/>
          <w:szCs w:val="22"/>
        </w:rPr>
        <w:t xml:space="preserve">Sebastes </w:t>
      </w:r>
      <w:proofErr w:type="gramStart"/>
      <w:r w:rsidRPr="00825A32">
        <w:rPr>
          <w:rFonts w:ascii="Times New Roman" w:eastAsia="Calibri" w:hAnsi="Times New Roman" w:cs="Times New Roman"/>
          <w:i/>
          <w:color w:val="000000" w:themeColor="text1"/>
          <w:szCs w:val="22"/>
        </w:rPr>
        <w:t>levis</w:t>
      </w:r>
      <w:proofErr w:type="gramEnd"/>
      <w:r w:rsidRPr="00825A32">
        <w:rPr>
          <w:rFonts w:ascii="Times New Roman" w:eastAsia="Calibri" w:hAnsi="Times New Roman" w:cs="Times New Roman"/>
          <w:color w:val="000000" w:themeColor="text1"/>
          <w:szCs w:val="22"/>
        </w:rPr>
        <w:t>, in the Southern California Bight, 2013. Pacific Fishery Management Council, Portland, OR.</w:t>
      </w:r>
    </w:p>
    <w:p w14:paraId="0ECB9E11" w14:textId="43ADC17B" w:rsidR="000D28E3" w:rsidRDefault="000D28E3"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Dickey-</w:t>
      </w:r>
      <w:proofErr w:type="spellStart"/>
      <w:r>
        <w:rPr>
          <w:rFonts w:ascii="Times New Roman" w:eastAsia="Calibri" w:hAnsi="Times New Roman" w:cs="Times New Roman"/>
          <w:color w:val="000000" w:themeColor="text1"/>
          <w:szCs w:val="22"/>
        </w:rPr>
        <w:t>Collas</w:t>
      </w:r>
      <w:proofErr w:type="spellEnd"/>
      <w:r>
        <w:rPr>
          <w:rFonts w:ascii="Times New Roman" w:eastAsia="Calibri" w:hAnsi="Times New Roman" w:cs="Times New Roman"/>
          <w:color w:val="000000" w:themeColor="text1"/>
          <w:szCs w:val="22"/>
        </w:rPr>
        <w:t xml:space="preserve">, M., Payne, M. R., </w:t>
      </w:r>
      <w:proofErr w:type="spellStart"/>
      <w:r>
        <w:rPr>
          <w:rFonts w:ascii="Times New Roman" w:eastAsia="Calibri" w:hAnsi="Times New Roman" w:cs="Times New Roman"/>
          <w:color w:val="000000" w:themeColor="text1"/>
          <w:szCs w:val="22"/>
        </w:rPr>
        <w:t>Trenkel</w:t>
      </w:r>
      <w:proofErr w:type="spellEnd"/>
      <w:r>
        <w:rPr>
          <w:rFonts w:ascii="Times New Roman" w:eastAsia="Calibri" w:hAnsi="Times New Roman" w:cs="Times New Roman"/>
          <w:color w:val="000000" w:themeColor="text1"/>
          <w:szCs w:val="22"/>
        </w:rPr>
        <w:t>, V. M., and Nash, R. D. M. 2014. Hazard warning: model misuse ahead. ICES Journal of Marine Science, 71: 2300-2306.</w:t>
      </w:r>
    </w:p>
    <w:p w14:paraId="25F4DE79" w14:textId="40458B39" w:rsidR="006B7F30" w:rsidRDefault="006B7F30" w:rsidP="00145B28">
      <w:pPr>
        <w:spacing w:line="240" w:lineRule="auto"/>
        <w:ind w:left="720" w:hanging="720"/>
        <w:jc w:val="both"/>
        <w:rPr>
          <w:rFonts w:ascii="Times New Roman" w:eastAsia="Calibri" w:hAnsi="Times New Roman" w:cs="Times New Roman"/>
          <w:color w:val="000000" w:themeColor="text1"/>
          <w:szCs w:val="22"/>
        </w:rPr>
      </w:pPr>
      <w:proofErr w:type="spellStart"/>
      <w:proofErr w:type="gramStart"/>
      <w:r>
        <w:rPr>
          <w:rFonts w:ascii="Times New Roman" w:eastAsia="Calibri" w:hAnsi="Times New Roman" w:cs="Times New Roman"/>
          <w:color w:val="000000" w:themeColor="text1"/>
          <w:szCs w:val="22"/>
        </w:rPr>
        <w:t>Eliasen</w:t>
      </w:r>
      <w:proofErr w:type="spellEnd"/>
      <w:r>
        <w:rPr>
          <w:rFonts w:ascii="Times New Roman" w:eastAsia="Calibri" w:hAnsi="Times New Roman" w:cs="Times New Roman"/>
          <w:color w:val="000000" w:themeColor="text1"/>
          <w:szCs w:val="22"/>
        </w:rPr>
        <w:t xml:space="preserve">, S. Q., </w:t>
      </w:r>
      <w:proofErr w:type="spellStart"/>
      <w:r>
        <w:rPr>
          <w:rFonts w:ascii="Times New Roman" w:eastAsia="Calibri" w:hAnsi="Times New Roman" w:cs="Times New Roman"/>
          <w:color w:val="000000" w:themeColor="text1"/>
          <w:szCs w:val="22"/>
        </w:rPr>
        <w:t>Papadopoulou</w:t>
      </w:r>
      <w:proofErr w:type="spellEnd"/>
      <w:r>
        <w:rPr>
          <w:rFonts w:ascii="Times New Roman" w:eastAsia="Calibri" w:hAnsi="Times New Roman" w:cs="Times New Roman"/>
          <w:color w:val="000000" w:themeColor="text1"/>
          <w:szCs w:val="22"/>
        </w:rPr>
        <w:t xml:space="preserve">, K.-N., </w:t>
      </w:r>
      <w:proofErr w:type="spellStart"/>
      <w:r>
        <w:rPr>
          <w:rFonts w:ascii="Times New Roman" w:eastAsia="Calibri" w:hAnsi="Times New Roman" w:cs="Times New Roman"/>
          <w:color w:val="000000" w:themeColor="text1"/>
          <w:szCs w:val="22"/>
        </w:rPr>
        <w:t>Vassilopoulou</w:t>
      </w:r>
      <w:proofErr w:type="spellEnd"/>
      <w:r>
        <w:rPr>
          <w:rFonts w:ascii="Times New Roman" w:eastAsia="Calibri" w:hAnsi="Times New Roman" w:cs="Times New Roman"/>
          <w:color w:val="000000" w:themeColor="text1"/>
          <w:szCs w:val="22"/>
        </w:rPr>
        <w:t>, V., and Catchpole, T. L. 2013.</w:t>
      </w:r>
      <w:proofErr w:type="gramEnd"/>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Socio-economic and institutional incentives influencing fishers’ behaviour in relation to fishing practices and discard.</w:t>
      </w:r>
      <w:proofErr w:type="gramEnd"/>
      <w:r>
        <w:rPr>
          <w:rFonts w:ascii="Times New Roman" w:eastAsia="Calibri" w:hAnsi="Times New Roman" w:cs="Times New Roman"/>
          <w:color w:val="000000" w:themeColor="text1"/>
          <w:szCs w:val="22"/>
        </w:rPr>
        <w:t xml:space="preserve"> ICES Journal of Marine Science, 71: 1298-1307.</w:t>
      </w:r>
    </w:p>
    <w:p w14:paraId="027AFF87" w14:textId="6CC4DE46" w:rsidR="008B1410" w:rsidRPr="00825A32" w:rsidRDefault="008B1410" w:rsidP="00145B28">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FAO</w:t>
      </w:r>
      <w:r w:rsidR="008E0E76" w:rsidRPr="00825A32">
        <w:rPr>
          <w:rFonts w:ascii="Times New Roman" w:eastAsia="Calibri" w:hAnsi="Times New Roman" w:cs="Times New Roman"/>
          <w:color w:val="000000" w:themeColor="text1"/>
          <w:szCs w:val="22"/>
        </w:rPr>
        <w:t>.</w:t>
      </w:r>
      <w:proofErr w:type="gramEnd"/>
      <w:r w:rsidR="008E0E76" w:rsidRPr="00825A32">
        <w:rPr>
          <w:rFonts w:ascii="Times New Roman" w:eastAsia="Calibri" w:hAnsi="Times New Roman" w:cs="Times New Roman"/>
          <w:color w:val="000000" w:themeColor="text1"/>
          <w:szCs w:val="22"/>
        </w:rPr>
        <w:t xml:space="preserve"> 1995. Code of conduct for responsible fisheries. Food and Agriculture Organization of the United Nations. Rome, Italy.</w:t>
      </w:r>
      <w:r w:rsidR="009B5D51">
        <w:rPr>
          <w:rFonts w:ascii="Times New Roman" w:eastAsia="Calibri" w:hAnsi="Times New Roman" w:cs="Times New Roman"/>
          <w:color w:val="000000" w:themeColor="text1"/>
          <w:szCs w:val="22"/>
        </w:rPr>
        <w:t xml:space="preserve"> 41 p.</w:t>
      </w:r>
    </w:p>
    <w:p w14:paraId="00CB7A26" w14:textId="67BDE691" w:rsidR="003678E5" w:rsidRDefault="003678E5"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FAO</w:t>
      </w:r>
      <w:r w:rsidR="00537D78">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2010. Report of the FAO/UNEP expert meeting on impacts of destructive fishing practices, unsustainable fishing, and illegal, unreported and unregulated (IUU) fishing on marine biodiversity and habitats. </w:t>
      </w:r>
      <w:r w:rsidR="00537D78" w:rsidRPr="00825A32">
        <w:rPr>
          <w:rFonts w:ascii="Times New Roman" w:eastAsia="Calibri" w:hAnsi="Times New Roman" w:cs="Times New Roman"/>
          <w:color w:val="000000" w:themeColor="text1"/>
          <w:szCs w:val="22"/>
        </w:rPr>
        <w:t xml:space="preserve">Food and Agriculture Organization of the United Nations. </w:t>
      </w:r>
      <w:r>
        <w:rPr>
          <w:rFonts w:ascii="Times New Roman" w:eastAsia="Calibri" w:hAnsi="Times New Roman" w:cs="Times New Roman"/>
          <w:color w:val="000000" w:themeColor="text1"/>
          <w:szCs w:val="22"/>
        </w:rPr>
        <w:t>Rome, Italy. 32 p.</w:t>
      </w:r>
    </w:p>
    <w:p w14:paraId="54F3358D" w14:textId="77777777" w:rsidR="00631F13" w:rsidRPr="00825A32" w:rsidRDefault="00631F13" w:rsidP="00145B28">
      <w:pPr>
        <w:spacing w:line="24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Fama</w:t>
      </w:r>
      <w:proofErr w:type="spellEnd"/>
      <w:r w:rsidRPr="00825A32">
        <w:rPr>
          <w:rFonts w:ascii="Times New Roman" w:eastAsia="Calibri" w:hAnsi="Times New Roman" w:cs="Times New Roman"/>
          <w:color w:val="000000" w:themeColor="text1"/>
          <w:szCs w:val="22"/>
        </w:rPr>
        <w:t>, E. 1970. Efficient capital markets: a review of theory and empirical work. Journal of Finance, 25: 383-417.</w:t>
      </w:r>
    </w:p>
    <w:p w14:paraId="115A3EFD" w14:textId="74F29843" w:rsidR="00EF4F0A" w:rsidRPr="00825A32" w:rsidRDefault="00821574"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Fehr, E.,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Leibbrandt</w:t>
      </w:r>
      <w:proofErr w:type="spellEnd"/>
      <w:r w:rsidR="00DF4D8C" w:rsidRPr="00825A32">
        <w:rPr>
          <w:rFonts w:ascii="Times New Roman" w:eastAsia="Calibri" w:hAnsi="Times New Roman" w:cs="Times New Roman"/>
          <w:color w:val="000000" w:themeColor="text1"/>
          <w:szCs w:val="22"/>
        </w:rPr>
        <w:t>, A</w:t>
      </w:r>
      <w:r w:rsidRPr="00825A32">
        <w:rPr>
          <w:rFonts w:ascii="Times New Roman" w:eastAsia="Calibri" w:hAnsi="Times New Roman" w:cs="Times New Roman"/>
          <w:color w:val="000000" w:themeColor="text1"/>
          <w:szCs w:val="22"/>
        </w:rPr>
        <w:t xml:space="preserve">. 2010. A </w:t>
      </w:r>
      <w:r w:rsidR="00EF4F0A" w:rsidRPr="00825A32">
        <w:rPr>
          <w:rFonts w:ascii="Times New Roman" w:eastAsia="Calibri" w:hAnsi="Times New Roman" w:cs="Times New Roman"/>
          <w:color w:val="000000" w:themeColor="text1"/>
          <w:szCs w:val="22"/>
        </w:rPr>
        <w:t>f</w:t>
      </w:r>
      <w:r w:rsidRPr="00825A32">
        <w:rPr>
          <w:rFonts w:ascii="Times New Roman" w:eastAsia="Calibri" w:hAnsi="Times New Roman" w:cs="Times New Roman"/>
          <w:color w:val="000000" w:themeColor="text1"/>
          <w:szCs w:val="22"/>
        </w:rPr>
        <w:t xml:space="preserve">ield </w:t>
      </w:r>
      <w:r w:rsidR="00EF4F0A" w:rsidRPr="00825A32">
        <w:rPr>
          <w:rFonts w:ascii="Times New Roman" w:eastAsia="Calibri" w:hAnsi="Times New Roman" w:cs="Times New Roman"/>
          <w:color w:val="000000" w:themeColor="text1"/>
          <w:szCs w:val="22"/>
        </w:rPr>
        <w:t>s</w:t>
      </w:r>
      <w:r w:rsidRPr="00825A32">
        <w:rPr>
          <w:rFonts w:ascii="Times New Roman" w:eastAsia="Calibri" w:hAnsi="Times New Roman" w:cs="Times New Roman"/>
          <w:color w:val="000000" w:themeColor="text1"/>
          <w:szCs w:val="22"/>
        </w:rPr>
        <w:t xml:space="preserve">tudy on </w:t>
      </w:r>
      <w:r w:rsidR="00EF4F0A" w:rsidRPr="00825A32">
        <w:rPr>
          <w:rFonts w:ascii="Times New Roman" w:eastAsia="Calibri" w:hAnsi="Times New Roman" w:cs="Times New Roman"/>
          <w:color w:val="000000" w:themeColor="text1"/>
          <w:szCs w:val="22"/>
        </w:rPr>
        <w:t>c</w:t>
      </w:r>
      <w:r w:rsidRPr="00825A32">
        <w:rPr>
          <w:rFonts w:ascii="Times New Roman" w:eastAsia="Calibri" w:hAnsi="Times New Roman" w:cs="Times New Roman"/>
          <w:color w:val="000000" w:themeColor="text1"/>
          <w:szCs w:val="22"/>
        </w:rPr>
        <w:t xml:space="preserve">ooperativeness and </w:t>
      </w:r>
      <w:r w:rsidR="00EF4F0A" w:rsidRPr="00825A32">
        <w:rPr>
          <w:rFonts w:ascii="Times New Roman" w:eastAsia="Calibri" w:hAnsi="Times New Roman" w:cs="Times New Roman"/>
          <w:color w:val="000000" w:themeColor="text1"/>
          <w:szCs w:val="22"/>
        </w:rPr>
        <w:t>i</w:t>
      </w:r>
      <w:r w:rsidRPr="00825A32">
        <w:rPr>
          <w:rFonts w:ascii="Times New Roman" w:eastAsia="Calibri" w:hAnsi="Times New Roman" w:cs="Times New Roman"/>
          <w:color w:val="000000" w:themeColor="text1"/>
          <w:szCs w:val="22"/>
        </w:rPr>
        <w:t xml:space="preserve">mpatience in the </w:t>
      </w:r>
      <w:r w:rsidR="00EF4F0A" w:rsidRPr="00825A32">
        <w:rPr>
          <w:rFonts w:ascii="Times New Roman" w:eastAsia="Calibri" w:hAnsi="Times New Roman" w:cs="Times New Roman"/>
          <w:color w:val="000000" w:themeColor="text1"/>
          <w:szCs w:val="22"/>
        </w:rPr>
        <w:t>t</w:t>
      </w:r>
      <w:r w:rsidRPr="00825A32">
        <w:rPr>
          <w:rFonts w:ascii="Times New Roman" w:eastAsia="Calibri" w:hAnsi="Times New Roman" w:cs="Times New Roman"/>
          <w:color w:val="000000" w:themeColor="text1"/>
          <w:szCs w:val="22"/>
        </w:rPr>
        <w:t xml:space="preserve">ragedy of the </w:t>
      </w:r>
      <w:r w:rsidR="00EF4F0A" w:rsidRPr="00825A32">
        <w:rPr>
          <w:rFonts w:ascii="Times New Roman" w:eastAsia="Calibri" w:hAnsi="Times New Roman" w:cs="Times New Roman"/>
          <w:color w:val="000000" w:themeColor="text1"/>
          <w:szCs w:val="22"/>
        </w:rPr>
        <w:t>c</w:t>
      </w:r>
      <w:r w:rsidRPr="00825A32">
        <w:rPr>
          <w:rFonts w:ascii="Times New Roman" w:eastAsia="Calibri" w:hAnsi="Times New Roman" w:cs="Times New Roman"/>
          <w:color w:val="000000" w:themeColor="text1"/>
          <w:szCs w:val="22"/>
        </w:rPr>
        <w:t>ommons.</w:t>
      </w:r>
      <w:r w:rsidR="00EF4F0A" w:rsidRPr="00825A32">
        <w:rPr>
          <w:rFonts w:ascii="Times New Roman" w:eastAsia="Calibri" w:hAnsi="Times New Roman" w:cs="Times New Roman"/>
          <w:color w:val="000000" w:themeColor="text1"/>
          <w:szCs w:val="22"/>
        </w:rPr>
        <w:t xml:space="preserve"> Journal of Public Economics, 95: 1144-1155.</w:t>
      </w:r>
    </w:p>
    <w:p w14:paraId="05BFD242" w14:textId="79207EEF" w:rsidR="00541C7A" w:rsidRPr="00825A32" w:rsidRDefault="00541C7A"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Ferrari, S. L. P. and </w:t>
      </w:r>
      <w:proofErr w:type="spellStart"/>
      <w:r w:rsidRPr="00825A32">
        <w:rPr>
          <w:rFonts w:ascii="Times New Roman" w:eastAsia="Calibri" w:hAnsi="Times New Roman" w:cs="Times New Roman"/>
          <w:color w:val="000000" w:themeColor="text1"/>
          <w:szCs w:val="22"/>
        </w:rPr>
        <w:t>Cribari-Neto</w:t>
      </w:r>
      <w:proofErr w:type="spellEnd"/>
      <w:r w:rsidRPr="00825A32">
        <w:rPr>
          <w:rFonts w:ascii="Times New Roman" w:eastAsia="Calibri" w:hAnsi="Times New Roman" w:cs="Times New Roman"/>
          <w:color w:val="000000" w:themeColor="text1"/>
          <w:szCs w:val="22"/>
        </w:rPr>
        <w:t>. F. 2004. Beta regression for modelling rates and proportions. Journal of Applied Statistics, 31: 799-815.</w:t>
      </w:r>
    </w:p>
    <w:p w14:paraId="4E2F1E71" w14:textId="77777777" w:rsidR="00434F8C" w:rsidRPr="00825A32" w:rsidRDefault="00434F8C"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Field, J. C. 2013. Status of </w:t>
      </w:r>
      <w:proofErr w:type="spellStart"/>
      <w:r w:rsidRPr="00825A32">
        <w:rPr>
          <w:rFonts w:ascii="Times New Roman" w:eastAsia="Calibri" w:hAnsi="Times New Roman" w:cs="Times New Roman"/>
          <w:color w:val="000000" w:themeColor="text1"/>
          <w:szCs w:val="22"/>
        </w:rPr>
        <w:t>bocaccio</w:t>
      </w:r>
      <w:proofErr w:type="spellEnd"/>
      <w:r w:rsidRPr="00825A32">
        <w:rPr>
          <w:rFonts w:ascii="Times New Roman" w:eastAsia="Calibri" w:hAnsi="Times New Roman" w:cs="Times New Roman"/>
          <w:color w:val="000000" w:themeColor="text1"/>
          <w:szCs w:val="22"/>
        </w:rPr>
        <w:t xml:space="preserve">, </w:t>
      </w:r>
      <w:r w:rsidRPr="00825A32">
        <w:rPr>
          <w:rFonts w:ascii="Times New Roman" w:eastAsia="Calibri" w:hAnsi="Times New Roman" w:cs="Times New Roman"/>
          <w:i/>
          <w:color w:val="000000" w:themeColor="text1"/>
          <w:szCs w:val="22"/>
        </w:rPr>
        <w:t xml:space="preserve">Sebastes </w:t>
      </w:r>
      <w:proofErr w:type="spellStart"/>
      <w:r w:rsidRPr="00825A32">
        <w:rPr>
          <w:rFonts w:ascii="Times New Roman" w:eastAsia="Calibri" w:hAnsi="Times New Roman" w:cs="Times New Roman"/>
          <w:i/>
          <w:color w:val="000000" w:themeColor="text1"/>
          <w:szCs w:val="22"/>
        </w:rPr>
        <w:t>paucispinis</w:t>
      </w:r>
      <w:proofErr w:type="spellEnd"/>
      <w:r w:rsidRPr="00825A32">
        <w:rPr>
          <w:rFonts w:ascii="Times New Roman" w:eastAsia="Calibri" w:hAnsi="Times New Roman" w:cs="Times New Roman"/>
          <w:color w:val="000000" w:themeColor="text1"/>
          <w:szCs w:val="22"/>
        </w:rPr>
        <w:t>, in the Conception</w:t>
      </w:r>
      <w:r w:rsidR="00E801AF" w:rsidRPr="00825A32">
        <w:rPr>
          <w:rFonts w:ascii="Times New Roman" w:eastAsia="Calibri" w:hAnsi="Times New Roman" w:cs="Times New Roman"/>
          <w:color w:val="000000" w:themeColor="text1"/>
          <w:szCs w:val="22"/>
        </w:rPr>
        <w:t>, Monterey and Eureka INPFC areas as evaluated for 2013. Pacific Fishery Management Council, Portland, OR.</w:t>
      </w:r>
    </w:p>
    <w:p w14:paraId="6CF5099C" w14:textId="258223DB" w:rsidR="00AE34F8" w:rsidRDefault="00AE34F8"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Fulton, E. A., Link, J. S., Kaplan, I. C., </w:t>
      </w:r>
      <w:proofErr w:type="spellStart"/>
      <w:r>
        <w:rPr>
          <w:rFonts w:ascii="Times New Roman" w:eastAsia="Calibri" w:hAnsi="Times New Roman" w:cs="Times New Roman"/>
          <w:color w:val="000000" w:themeColor="text1"/>
          <w:szCs w:val="22"/>
        </w:rPr>
        <w:t>Savina</w:t>
      </w:r>
      <w:proofErr w:type="spellEnd"/>
      <w:r>
        <w:rPr>
          <w:rFonts w:ascii="Times New Roman" w:eastAsia="Calibri" w:hAnsi="Times New Roman" w:cs="Times New Roman"/>
          <w:color w:val="000000" w:themeColor="text1"/>
          <w:szCs w:val="22"/>
        </w:rPr>
        <w:t>-Rolland, M., Johnson, P., Ainsworth, C., Horne, P., Gorton, R., Gamble, R. J., Smith, A. D. M., and Smith, D. C. 2011a. Lessons in modelling and management of marine ecosystems: the Atlantis experience. Fish and Fisheries, 12: 171-188.</w:t>
      </w:r>
    </w:p>
    <w:p w14:paraId="1114AFA0" w14:textId="45A57350" w:rsidR="00535598" w:rsidRDefault="00535598"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Fulton, E. A., Smith, A. D. M, Smith, D. C., and van </w:t>
      </w:r>
      <w:proofErr w:type="spellStart"/>
      <w:r>
        <w:rPr>
          <w:rFonts w:ascii="Times New Roman" w:eastAsia="Calibri" w:hAnsi="Times New Roman" w:cs="Times New Roman"/>
          <w:color w:val="000000" w:themeColor="text1"/>
          <w:szCs w:val="22"/>
        </w:rPr>
        <w:t>Putten</w:t>
      </w:r>
      <w:proofErr w:type="spellEnd"/>
      <w:r>
        <w:rPr>
          <w:rFonts w:ascii="Times New Roman" w:eastAsia="Calibri" w:hAnsi="Times New Roman" w:cs="Times New Roman"/>
          <w:color w:val="000000" w:themeColor="text1"/>
          <w:szCs w:val="22"/>
        </w:rPr>
        <w:t>, I. E. 2011</w:t>
      </w:r>
      <w:r w:rsidR="00AE34F8">
        <w:rPr>
          <w:rFonts w:ascii="Times New Roman" w:eastAsia="Calibri" w:hAnsi="Times New Roman" w:cs="Times New Roman"/>
          <w:color w:val="000000" w:themeColor="text1"/>
          <w:szCs w:val="22"/>
        </w:rPr>
        <w:t>b</w:t>
      </w:r>
      <w:r>
        <w:rPr>
          <w:rFonts w:ascii="Times New Roman" w:eastAsia="Calibri" w:hAnsi="Times New Roman" w:cs="Times New Roman"/>
          <w:color w:val="000000" w:themeColor="text1"/>
          <w:szCs w:val="22"/>
        </w:rPr>
        <w:t>. Human behaviour: the key source of uncertainty in fisheries management. Fish and Fisheries, 12: 2-17.</w:t>
      </w:r>
    </w:p>
    <w:p w14:paraId="6DAD1FD1" w14:textId="5B773688" w:rsidR="00E801AF" w:rsidRPr="00825A32" w:rsidRDefault="00E801AF" w:rsidP="00145B28">
      <w:pPr>
        <w:spacing w:line="24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Gertseva</w:t>
      </w:r>
      <w:proofErr w:type="spellEnd"/>
      <w:r w:rsidRPr="00825A32">
        <w:rPr>
          <w:rFonts w:ascii="Times New Roman" w:eastAsia="Calibri" w:hAnsi="Times New Roman" w:cs="Times New Roman"/>
          <w:color w:val="000000" w:themeColor="text1"/>
          <w:szCs w:val="22"/>
        </w:rPr>
        <w:t>, V. V.</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 xml:space="preserve">Thorson, J. T. 2013. Status of the </w:t>
      </w:r>
      <w:proofErr w:type="spellStart"/>
      <w:r w:rsidRPr="00825A32">
        <w:rPr>
          <w:rFonts w:ascii="Times New Roman" w:eastAsia="Calibri" w:hAnsi="Times New Roman" w:cs="Times New Roman"/>
          <w:color w:val="000000" w:themeColor="text1"/>
          <w:szCs w:val="22"/>
        </w:rPr>
        <w:t>darkblotched</w:t>
      </w:r>
      <w:proofErr w:type="spellEnd"/>
      <w:r w:rsidRPr="00825A32">
        <w:rPr>
          <w:rFonts w:ascii="Times New Roman" w:eastAsia="Calibri" w:hAnsi="Times New Roman" w:cs="Times New Roman"/>
          <w:color w:val="000000" w:themeColor="text1"/>
          <w:szCs w:val="22"/>
        </w:rPr>
        <w:t xml:space="preserve"> rockfish resources off the continental U.S. Pacific Coast in 2013. Pacific Fishery Management Council, Portland, OR.</w:t>
      </w:r>
    </w:p>
    <w:p w14:paraId="6A4E733E" w14:textId="64767088" w:rsidR="00760619" w:rsidRPr="00825A32" w:rsidRDefault="00760619"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Hall, M. A., </w:t>
      </w:r>
      <w:proofErr w:type="spellStart"/>
      <w:r w:rsidRPr="00825A32">
        <w:rPr>
          <w:rFonts w:ascii="Times New Roman" w:eastAsia="Calibri" w:hAnsi="Times New Roman" w:cs="Times New Roman"/>
          <w:color w:val="000000" w:themeColor="text1"/>
          <w:szCs w:val="22"/>
        </w:rPr>
        <w:t>Alverson</w:t>
      </w:r>
      <w:proofErr w:type="spellEnd"/>
      <w:r w:rsidRPr="00825A32">
        <w:rPr>
          <w:rFonts w:ascii="Times New Roman" w:eastAsia="Calibri" w:hAnsi="Times New Roman" w:cs="Times New Roman"/>
          <w:color w:val="000000" w:themeColor="text1"/>
          <w:szCs w:val="22"/>
        </w:rPr>
        <w:t xml:space="preserve">, D. L., and </w:t>
      </w:r>
      <w:proofErr w:type="spellStart"/>
      <w:r w:rsidRPr="00825A32">
        <w:rPr>
          <w:rFonts w:ascii="Times New Roman" w:eastAsia="Calibri" w:hAnsi="Times New Roman" w:cs="Times New Roman"/>
          <w:color w:val="000000" w:themeColor="text1"/>
          <w:szCs w:val="22"/>
        </w:rPr>
        <w:t>Metuzals</w:t>
      </w:r>
      <w:proofErr w:type="spellEnd"/>
      <w:r w:rsidRPr="00825A32">
        <w:rPr>
          <w:rFonts w:ascii="Times New Roman" w:eastAsia="Calibri" w:hAnsi="Times New Roman" w:cs="Times New Roman"/>
          <w:color w:val="000000" w:themeColor="text1"/>
          <w:szCs w:val="22"/>
        </w:rPr>
        <w:t>, K. I. 2000. By-catch: problems and solutions. Marine Pollution Bulletin, 41: 204-219.</w:t>
      </w:r>
    </w:p>
    <w:p w14:paraId="64A3D7EA" w14:textId="2105853C" w:rsidR="00B52963" w:rsidRPr="00825A32" w:rsidRDefault="00B52963"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Hall, S. J.,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Mainprize, B. M. 2005. Managing by-catch and discards: how much progress are we making and how can we do better. Fish and Fisheries, 6: 134-155.</w:t>
      </w:r>
    </w:p>
    <w:p w14:paraId="46AA58F5" w14:textId="14768D80" w:rsidR="009F04B3" w:rsidRPr="00825A32" w:rsidRDefault="00E801AF"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Hamel, O. S.</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Ono K. 2011. Stock assessment of Pacific Ocean Perch in waters off of the U.S. West Coast in 2011. Pacific Fishery M</w:t>
      </w:r>
      <w:r w:rsidR="009F04B3" w:rsidRPr="00825A32">
        <w:rPr>
          <w:rFonts w:ascii="Times New Roman" w:eastAsia="Calibri" w:hAnsi="Times New Roman" w:cs="Times New Roman"/>
          <w:color w:val="000000" w:themeColor="text1"/>
          <w:szCs w:val="22"/>
        </w:rPr>
        <w:t>anagement Council, Portland, OR.</w:t>
      </w:r>
    </w:p>
    <w:p w14:paraId="4272DEE5" w14:textId="41A1083F" w:rsidR="00D75A8B" w:rsidRDefault="00D75A8B" w:rsidP="00145B28">
      <w:pPr>
        <w:spacing w:line="240" w:lineRule="auto"/>
        <w:ind w:left="720" w:hanging="720"/>
        <w:jc w:val="both"/>
        <w:rPr>
          <w:rFonts w:ascii="Times New Roman" w:eastAsia="Calibri" w:hAnsi="Times New Roman" w:cs="Times New Roman"/>
          <w:color w:val="000000" w:themeColor="text1"/>
          <w:szCs w:val="22"/>
        </w:rPr>
      </w:pPr>
      <w:commentRangeStart w:id="84"/>
      <w:r>
        <w:rPr>
          <w:rFonts w:ascii="Times New Roman" w:eastAsia="Calibri" w:hAnsi="Times New Roman" w:cs="Times New Roman"/>
          <w:color w:val="000000" w:themeColor="text1"/>
          <w:szCs w:val="22"/>
        </w:rPr>
        <w:t>Hart, P. J. B., and Pitcher, T. J. 1998. Conflict, consent and cooperation: the utility of an evolutionary perspective on individual human behaviour in fisheries management.</w:t>
      </w:r>
      <w:r w:rsidR="005819AB">
        <w:rPr>
          <w:rFonts w:ascii="Times New Roman" w:eastAsia="Calibri" w:hAnsi="Times New Roman" w:cs="Times New Roman"/>
          <w:color w:val="000000" w:themeColor="text1"/>
          <w:szCs w:val="22"/>
        </w:rPr>
        <w:t xml:space="preserve"> </w:t>
      </w:r>
      <w:proofErr w:type="spellStart"/>
      <w:r w:rsidR="005819AB">
        <w:rPr>
          <w:rFonts w:ascii="Times New Roman" w:eastAsia="Calibri" w:hAnsi="Times New Roman" w:cs="Times New Roman"/>
          <w:color w:val="000000" w:themeColor="text1"/>
          <w:szCs w:val="22"/>
        </w:rPr>
        <w:t>Eds</w:t>
      </w:r>
      <w:proofErr w:type="spellEnd"/>
      <w:r w:rsidR="005819AB">
        <w:rPr>
          <w:rFonts w:ascii="Times New Roman" w:eastAsia="Calibri" w:hAnsi="Times New Roman" w:cs="Times New Roman"/>
          <w:color w:val="000000" w:themeColor="text1"/>
          <w:szCs w:val="22"/>
        </w:rPr>
        <w:t xml:space="preserve">: Pitcher, T. J., </w:t>
      </w:r>
      <w:proofErr w:type="spellStart"/>
      <w:r w:rsidR="005819AB">
        <w:rPr>
          <w:rFonts w:ascii="Times New Roman" w:eastAsia="Calibri" w:hAnsi="Times New Roman" w:cs="Times New Roman"/>
          <w:color w:val="000000" w:themeColor="text1"/>
          <w:szCs w:val="22"/>
        </w:rPr>
        <w:t>Pauly</w:t>
      </w:r>
      <w:proofErr w:type="spellEnd"/>
      <w:r w:rsidR="005819AB">
        <w:rPr>
          <w:rFonts w:ascii="Times New Roman" w:eastAsia="Calibri" w:hAnsi="Times New Roman" w:cs="Times New Roman"/>
          <w:color w:val="000000" w:themeColor="text1"/>
          <w:szCs w:val="22"/>
        </w:rPr>
        <w:t>, D., and Hart. P.</w:t>
      </w:r>
      <w:r>
        <w:rPr>
          <w:rFonts w:ascii="Times New Roman" w:eastAsia="Calibri" w:hAnsi="Times New Roman" w:cs="Times New Roman"/>
          <w:color w:val="000000" w:themeColor="text1"/>
          <w:szCs w:val="22"/>
        </w:rPr>
        <w:t xml:space="preserve"> In: R</w:t>
      </w:r>
      <w:r w:rsidR="005819AB">
        <w:rPr>
          <w:rFonts w:ascii="Times New Roman" w:eastAsia="Calibri" w:hAnsi="Times New Roman" w:cs="Times New Roman"/>
          <w:color w:val="000000" w:themeColor="text1"/>
          <w:szCs w:val="22"/>
        </w:rPr>
        <w:t>einventing Fisheries Management. Kluwer Academic Publishers, Dordrecht, Netherlands, 215-225.</w:t>
      </w:r>
      <w:commentRangeEnd w:id="84"/>
      <w:r w:rsidR="005819AB">
        <w:rPr>
          <w:rStyle w:val="CommentReference"/>
        </w:rPr>
        <w:commentReference w:id="84"/>
      </w:r>
    </w:p>
    <w:p w14:paraId="524425C6" w14:textId="0150B7C8" w:rsidR="00963D8F" w:rsidRDefault="00963D8F" w:rsidP="00145B28">
      <w:pPr>
        <w:spacing w:line="240" w:lineRule="auto"/>
        <w:ind w:left="720" w:hanging="720"/>
        <w:jc w:val="both"/>
        <w:rPr>
          <w:rFonts w:ascii="Times New Roman" w:eastAsia="Calibri" w:hAnsi="Times New Roman" w:cs="Times New Roman"/>
          <w:color w:val="000000" w:themeColor="text1"/>
          <w:szCs w:val="22"/>
        </w:rPr>
      </w:pPr>
      <w:proofErr w:type="spellStart"/>
      <w:r>
        <w:rPr>
          <w:rFonts w:ascii="Times New Roman" w:eastAsia="Calibri" w:hAnsi="Times New Roman" w:cs="Times New Roman"/>
          <w:color w:val="000000" w:themeColor="text1"/>
          <w:szCs w:val="22"/>
        </w:rPr>
        <w:lastRenderedPageBreak/>
        <w:t>Heery</w:t>
      </w:r>
      <w:proofErr w:type="spellEnd"/>
      <w:r>
        <w:rPr>
          <w:rFonts w:ascii="Times New Roman" w:eastAsia="Calibri" w:hAnsi="Times New Roman" w:cs="Times New Roman"/>
          <w:color w:val="000000" w:themeColor="text1"/>
          <w:szCs w:val="22"/>
        </w:rPr>
        <w:t xml:space="preserve">, E., and Cope, J. M. 2014. Co-occurrence of bycatch and target species in the </w:t>
      </w:r>
      <w:proofErr w:type="spellStart"/>
      <w:r>
        <w:rPr>
          <w:rFonts w:ascii="Times New Roman" w:eastAsia="Calibri" w:hAnsi="Times New Roman" w:cs="Times New Roman"/>
          <w:color w:val="000000" w:themeColor="text1"/>
          <w:szCs w:val="22"/>
        </w:rPr>
        <w:t>groundfish</w:t>
      </w:r>
      <w:proofErr w:type="spellEnd"/>
      <w:r>
        <w:rPr>
          <w:rFonts w:ascii="Times New Roman" w:eastAsia="Calibri" w:hAnsi="Times New Roman" w:cs="Times New Roman"/>
          <w:color w:val="000000" w:themeColor="text1"/>
          <w:szCs w:val="22"/>
        </w:rPr>
        <w:t xml:space="preserve"> demersal trawl fishery of the U.S. west coast; with special consideration of rebuilding stocks. Fishery Bulletin, 112: 36-48.</w:t>
      </w:r>
    </w:p>
    <w:p w14:paraId="59E5FC84" w14:textId="4B7C7034" w:rsidR="00835FCE" w:rsidRDefault="00835FCE" w:rsidP="00145B28">
      <w:pPr>
        <w:spacing w:line="240" w:lineRule="auto"/>
        <w:ind w:left="720" w:hanging="720"/>
        <w:jc w:val="both"/>
        <w:rPr>
          <w:rFonts w:ascii="Times New Roman" w:eastAsia="Calibri" w:hAnsi="Times New Roman" w:cs="Times New Roman"/>
          <w:color w:val="000000" w:themeColor="text1"/>
          <w:szCs w:val="22"/>
        </w:rPr>
      </w:pPr>
      <w:proofErr w:type="spellStart"/>
      <w:r>
        <w:rPr>
          <w:rFonts w:ascii="Times New Roman" w:eastAsia="Calibri" w:hAnsi="Times New Roman" w:cs="Times New Roman"/>
          <w:color w:val="000000" w:themeColor="text1"/>
          <w:szCs w:val="22"/>
        </w:rPr>
        <w:t>Herpigny</w:t>
      </w:r>
      <w:proofErr w:type="spellEnd"/>
      <w:r>
        <w:rPr>
          <w:rFonts w:ascii="Times New Roman" w:eastAsia="Calibri" w:hAnsi="Times New Roman" w:cs="Times New Roman"/>
          <w:color w:val="000000" w:themeColor="text1"/>
          <w:szCs w:val="22"/>
        </w:rPr>
        <w:t xml:space="preserve">, B., and Gosselin, F. 2015. </w:t>
      </w:r>
      <w:proofErr w:type="spellStart"/>
      <w:r>
        <w:rPr>
          <w:rFonts w:ascii="Times New Roman" w:eastAsia="Calibri" w:hAnsi="Times New Roman" w:cs="Times New Roman"/>
          <w:color w:val="000000" w:themeColor="text1"/>
          <w:szCs w:val="22"/>
        </w:rPr>
        <w:t>Analyzing</w:t>
      </w:r>
      <w:proofErr w:type="spellEnd"/>
      <w:r>
        <w:rPr>
          <w:rFonts w:ascii="Times New Roman" w:eastAsia="Calibri" w:hAnsi="Times New Roman" w:cs="Times New Roman"/>
          <w:color w:val="000000" w:themeColor="text1"/>
          <w:szCs w:val="22"/>
        </w:rPr>
        <w:t xml:space="preserve"> plant cover class data quantitatively: customized zero-inflated beta distributions show promising results. Ecological Informatics, 26: 18-26.</w:t>
      </w:r>
    </w:p>
    <w:p w14:paraId="417FEC4E" w14:textId="77777777" w:rsidR="00E17EDA" w:rsidRPr="00825A32" w:rsidRDefault="00821574"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Herrera, G. E. 2005. Stochastic bycatch, informational asymmetry, and discarding. Journal of </w:t>
      </w:r>
      <w:proofErr w:type="spellStart"/>
      <w:r w:rsidRPr="00825A32">
        <w:rPr>
          <w:rFonts w:ascii="Times New Roman" w:eastAsia="Calibri" w:hAnsi="Times New Roman" w:cs="Times New Roman"/>
          <w:color w:val="000000" w:themeColor="text1"/>
          <w:szCs w:val="22"/>
        </w:rPr>
        <w:t>Enviornmental</w:t>
      </w:r>
      <w:proofErr w:type="spellEnd"/>
      <w:r w:rsidRPr="00825A32">
        <w:rPr>
          <w:rFonts w:ascii="Times New Roman" w:eastAsia="Calibri" w:hAnsi="Times New Roman" w:cs="Times New Roman"/>
          <w:color w:val="000000" w:themeColor="text1"/>
          <w:szCs w:val="22"/>
        </w:rPr>
        <w:t xml:space="preserve"> Economics and Management</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49: 463-483. </w:t>
      </w:r>
    </w:p>
    <w:p w14:paraId="63994CB1" w14:textId="77777777" w:rsidR="00356DC7" w:rsidRPr="00825A32" w:rsidRDefault="00356DC7" w:rsidP="00145B28">
      <w:pPr>
        <w:spacing w:line="24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Hilborn</w:t>
      </w:r>
      <w:proofErr w:type="spellEnd"/>
      <w:r w:rsidRPr="00825A32">
        <w:rPr>
          <w:rFonts w:ascii="Times New Roman" w:eastAsia="Calibri" w:hAnsi="Times New Roman" w:cs="Times New Roman"/>
          <w:color w:val="000000" w:themeColor="text1"/>
          <w:szCs w:val="22"/>
        </w:rPr>
        <w:t xml:space="preserve">, R. 2007. Managing fisheries is managing people: what has been </w:t>
      </w:r>
      <w:r w:rsidR="00DF4D8C" w:rsidRPr="00825A32">
        <w:rPr>
          <w:rFonts w:ascii="Times New Roman" w:eastAsia="Calibri" w:hAnsi="Times New Roman" w:cs="Times New Roman"/>
          <w:color w:val="000000" w:themeColor="text1"/>
          <w:szCs w:val="22"/>
        </w:rPr>
        <w:t>learned? Fish and Fisheries, 8</w:t>
      </w:r>
      <w:r w:rsidRPr="00825A32">
        <w:rPr>
          <w:rFonts w:ascii="Times New Roman" w:eastAsia="Calibri" w:hAnsi="Times New Roman" w:cs="Times New Roman"/>
          <w:color w:val="000000" w:themeColor="text1"/>
          <w:szCs w:val="22"/>
        </w:rPr>
        <w:t>: 285-296.</w:t>
      </w:r>
    </w:p>
    <w:p w14:paraId="687CDBB1" w14:textId="77777777" w:rsidR="006D23AB" w:rsidRPr="00825A32" w:rsidRDefault="00821574"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Holland, D. S. 2010. Markets, pooling and insurance for managing bycatch in fisheries. Ecological Economics</w:t>
      </w:r>
      <w:r w:rsidR="00DF4D8C" w:rsidRPr="00825A32">
        <w:rPr>
          <w:rFonts w:ascii="Times New Roman" w:eastAsia="Calibri" w:hAnsi="Times New Roman" w:cs="Times New Roman"/>
          <w:color w:val="000000" w:themeColor="text1"/>
          <w:szCs w:val="22"/>
        </w:rPr>
        <w:t>,</w:t>
      </w:r>
      <w:r w:rsidR="00B52963" w:rsidRPr="00825A32">
        <w:rPr>
          <w:rFonts w:ascii="Times New Roman" w:eastAsia="Calibri" w:hAnsi="Times New Roman" w:cs="Times New Roman"/>
          <w:color w:val="000000" w:themeColor="text1"/>
          <w:szCs w:val="22"/>
        </w:rPr>
        <w:t xml:space="preserve"> 70: 121-133</w:t>
      </w:r>
      <w:r w:rsidR="006D23AB" w:rsidRPr="00825A32">
        <w:rPr>
          <w:rFonts w:ascii="Times New Roman" w:eastAsia="Calibri" w:hAnsi="Times New Roman" w:cs="Times New Roman"/>
          <w:color w:val="000000" w:themeColor="text1"/>
          <w:szCs w:val="22"/>
        </w:rPr>
        <w:t>.</w:t>
      </w:r>
    </w:p>
    <w:p w14:paraId="1905041F" w14:textId="77777777" w:rsidR="006D23AB" w:rsidRPr="00825A32" w:rsidRDefault="006D23AB"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Holland, D. S. 2013. Making cents out of barter data from the British Columbia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ITQ market. Marine Resource Economics, 28: 311-330.</w:t>
      </w:r>
    </w:p>
    <w:p w14:paraId="5C21B586" w14:textId="6D3CB2CD" w:rsidR="007D7E2D" w:rsidRPr="00825A32" w:rsidRDefault="00821574"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Holland, </w:t>
      </w:r>
      <w:r w:rsidR="00DF4D8C" w:rsidRPr="00825A32">
        <w:rPr>
          <w:rFonts w:ascii="Times New Roman" w:eastAsia="Calibri" w:hAnsi="Times New Roman" w:cs="Times New Roman"/>
          <w:color w:val="000000" w:themeColor="text1"/>
          <w:szCs w:val="22"/>
        </w:rPr>
        <w:t xml:space="preserve">D. S., </w:t>
      </w:r>
      <w:r w:rsidR="0061171E" w:rsidRPr="00825A32">
        <w:rPr>
          <w:rFonts w:ascii="Times New Roman" w:eastAsia="Calibri" w:hAnsi="Times New Roman" w:cs="Times New Roman"/>
          <w:color w:val="000000" w:themeColor="text1"/>
          <w:szCs w:val="22"/>
        </w:rPr>
        <w:t xml:space="preserve">and </w:t>
      </w:r>
      <w:proofErr w:type="spellStart"/>
      <w:r w:rsidR="00DF4D8C" w:rsidRPr="00825A32">
        <w:rPr>
          <w:rFonts w:ascii="Times New Roman" w:eastAsia="Calibri" w:hAnsi="Times New Roman" w:cs="Times New Roman"/>
          <w:color w:val="000000" w:themeColor="text1"/>
          <w:szCs w:val="22"/>
        </w:rPr>
        <w:t>Jannot</w:t>
      </w:r>
      <w:proofErr w:type="spellEnd"/>
      <w:r w:rsidR="00DF4D8C" w:rsidRPr="00825A32">
        <w:rPr>
          <w:rFonts w:ascii="Times New Roman" w:eastAsia="Calibri" w:hAnsi="Times New Roman" w:cs="Times New Roman"/>
          <w:color w:val="000000" w:themeColor="text1"/>
          <w:szCs w:val="22"/>
        </w:rPr>
        <w:t xml:space="preserve">, J. E. 2012. </w:t>
      </w:r>
      <w:r w:rsidRPr="00825A32">
        <w:rPr>
          <w:rFonts w:ascii="Times New Roman" w:eastAsia="Calibri" w:hAnsi="Times New Roman" w:cs="Times New Roman"/>
          <w:color w:val="000000" w:themeColor="text1"/>
          <w:szCs w:val="22"/>
        </w:rPr>
        <w:t>Bycatch risk pools for the US</w:t>
      </w:r>
      <w:r w:rsidR="00DF4D8C" w:rsidRPr="00825A32">
        <w:rPr>
          <w:rFonts w:ascii="Times New Roman" w:eastAsia="Calibri" w:hAnsi="Times New Roman" w:cs="Times New Roman"/>
          <w:color w:val="000000" w:themeColor="text1"/>
          <w:szCs w:val="22"/>
        </w:rPr>
        <w:t xml:space="preserve"> West Coast </w:t>
      </w:r>
      <w:proofErr w:type="spellStart"/>
      <w:r w:rsidR="00DF4D8C" w:rsidRPr="00825A32">
        <w:rPr>
          <w:rFonts w:ascii="Times New Roman" w:eastAsia="Calibri" w:hAnsi="Times New Roman" w:cs="Times New Roman"/>
          <w:color w:val="000000" w:themeColor="text1"/>
          <w:szCs w:val="22"/>
        </w:rPr>
        <w:t>Groundfish</w:t>
      </w:r>
      <w:proofErr w:type="spellEnd"/>
      <w:r w:rsidR="00DF4D8C" w:rsidRPr="00825A32">
        <w:rPr>
          <w:rFonts w:ascii="Times New Roman" w:eastAsia="Calibri" w:hAnsi="Times New Roman" w:cs="Times New Roman"/>
          <w:color w:val="000000" w:themeColor="text1"/>
          <w:szCs w:val="22"/>
        </w:rPr>
        <w:t xml:space="preserve"> Fishery.</w:t>
      </w:r>
      <w:r w:rsidRPr="00825A32">
        <w:rPr>
          <w:rFonts w:ascii="Times New Roman" w:eastAsia="Calibri" w:hAnsi="Times New Roman" w:cs="Times New Roman"/>
          <w:color w:val="000000" w:themeColor="text1"/>
          <w:szCs w:val="22"/>
        </w:rPr>
        <w:t xml:space="preserve"> Ecological Economics</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78:132-147. </w:t>
      </w:r>
    </w:p>
    <w:p w14:paraId="143DC028" w14:textId="60B4A9D9" w:rsidR="006D23AB" w:rsidRPr="00825A32" w:rsidRDefault="006D23AB"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Holland, D. S., Thunberg, E., Agar, J., </w:t>
      </w:r>
      <w:proofErr w:type="spellStart"/>
      <w:r w:rsidRPr="00825A32">
        <w:rPr>
          <w:rFonts w:ascii="Times New Roman" w:eastAsia="Calibri" w:hAnsi="Times New Roman" w:cs="Times New Roman"/>
          <w:color w:val="000000" w:themeColor="text1"/>
          <w:szCs w:val="22"/>
        </w:rPr>
        <w:t>Crosson</w:t>
      </w:r>
      <w:proofErr w:type="spellEnd"/>
      <w:r w:rsidRPr="00825A32">
        <w:rPr>
          <w:rFonts w:ascii="Times New Roman" w:eastAsia="Calibri" w:hAnsi="Times New Roman" w:cs="Times New Roman"/>
          <w:color w:val="000000" w:themeColor="text1"/>
          <w:szCs w:val="22"/>
        </w:rPr>
        <w:t xml:space="preserve">, S., Demarest, C., </w:t>
      </w:r>
      <w:proofErr w:type="spellStart"/>
      <w:r w:rsidRPr="00825A32">
        <w:rPr>
          <w:rFonts w:ascii="Times New Roman" w:eastAsia="Calibri" w:hAnsi="Times New Roman" w:cs="Times New Roman"/>
          <w:color w:val="000000" w:themeColor="text1"/>
          <w:szCs w:val="22"/>
        </w:rPr>
        <w:t>Kasperski</w:t>
      </w:r>
      <w:proofErr w:type="spellEnd"/>
      <w:r w:rsidRPr="00825A32">
        <w:rPr>
          <w:rFonts w:ascii="Times New Roman" w:eastAsia="Calibri" w:hAnsi="Times New Roman" w:cs="Times New Roman"/>
          <w:color w:val="000000" w:themeColor="text1"/>
          <w:szCs w:val="22"/>
        </w:rPr>
        <w:t xml:space="preserve">, S., </w:t>
      </w:r>
      <w:proofErr w:type="spellStart"/>
      <w:r w:rsidRPr="00825A32">
        <w:rPr>
          <w:rFonts w:ascii="Times New Roman" w:eastAsia="Calibri" w:hAnsi="Times New Roman" w:cs="Times New Roman"/>
          <w:color w:val="000000" w:themeColor="text1"/>
          <w:szCs w:val="22"/>
        </w:rPr>
        <w:t>Perruso</w:t>
      </w:r>
      <w:proofErr w:type="spellEnd"/>
      <w:r w:rsidRPr="00825A32">
        <w:rPr>
          <w:rFonts w:ascii="Times New Roman" w:eastAsia="Calibri" w:hAnsi="Times New Roman" w:cs="Times New Roman"/>
          <w:color w:val="000000" w:themeColor="text1"/>
          <w:szCs w:val="22"/>
        </w:rPr>
        <w:t xml:space="preserve">, L., </w:t>
      </w:r>
      <w:r w:rsidR="0061171E" w:rsidRPr="00825A32">
        <w:rPr>
          <w:rFonts w:ascii="Times New Roman" w:eastAsia="Calibri" w:hAnsi="Times New Roman" w:cs="Times New Roman"/>
          <w:i/>
          <w:color w:val="000000" w:themeColor="text1"/>
          <w:szCs w:val="22"/>
        </w:rPr>
        <w:t>et al</w:t>
      </w:r>
      <w:r w:rsidRPr="00825A32">
        <w:rPr>
          <w:rFonts w:ascii="Times New Roman" w:eastAsia="Calibri" w:hAnsi="Times New Roman" w:cs="Times New Roman"/>
          <w:color w:val="000000" w:themeColor="text1"/>
          <w:szCs w:val="22"/>
        </w:rPr>
        <w:t>. 2015. US catch share markets: a review of data availability and impediments to transparent markets. Marine Policy, 57: 103-110.</w:t>
      </w:r>
    </w:p>
    <w:p w14:paraId="0B2E81B6" w14:textId="7A8A62A3" w:rsidR="00D75A8B" w:rsidRDefault="00D75A8B" w:rsidP="00145B28">
      <w:pPr>
        <w:spacing w:line="240" w:lineRule="auto"/>
        <w:ind w:left="720" w:hanging="720"/>
        <w:jc w:val="both"/>
        <w:rPr>
          <w:rFonts w:ascii="Times New Roman" w:eastAsia="Calibri" w:hAnsi="Times New Roman" w:cs="Times New Roman"/>
          <w:color w:val="000000" w:themeColor="text1"/>
          <w:szCs w:val="22"/>
        </w:rPr>
      </w:pPr>
      <w:r w:rsidRPr="00D75A8B">
        <w:rPr>
          <w:rFonts w:ascii="Times New Roman" w:eastAsia="Calibri" w:hAnsi="Times New Roman" w:cs="Times New Roman"/>
          <w:color w:val="000000" w:themeColor="text1"/>
          <w:szCs w:val="22"/>
        </w:rPr>
        <w:t>Hunt, L. M. 2005. Recreational fishing site choice models: insights and future opportunities. Human Dimensions of Wildlife</w:t>
      </w:r>
      <w:r>
        <w:rPr>
          <w:rFonts w:ascii="Times New Roman" w:eastAsia="Calibri" w:hAnsi="Times New Roman" w:cs="Times New Roman"/>
          <w:color w:val="000000" w:themeColor="text1"/>
          <w:szCs w:val="22"/>
        </w:rPr>
        <w:t>,</w:t>
      </w:r>
      <w:r w:rsidRPr="00D75A8B">
        <w:rPr>
          <w:rFonts w:ascii="Times New Roman" w:eastAsia="Calibri" w:hAnsi="Times New Roman" w:cs="Times New Roman"/>
          <w:color w:val="000000" w:themeColor="text1"/>
          <w:szCs w:val="22"/>
        </w:rPr>
        <w:t xml:space="preserve"> 10: 153-172</w:t>
      </w:r>
      <w:r>
        <w:rPr>
          <w:rFonts w:ascii="Times New Roman" w:eastAsia="Calibri" w:hAnsi="Times New Roman" w:cs="Times New Roman"/>
          <w:color w:val="000000" w:themeColor="text1"/>
          <w:szCs w:val="22"/>
        </w:rPr>
        <w:t>.</w:t>
      </w:r>
    </w:p>
    <w:p w14:paraId="6ABCC0CC" w14:textId="06883778" w:rsidR="0061144D" w:rsidRDefault="0061144D" w:rsidP="00145B28">
      <w:pPr>
        <w:spacing w:line="240" w:lineRule="auto"/>
        <w:ind w:left="720" w:hanging="720"/>
        <w:jc w:val="both"/>
        <w:rPr>
          <w:rFonts w:ascii="Times New Roman" w:eastAsia="Calibri" w:hAnsi="Times New Roman" w:cs="Times New Roman"/>
          <w:color w:val="000000" w:themeColor="text1"/>
          <w:szCs w:val="22"/>
        </w:rPr>
      </w:pPr>
      <w:proofErr w:type="spellStart"/>
      <w:r>
        <w:rPr>
          <w:rFonts w:ascii="Times New Roman" w:eastAsia="Calibri" w:hAnsi="Times New Roman" w:cs="Times New Roman"/>
          <w:color w:val="000000" w:themeColor="text1"/>
          <w:szCs w:val="22"/>
        </w:rPr>
        <w:t>Isaksen</w:t>
      </w:r>
      <w:proofErr w:type="spellEnd"/>
      <w:r>
        <w:rPr>
          <w:rFonts w:ascii="Times New Roman" w:eastAsia="Calibri" w:hAnsi="Times New Roman" w:cs="Times New Roman"/>
          <w:color w:val="000000" w:themeColor="text1"/>
          <w:szCs w:val="22"/>
        </w:rPr>
        <w:t xml:space="preserve">, B., </w:t>
      </w:r>
      <w:proofErr w:type="spellStart"/>
      <w:r>
        <w:rPr>
          <w:rFonts w:ascii="Times New Roman" w:eastAsia="Calibri" w:hAnsi="Times New Roman" w:cs="Times New Roman"/>
          <w:color w:val="000000" w:themeColor="text1"/>
          <w:szCs w:val="22"/>
        </w:rPr>
        <w:t>Valdemarsen</w:t>
      </w:r>
      <w:proofErr w:type="spellEnd"/>
      <w:r>
        <w:rPr>
          <w:rFonts w:ascii="Times New Roman" w:eastAsia="Calibri" w:hAnsi="Times New Roman" w:cs="Times New Roman"/>
          <w:color w:val="000000" w:themeColor="text1"/>
          <w:szCs w:val="22"/>
        </w:rPr>
        <w:t xml:space="preserve">, J. W., Larsen, R. B., and </w:t>
      </w:r>
      <w:proofErr w:type="spellStart"/>
      <w:r>
        <w:rPr>
          <w:rFonts w:ascii="Times New Roman" w:eastAsia="Calibri" w:hAnsi="Times New Roman" w:cs="Times New Roman"/>
          <w:color w:val="000000" w:themeColor="text1"/>
          <w:szCs w:val="22"/>
        </w:rPr>
        <w:t>Karlsen</w:t>
      </w:r>
      <w:proofErr w:type="spellEnd"/>
      <w:r>
        <w:rPr>
          <w:rFonts w:ascii="Times New Roman" w:eastAsia="Calibri" w:hAnsi="Times New Roman" w:cs="Times New Roman"/>
          <w:color w:val="000000" w:themeColor="text1"/>
          <w:szCs w:val="22"/>
        </w:rPr>
        <w:t>, L. 1992. Reduction of fish by-catch in shrimp trawl using a rigid separator grid in the aft belly. Fisheries Research, 13: 335-352.</w:t>
      </w:r>
    </w:p>
    <w:p w14:paraId="20017648" w14:textId="1977E62F" w:rsidR="00C21E07" w:rsidRPr="00825A32" w:rsidRDefault="00C21E07" w:rsidP="00145B28">
      <w:pPr>
        <w:spacing w:line="24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Jannot</w:t>
      </w:r>
      <w:proofErr w:type="spellEnd"/>
      <w:r w:rsidRPr="00825A32">
        <w:rPr>
          <w:rFonts w:ascii="Times New Roman" w:eastAsia="Calibri" w:hAnsi="Times New Roman" w:cs="Times New Roman"/>
          <w:color w:val="000000" w:themeColor="text1"/>
          <w:szCs w:val="22"/>
        </w:rPr>
        <w:t xml:space="preserve">, J. E.,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 xml:space="preserve">Holland, D. S. 2013. Identifying ecological and fishing drivers of bycatch in a U.S.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fishery. Ecological Applications, 23:1645-1658. </w:t>
      </w:r>
    </w:p>
    <w:p w14:paraId="1A5B26A2" w14:textId="1D9E12C9" w:rsidR="007345BF" w:rsidRPr="00825A32" w:rsidRDefault="007345BF"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Jenkins, L. D., and Garrison, K. 2013. Fishing gear substitution to reduce bycatch and habitat impacts: an example of social-ecological research to inform policy. Marine Policy, 38: 293-303.</w:t>
      </w:r>
    </w:p>
    <w:p w14:paraId="73236106" w14:textId="6923A63F" w:rsidR="00131BF9" w:rsidRPr="00825A32" w:rsidRDefault="00131BF9"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Johnson, K. F., Rudd, M. R., Pons, M. </w:t>
      </w:r>
      <w:proofErr w:type="spellStart"/>
      <w:r w:rsidRPr="00825A32">
        <w:rPr>
          <w:rFonts w:ascii="Times New Roman" w:eastAsia="Calibri" w:hAnsi="Times New Roman" w:cs="Times New Roman"/>
          <w:color w:val="000000" w:themeColor="text1"/>
          <w:szCs w:val="22"/>
        </w:rPr>
        <w:t>Axelrud</w:t>
      </w:r>
      <w:proofErr w:type="spellEnd"/>
      <w:r w:rsidRPr="00825A32">
        <w:rPr>
          <w:rFonts w:ascii="Times New Roman" w:eastAsia="Calibri" w:hAnsi="Times New Roman" w:cs="Times New Roman"/>
          <w:color w:val="000000" w:themeColor="text1"/>
          <w:szCs w:val="22"/>
        </w:rPr>
        <w:t xml:space="preserve">, C. A., Lee, Q., Hurtado-Ferro, F., </w:t>
      </w:r>
      <w:proofErr w:type="spellStart"/>
      <w:r w:rsidRPr="00825A32">
        <w:rPr>
          <w:rFonts w:ascii="Times New Roman" w:eastAsia="Calibri" w:hAnsi="Times New Roman" w:cs="Times New Roman"/>
          <w:color w:val="000000" w:themeColor="text1"/>
          <w:szCs w:val="22"/>
        </w:rPr>
        <w:t>Haltuch</w:t>
      </w:r>
      <w:proofErr w:type="spellEnd"/>
      <w:r w:rsidRPr="00825A32">
        <w:rPr>
          <w:rFonts w:ascii="Times New Roman" w:eastAsia="Calibri" w:hAnsi="Times New Roman" w:cs="Times New Roman"/>
          <w:color w:val="000000" w:themeColor="text1"/>
          <w:szCs w:val="22"/>
        </w:rPr>
        <w:t xml:space="preserve">, M. A., </w:t>
      </w:r>
      <w:r w:rsidR="0061171E" w:rsidRPr="00825A32">
        <w:rPr>
          <w:rFonts w:ascii="Times New Roman" w:eastAsia="Calibri" w:hAnsi="Times New Roman" w:cs="Times New Roman"/>
          <w:i/>
          <w:color w:val="000000" w:themeColor="text1"/>
          <w:szCs w:val="22"/>
        </w:rPr>
        <w:t>et al</w:t>
      </w:r>
      <w:r w:rsidRPr="00825A32">
        <w:rPr>
          <w:rFonts w:ascii="Times New Roman" w:eastAsia="Calibri" w:hAnsi="Times New Roman" w:cs="Times New Roman"/>
          <w:color w:val="000000" w:themeColor="text1"/>
          <w:szCs w:val="22"/>
        </w:rPr>
        <w:t>. 2015. Status of the U.S. sablefish resource in 2015. Pacific Fisheries Management Council. Portland, Oregon. 243 pp.</w:t>
      </w:r>
    </w:p>
    <w:p w14:paraId="2F4E1E37" w14:textId="38745C1D" w:rsidR="004552AD" w:rsidRPr="00825A32" w:rsidRDefault="004552AD"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Kaplan, I. C., Levin, P. S., Burden, M.,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Fulton, E. A. 2010. Fishing catch shares in the face of global change: a framework for integrating cumulative impacts and single species management. Canadian Journal of Fisheries and Aquatic Sciences, 67: 1968-1982.</w:t>
      </w:r>
    </w:p>
    <w:p w14:paraId="2D860261" w14:textId="6FB6E154" w:rsidR="00380029" w:rsidRPr="00825A32" w:rsidRDefault="00380029"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Kennelly, S. J. 1995. The issue of bycatch in Australia’s demersal trawl fisheries. Reviews in Fish Biology and Fisheries, 5: 213-234.</w:t>
      </w:r>
    </w:p>
    <w:p w14:paraId="50671781" w14:textId="1E4B2C4A" w:rsidR="008758C9" w:rsidRPr="00825A32" w:rsidRDefault="008758C9" w:rsidP="00145B28">
      <w:pPr>
        <w:spacing w:line="24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Komoroske</w:t>
      </w:r>
      <w:proofErr w:type="spellEnd"/>
      <w:r w:rsidRPr="00825A32">
        <w:rPr>
          <w:rFonts w:ascii="Times New Roman" w:eastAsia="Calibri" w:hAnsi="Times New Roman" w:cs="Times New Roman"/>
          <w:color w:val="000000" w:themeColor="text1"/>
          <w:szCs w:val="22"/>
        </w:rPr>
        <w:t xml:space="preserve">, L. M., and </w:t>
      </w:r>
      <w:proofErr w:type="spellStart"/>
      <w:r w:rsidRPr="00825A32">
        <w:rPr>
          <w:rFonts w:ascii="Times New Roman" w:eastAsia="Calibri" w:hAnsi="Times New Roman" w:cs="Times New Roman"/>
          <w:color w:val="000000" w:themeColor="text1"/>
          <w:szCs w:val="22"/>
        </w:rPr>
        <w:t>Lewison</w:t>
      </w:r>
      <w:proofErr w:type="spellEnd"/>
      <w:r w:rsidRPr="00825A32">
        <w:rPr>
          <w:rFonts w:ascii="Times New Roman" w:eastAsia="Calibri" w:hAnsi="Times New Roman" w:cs="Times New Roman"/>
          <w:color w:val="000000" w:themeColor="text1"/>
          <w:szCs w:val="22"/>
        </w:rPr>
        <w:t>, R. L. 2015. Addressing fisheries bycatch in a changing world. Frontiers in Marine Science, 2</w:t>
      </w:r>
      <w:r w:rsidR="003C34FF" w:rsidRPr="00825A32">
        <w:rPr>
          <w:rFonts w:ascii="Times New Roman" w:eastAsia="Calibri" w:hAnsi="Times New Roman" w:cs="Times New Roman"/>
          <w:color w:val="000000" w:themeColor="text1"/>
          <w:szCs w:val="22"/>
        </w:rPr>
        <w:t xml:space="preserve">. </w:t>
      </w:r>
      <w:proofErr w:type="spellStart"/>
      <w:proofErr w:type="gramStart"/>
      <w:r w:rsidR="003C34FF" w:rsidRPr="00825A32">
        <w:rPr>
          <w:rFonts w:ascii="Times New Roman" w:eastAsia="Calibri" w:hAnsi="Times New Roman" w:cs="Times New Roman"/>
          <w:color w:val="000000" w:themeColor="text1"/>
          <w:szCs w:val="22"/>
        </w:rPr>
        <w:t>doi</w:t>
      </w:r>
      <w:proofErr w:type="spellEnd"/>
      <w:proofErr w:type="gramEnd"/>
      <w:r w:rsidR="003C34FF" w:rsidRPr="00825A32">
        <w:rPr>
          <w:rFonts w:ascii="Times New Roman" w:eastAsia="Calibri" w:hAnsi="Times New Roman" w:cs="Times New Roman"/>
          <w:color w:val="000000" w:themeColor="text1"/>
          <w:szCs w:val="22"/>
        </w:rPr>
        <w:t>: 10.3389/fmars.2015.00083.</w:t>
      </w:r>
    </w:p>
    <w:p w14:paraId="71418F05" w14:textId="06EF62D4" w:rsidR="000D28E3" w:rsidRDefault="000D28E3" w:rsidP="00145B28">
      <w:pPr>
        <w:spacing w:line="240" w:lineRule="auto"/>
        <w:ind w:left="720" w:hanging="720"/>
        <w:jc w:val="both"/>
        <w:rPr>
          <w:rFonts w:ascii="Times New Roman" w:eastAsia="Calibri" w:hAnsi="Times New Roman" w:cs="Times New Roman"/>
          <w:color w:val="000000" w:themeColor="text1"/>
          <w:szCs w:val="22"/>
        </w:rPr>
      </w:pPr>
      <w:proofErr w:type="spellStart"/>
      <w:r>
        <w:rPr>
          <w:rFonts w:ascii="Times New Roman" w:eastAsia="Calibri" w:hAnsi="Times New Roman" w:cs="Times New Roman"/>
          <w:color w:val="000000" w:themeColor="text1"/>
          <w:szCs w:val="22"/>
        </w:rPr>
        <w:t>Levins</w:t>
      </w:r>
      <w:proofErr w:type="spellEnd"/>
      <w:r>
        <w:rPr>
          <w:rFonts w:ascii="Times New Roman" w:eastAsia="Calibri" w:hAnsi="Times New Roman" w:cs="Times New Roman"/>
          <w:color w:val="000000" w:themeColor="text1"/>
          <w:szCs w:val="22"/>
        </w:rPr>
        <w:t>, R. 1966. The strategy of model building in population biology. American Scientist, 54: 421-431.</w:t>
      </w:r>
    </w:p>
    <w:p w14:paraId="60C98BAF" w14:textId="76E8C545" w:rsidR="000F5BAC" w:rsidRPr="00825A32" w:rsidRDefault="000F5BAC" w:rsidP="00145B28">
      <w:pPr>
        <w:spacing w:line="24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Lewison</w:t>
      </w:r>
      <w:proofErr w:type="spellEnd"/>
      <w:r w:rsidRPr="00825A32">
        <w:rPr>
          <w:rFonts w:ascii="Times New Roman" w:eastAsia="Calibri" w:hAnsi="Times New Roman" w:cs="Times New Roman"/>
          <w:color w:val="000000" w:themeColor="text1"/>
          <w:szCs w:val="22"/>
        </w:rPr>
        <w:t xml:space="preserve">, R. L., </w:t>
      </w:r>
      <w:proofErr w:type="spellStart"/>
      <w:r w:rsidRPr="00825A32">
        <w:rPr>
          <w:rFonts w:ascii="Times New Roman" w:eastAsia="Calibri" w:hAnsi="Times New Roman" w:cs="Times New Roman"/>
          <w:color w:val="000000" w:themeColor="text1"/>
          <w:szCs w:val="22"/>
        </w:rPr>
        <w:t>Soykan</w:t>
      </w:r>
      <w:proofErr w:type="spellEnd"/>
      <w:r w:rsidRPr="00825A32">
        <w:rPr>
          <w:rFonts w:ascii="Times New Roman" w:eastAsia="Calibri" w:hAnsi="Times New Roman" w:cs="Times New Roman"/>
          <w:color w:val="000000" w:themeColor="text1"/>
          <w:szCs w:val="22"/>
        </w:rPr>
        <w:t xml:space="preserve">, C. U., Cox, T., Peckham, H., Pilcher, N., </w:t>
      </w:r>
      <w:proofErr w:type="spellStart"/>
      <w:r w:rsidRPr="00825A32">
        <w:rPr>
          <w:rFonts w:ascii="Times New Roman" w:eastAsia="Calibri" w:hAnsi="Times New Roman" w:cs="Times New Roman"/>
          <w:color w:val="000000" w:themeColor="text1"/>
          <w:szCs w:val="22"/>
        </w:rPr>
        <w:t>LeBoeuf</w:t>
      </w:r>
      <w:proofErr w:type="spellEnd"/>
      <w:r w:rsidRPr="00825A32">
        <w:rPr>
          <w:rFonts w:ascii="Times New Roman" w:eastAsia="Calibri" w:hAnsi="Times New Roman" w:cs="Times New Roman"/>
          <w:color w:val="000000" w:themeColor="text1"/>
          <w:szCs w:val="22"/>
        </w:rPr>
        <w:t xml:space="preserve">, N., McDonald, S., Moore, J., </w:t>
      </w:r>
      <w:proofErr w:type="spellStart"/>
      <w:r w:rsidRPr="00825A32">
        <w:rPr>
          <w:rFonts w:ascii="Times New Roman" w:eastAsia="Calibri" w:hAnsi="Times New Roman" w:cs="Times New Roman"/>
          <w:color w:val="000000" w:themeColor="text1"/>
          <w:szCs w:val="22"/>
        </w:rPr>
        <w:t>Safina</w:t>
      </w:r>
      <w:proofErr w:type="spellEnd"/>
      <w:r w:rsidRPr="00825A32">
        <w:rPr>
          <w:rFonts w:ascii="Times New Roman" w:eastAsia="Calibri" w:hAnsi="Times New Roman" w:cs="Times New Roman"/>
          <w:color w:val="000000" w:themeColor="text1"/>
          <w:szCs w:val="22"/>
        </w:rPr>
        <w:t>, C., and Crowder, L. 2011. Ingredients for addressing the challenges of fisheries bycatch. Bulletin of Marine Science, 87: 235-250.</w:t>
      </w:r>
    </w:p>
    <w:p w14:paraId="692DC080" w14:textId="79EA9A3F" w:rsidR="007A5FD4" w:rsidRPr="00825A32" w:rsidRDefault="007A5FD4"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Little, A. S., Needle, C. L., </w:t>
      </w:r>
      <w:proofErr w:type="spellStart"/>
      <w:r w:rsidRPr="00825A32">
        <w:rPr>
          <w:rFonts w:ascii="Times New Roman" w:eastAsia="Calibri" w:hAnsi="Times New Roman" w:cs="Times New Roman"/>
          <w:color w:val="000000" w:themeColor="text1"/>
          <w:szCs w:val="22"/>
        </w:rPr>
        <w:t>Hilborn</w:t>
      </w:r>
      <w:proofErr w:type="spellEnd"/>
      <w:r w:rsidRPr="00825A32">
        <w:rPr>
          <w:rFonts w:ascii="Times New Roman" w:eastAsia="Calibri" w:hAnsi="Times New Roman" w:cs="Times New Roman"/>
          <w:color w:val="000000" w:themeColor="text1"/>
          <w:szCs w:val="22"/>
        </w:rPr>
        <w:t>, R., Holland, D. S., and Marshall, C. T. 2015. Real-time spatial management approaches to reduce bycatch and discards: experiences from Europe and the United States. Fish and Fisheries, 16: 576-602.</w:t>
      </w:r>
    </w:p>
    <w:p w14:paraId="5F18EE6D" w14:textId="0FF5B429" w:rsidR="00087E7C" w:rsidRDefault="00087E7C" w:rsidP="00145B28">
      <w:pPr>
        <w:spacing w:line="240" w:lineRule="auto"/>
        <w:ind w:left="720" w:hanging="720"/>
        <w:jc w:val="both"/>
        <w:rPr>
          <w:rFonts w:ascii="Times New Roman" w:eastAsia="Calibri" w:hAnsi="Times New Roman" w:cs="Times New Roman"/>
          <w:color w:val="000000" w:themeColor="text1"/>
          <w:szCs w:val="22"/>
        </w:rPr>
      </w:pPr>
      <w:proofErr w:type="spellStart"/>
      <w:proofErr w:type="gramStart"/>
      <w:r>
        <w:rPr>
          <w:rFonts w:ascii="Times New Roman" w:eastAsia="Calibri" w:hAnsi="Times New Roman" w:cs="Times New Roman"/>
          <w:color w:val="000000" w:themeColor="text1"/>
          <w:szCs w:val="22"/>
        </w:rPr>
        <w:t>Maechler</w:t>
      </w:r>
      <w:proofErr w:type="spellEnd"/>
      <w:r>
        <w:rPr>
          <w:rFonts w:ascii="Times New Roman" w:eastAsia="Calibri" w:hAnsi="Times New Roman" w:cs="Times New Roman"/>
          <w:color w:val="000000" w:themeColor="text1"/>
          <w:szCs w:val="22"/>
        </w:rPr>
        <w:t xml:space="preserve">, M., </w:t>
      </w:r>
      <w:proofErr w:type="spellStart"/>
      <w:r>
        <w:rPr>
          <w:rFonts w:ascii="Times New Roman" w:eastAsia="Calibri" w:hAnsi="Times New Roman" w:cs="Times New Roman"/>
          <w:color w:val="000000" w:themeColor="text1"/>
          <w:szCs w:val="22"/>
        </w:rPr>
        <w:t>Rousseeuw</w:t>
      </w:r>
      <w:proofErr w:type="spellEnd"/>
      <w:r>
        <w:rPr>
          <w:rFonts w:ascii="Times New Roman" w:eastAsia="Calibri" w:hAnsi="Times New Roman" w:cs="Times New Roman"/>
          <w:color w:val="000000" w:themeColor="text1"/>
          <w:szCs w:val="22"/>
        </w:rPr>
        <w:t xml:space="preserve">, P., </w:t>
      </w:r>
      <w:proofErr w:type="spellStart"/>
      <w:r>
        <w:rPr>
          <w:rFonts w:ascii="Times New Roman" w:eastAsia="Calibri" w:hAnsi="Times New Roman" w:cs="Times New Roman"/>
          <w:color w:val="000000" w:themeColor="text1"/>
          <w:szCs w:val="22"/>
        </w:rPr>
        <w:t>Struyf</w:t>
      </w:r>
      <w:proofErr w:type="spellEnd"/>
      <w:r>
        <w:rPr>
          <w:rFonts w:ascii="Times New Roman" w:eastAsia="Calibri" w:hAnsi="Times New Roman" w:cs="Times New Roman"/>
          <w:color w:val="000000" w:themeColor="text1"/>
          <w:szCs w:val="22"/>
        </w:rPr>
        <w:t xml:space="preserve">, A., Hubert, M., and </w:t>
      </w:r>
      <w:proofErr w:type="spellStart"/>
      <w:r>
        <w:rPr>
          <w:rFonts w:ascii="Times New Roman" w:eastAsia="Calibri" w:hAnsi="Times New Roman" w:cs="Times New Roman"/>
          <w:color w:val="000000" w:themeColor="text1"/>
          <w:szCs w:val="22"/>
        </w:rPr>
        <w:t>Hornik</w:t>
      </w:r>
      <w:proofErr w:type="spellEnd"/>
      <w:r>
        <w:rPr>
          <w:rFonts w:ascii="Times New Roman" w:eastAsia="Calibri" w:hAnsi="Times New Roman" w:cs="Times New Roman"/>
          <w:color w:val="000000" w:themeColor="text1"/>
          <w:szCs w:val="22"/>
        </w:rPr>
        <w:t>, K. 2014.</w:t>
      </w:r>
      <w:proofErr w:type="gramEnd"/>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cluster</w:t>
      </w:r>
      <w:proofErr w:type="gramEnd"/>
      <w:r>
        <w:rPr>
          <w:rFonts w:ascii="Times New Roman" w:eastAsia="Calibri" w:hAnsi="Times New Roman" w:cs="Times New Roman"/>
          <w:color w:val="000000" w:themeColor="text1"/>
          <w:szCs w:val="22"/>
        </w:rPr>
        <w:t xml:space="preserve">: cluster analysis basics and extensions. </w:t>
      </w:r>
      <w:proofErr w:type="gramStart"/>
      <w:r>
        <w:rPr>
          <w:rFonts w:ascii="Times New Roman" w:eastAsia="Calibri" w:hAnsi="Times New Roman" w:cs="Times New Roman"/>
          <w:color w:val="000000" w:themeColor="text1"/>
          <w:szCs w:val="22"/>
        </w:rPr>
        <w:t>R package version 1.15.3.</w:t>
      </w:r>
      <w:proofErr w:type="gramEnd"/>
    </w:p>
    <w:p w14:paraId="3E824F69" w14:textId="698B1D3F" w:rsidR="002078DB" w:rsidRDefault="002078DB" w:rsidP="00145B28">
      <w:pPr>
        <w:spacing w:line="240" w:lineRule="auto"/>
        <w:ind w:left="720" w:hanging="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 xml:space="preserve">Mahon, R., </w:t>
      </w:r>
      <w:proofErr w:type="spellStart"/>
      <w:r>
        <w:rPr>
          <w:rFonts w:ascii="Times New Roman" w:eastAsia="Calibri" w:hAnsi="Times New Roman" w:cs="Times New Roman"/>
          <w:color w:val="000000" w:themeColor="text1"/>
          <w:szCs w:val="22"/>
        </w:rPr>
        <w:t>McConney</w:t>
      </w:r>
      <w:proofErr w:type="spellEnd"/>
      <w:r>
        <w:rPr>
          <w:rFonts w:ascii="Times New Roman" w:eastAsia="Calibri" w:hAnsi="Times New Roman" w:cs="Times New Roman"/>
          <w:color w:val="000000" w:themeColor="text1"/>
          <w:szCs w:val="22"/>
        </w:rPr>
        <w:t>, P., and Roy, R. N. 2008.</w:t>
      </w:r>
      <w:proofErr w:type="gramEnd"/>
      <w:r>
        <w:rPr>
          <w:rFonts w:ascii="Times New Roman" w:eastAsia="Calibri" w:hAnsi="Times New Roman" w:cs="Times New Roman"/>
          <w:color w:val="000000" w:themeColor="text1"/>
          <w:szCs w:val="22"/>
        </w:rPr>
        <w:t xml:space="preserve"> Governing fisheries as complex adaptive systems. Marine Policy, 32: 104-112.</w:t>
      </w:r>
    </w:p>
    <w:p w14:paraId="2C1D9834" w14:textId="7AEAE4FF" w:rsidR="00E75BB8" w:rsidRPr="00825A32" w:rsidRDefault="00E75BB8"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Manson, J. </w:t>
      </w:r>
      <w:proofErr w:type="spellStart"/>
      <w:r w:rsidRPr="00825A32">
        <w:rPr>
          <w:rFonts w:ascii="Times New Roman" w:eastAsia="Calibri" w:hAnsi="Times New Roman" w:cs="Times New Roman"/>
          <w:color w:val="000000" w:themeColor="text1"/>
          <w:szCs w:val="22"/>
        </w:rPr>
        <w:t>Kosaka</w:t>
      </w:r>
      <w:proofErr w:type="spellEnd"/>
      <w:r w:rsidRPr="00825A32">
        <w:rPr>
          <w:rFonts w:ascii="Times New Roman" w:eastAsia="Calibri" w:hAnsi="Times New Roman" w:cs="Times New Roman"/>
          <w:color w:val="000000" w:themeColor="text1"/>
          <w:szCs w:val="22"/>
        </w:rPr>
        <w:t xml:space="preserve">, R., </w:t>
      </w:r>
      <w:proofErr w:type="spellStart"/>
      <w:r w:rsidRPr="00825A32">
        <w:rPr>
          <w:rFonts w:ascii="Times New Roman" w:eastAsia="Calibri" w:hAnsi="Times New Roman" w:cs="Times New Roman"/>
          <w:color w:val="000000" w:themeColor="text1"/>
          <w:szCs w:val="22"/>
        </w:rPr>
        <w:t>Mamula</w:t>
      </w:r>
      <w:proofErr w:type="spellEnd"/>
      <w:r w:rsidRPr="00825A32">
        <w:rPr>
          <w:rFonts w:ascii="Times New Roman" w:eastAsia="Calibri" w:hAnsi="Times New Roman" w:cs="Times New Roman"/>
          <w:color w:val="000000" w:themeColor="text1"/>
          <w:szCs w:val="22"/>
        </w:rPr>
        <w:t xml:space="preserve">, A., and </w:t>
      </w:r>
      <w:proofErr w:type="spellStart"/>
      <w:r w:rsidRPr="00825A32">
        <w:rPr>
          <w:rFonts w:ascii="Times New Roman" w:eastAsia="Calibri" w:hAnsi="Times New Roman" w:cs="Times New Roman"/>
          <w:color w:val="000000" w:themeColor="text1"/>
          <w:szCs w:val="22"/>
        </w:rPr>
        <w:t>Speir</w:t>
      </w:r>
      <w:proofErr w:type="spellEnd"/>
      <w:r w:rsidRPr="00825A32">
        <w:rPr>
          <w:rFonts w:ascii="Times New Roman" w:eastAsia="Calibri" w:hAnsi="Times New Roman" w:cs="Times New Roman"/>
          <w:color w:val="000000" w:themeColor="text1"/>
          <w:szCs w:val="22"/>
        </w:rPr>
        <w:t>, C. 2012. Effort changes around a marine reserve: the case of the California Rockfish Conservation Area. Marine Policy, 36: 1054-1063.</w:t>
      </w:r>
    </w:p>
    <w:p w14:paraId="6D3277AB" w14:textId="667DD614" w:rsidR="003C29E6" w:rsidRDefault="003C29E6" w:rsidP="00145B28">
      <w:pPr>
        <w:spacing w:line="240" w:lineRule="auto"/>
        <w:ind w:left="720" w:hanging="720"/>
        <w:jc w:val="both"/>
        <w:rPr>
          <w:rFonts w:ascii="Times New Roman" w:eastAsia="Calibri" w:hAnsi="Times New Roman" w:cs="Times New Roman"/>
          <w:color w:val="000000" w:themeColor="text1"/>
          <w:szCs w:val="22"/>
        </w:rPr>
      </w:pPr>
      <w:proofErr w:type="spellStart"/>
      <w:r>
        <w:rPr>
          <w:rFonts w:ascii="Times New Roman" w:eastAsia="Calibri" w:hAnsi="Times New Roman" w:cs="Times New Roman"/>
          <w:color w:val="000000" w:themeColor="text1"/>
          <w:szCs w:val="22"/>
        </w:rPr>
        <w:lastRenderedPageBreak/>
        <w:t>Mayr</w:t>
      </w:r>
      <w:proofErr w:type="spellEnd"/>
      <w:r>
        <w:rPr>
          <w:rFonts w:ascii="Times New Roman" w:eastAsia="Calibri" w:hAnsi="Times New Roman" w:cs="Times New Roman"/>
          <w:color w:val="000000" w:themeColor="text1"/>
          <w:szCs w:val="22"/>
        </w:rPr>
        <w:t xml:space="preserve">, A., Fenske, N., </w:t>
      </w:r>
      <w:proofErr w:type="spellStart"/>
      <w:r>
        <w:rPr>
          <w:rFonts w:ascii="Times New Roman" w:eastAsia="Calibri" w:hAnsi="Times New Roman" w:cs="Times New Roman"/>
          <w:color w:val="000000" w:themeColor="text1"/>
          <w:szCs w:val="22"/>
        </w:rPr>
        <w:t>Hofner</w:t>
      </w:r>
      <w:proofErr w:type="spellEnd"/>
      <w:r>
        <w:rPr>
          <w:rFonts w:ascii="Times New Roman" w:eastAsia="Calibri" w:hAnsi="Times New Roman" w:cs="Times New Roman"/>
          <w:color w:val="000000" w:themeColor="text1"/>
          <w:szCs w:val="22"/>
        </w:rPr>
        <w:t xml:space="preserve">, B., </w:t>
      </w:r>
      <w:proofErr w:type="spellStart"/>
      <w:r>
        <w:rPr>
          <w:rFonts w:ascii="Times New Roman" w:eastAsia="Calibri" w:hAnsi="Times New Roman" w:cs="Times New Roman"/>
          <w:color w:val="000000" w:themeColor="text1"/>
          <w:szCs w:val="22"/>
        </w:rPr>
        <w:t>Kneib</w:t>
      </w:r>
      <w:proofErr w:type="spellEnd"/>
      <w:r>
        <w:rPr>
          <w:rFonts w:ascii="Times New Roman" w:eastAsia="Calibri" w:hAnsi="Times New Roman" w:cs="Times New Roman"/>
          <w:color w:val="000000" w:themeColor="text1"/>
          <w:szCs w:val="22"/>
        </w:rPr>
        <w:t xml:space="preserve">, T., and </w:t>
      </w:r>
      <w:proofErr w:type="spellStart"/>
      <w:r>
        <w:rPr>
          <w:rFonts w:ascii="Times New Roman" w:eastAsia="Calibri" w:hAnsi="Times New Roman" w:cs="Times New Roman"/>
          <w:color w:val="000000" w:themeColor="text1"/>
          <w:szCs w:val="22"/>
        </w:rPr>
        <w:t>Schmid</w:t>
      </w:r>
      <w:proofErr w:type="spellEnd"/>
      <w:r>
        <w:rPr>
          <w:rFonts w:ascii="Times New Roman" w:eastAsia="Calibri" w:hAnsi="Times New Roman" w:cs="Times New Roman"/>
          <w:color w:val="000000" w:themeColor="text1"/>
          <w:szCs w:val="22"/>
        </w:rPr>
        <w:t xml:space="preserve">, M. 2012. Generalized additive models for location, scale and shape for high dimensional data – a flexible approach based on boosting. Journal </w:t>
      </w:r>
      <w:proofErr w:type="spellStart"/>
      <w:proofErr w:type="gramStart"/>
      <w:r>
        <w:rPr>
          <w:rFonts w:ascii="Times New Roman" w:eastAsia="Calibri" w:hAnsi="Times New Roman" w:cs="Times New Roman"/>
          <w:color w:val="000000" w:themeColor="text1"/>
          <w:szCs w:val="22"/>
        </w:rPr>
        <w:t>fo</w:t>
      </w:r>
      <w:proofErr w:type="spellEnd"/>
      <w:proofErr w:type="gramEnd"/>
      <w:r>
        <w:rPr>
          <w:rFonts w:ascii="Times New Roman" w:eastAsia="Calibri" w:hAnsi="Times New Roman" w:cs="Times New Roman"/>
          <w:color w:val="000000" w:themeColor="text1"/>
          <w:szCs w:val="22"/>
        </w:rPr>
        <w:t xml:space="preserve"> the Royal Statistical Society, Series C, 61: 403-427.</w:t>
      </w:r>
    </w:p>
    <w:p w14:paraId="279625B6" w14:textId="7D225787" w:rsidR="00CD371C" w:rsidRDefault="00CD371C"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Mehta, L., Leach, M., Newell, P., </w:t>
      </w:r>
      <w:proofErr w:type="spellStart"/>
      <w:r>
        <w:rPr>
          <w:rFonts w:ascii="Times New Roman" w:eastAsia="Calibri" w:hAnsi="Times New Roman" w:cs="Times New Roman"/>
          <w:color w:val="000000" w:themeColor="text1"/>
          <w:szCs w:val="22"/>
        </w:rPr>
        <w:t>Scoones</w:t>
      </w:r>
      <w:proofErr w:type="spellEnd"/>
      <w:r>
        <w:rPr>
          <w:rFonts w:ascii="Times New Roman" w:eastAsia="Calibri" w:hAnsi="Times New Roman" w:cs="Times New Roman"/>
          <w:color w:val="000000" w:themeColor="text1"/>
          <w:szCs w:val="22"/>
        </w:rPr>
        <w:t xml:space="preserve">, I., </w:t>
      </w:r>
      <w:proofErr w:type="spellStart"/>
      <w:r>
        <w:rPr>
          <w:rFonts w:ascii="Times New Roman" w:eastAsia="Calibri" w:hAnsi="Times New Roman" w:cs="Times New Roman"/>
          <w:color w:val="000000" w:themeColor="text1"/>
          <w:szCs w:val="22"/>
        </w:rPr>
        <w:t>Sivaramakrishnan</w:t>
      </w:r>
      <w:proofErr w:type="spellEnd"/>
      <w:r>
        <w:rPr>
          <w:rFonts w:ascii="Times New Roman" w:eastAsia="Calibri" w:hAnsi="Times New Roman" w:cs="Times New Roman"/>
          <w:color w:val="000000" w:themeColor="text1"/>
          <w:szCs w:val="22"/>
        </w:rPr>
        <w:t>, K., and Way, S.-A. 1999. Exploring understandings of institutions and uncertainty: new directions in natural resource management. Institute of Development Studies, University of Sussex, Brighton, UK.</w:t>
      </w:r>
    </w:p>
    <w:p w14:paraId="6FDB23EC" w14:textId="7B941402" w:rsidR="00CC2A71" w:rsidRPr="00825A32" w:rsidRDefault="00CC2A71"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Newell, R. G., </w:t>
      </w:r>
      <w:proofErr w:type="spellStart"/>
      <w:r w:rsidRPr="00825A32">
        <w:rPr>
          <w:rFonts w:ascii="Times New Roman" w:eastAsia="Calibri" w:hAnsi="Times New Roman" w:cs="Times New Roman"/>
          <w:color w:val="000000" w:themeColor="text1"/>
          <w:szCs w:val="22"/>
        </w:rPr>
        <w:t>Sanchirico</w:t>
      </w:r>
      <w:proofErr w:type="spellEnd"/>
      <w:r w:rsidRPr="00825A32">
        <w:rPr>
          <w:rFonts w:ascii="Times New Roman" w:eastAsia="Calibri" w:hAnsi="Times New Roman" w:cs="Times New Roman"/>
          <w:color w:val="000000" w:themeColor="text1"/>
          <w:szCs w:val="22"/>
        </w:rPr>
        <w:t>, J. N., and Kerr, S. 2005. Fishing quota markets. Journal of Environmental Economics and Management, 49: 437-462.</w:t>
      </w:r>
    </w:p>
    <w:p w14:paraId="607F4D00" w14:textId="62769342" w:rsidR="00537D78" w:rsidRDefault="00537D78"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NMFS. 1998. Managing the nation’s bycatch. Programs, activities, and recommendations for the National Marine Fisheries Service. United States Department of Commerce, NOAA, National Marine Fisheries Service, Silver Springs, MD. 174 p.</w:t>
      </w:r>
    </w:p>
    <w:p w14:paraId="2552D7F9" w14:textId="3A0F5D99" w:rsidR="007A6F98" w:rsidRPr="00825A32" w:rsidRDefault="007A6F98" w:rsidP="00145B28">
      <w:pPr>
        <w:spacing w:line="240" w:lineRule="auto"/>
        <w:ind w:left="720" w:hanging="720"/>
        <w:jc w:val="both"/>
        <w:rPr>
          <w:rFonts w:ascii="Times New Roman"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NMFS. 2004. West Coast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Observer Program data report and summary analyses for 2001-2003 coverage of sablefish-endorsed fixed-gear permits. NOAA, </w:t>
      </w:r>
      <w:r w:rsidR="00537D78">
        <w:rPr>
          <w:rFonts w:ascii="Times New Roman" w:eastAsia="Calibri" w:hAnsi="Times New Roman" w:cs="Times New Roman"/>
          <w:color w:val="000000" w:themeColor="text1"/>
          <w:szCs w:val="22"/>
        </w:rPr>
        <w:t xml:space="preserve">National Marine Fisheries Service, </w:t>
      </w:r>
      <w:r w:rsidRPr="00825A32">
        <w:rPr>
          <w:rFonts w:ascii="Times New Roman" w:eastAsia="Calibri" w:hAnsi="Times New Roman" w:cs="Times New Roman"/>
          <w:color w:val="000000" w:themeColor="text1"/>
          <w:szCs w:val="22"/>
        </w:rPr>
        <w:t xml:space="preserve">Northwest Fisheries Science </w:t>
      </w:r>
      <w:proofErr w:type="spellStart"/>
      <w:r w:rsidRPr="00825A32">
        <w:rPr>
          <w:rFonts w:ascii="Times New Roman" w:eastAsia="Calibri" w:hAnsi="Times New Roman" w:cs="Times New Roman"/>
          <w:color w:val="000000" w:themeColor="text1"/>
          <w:szCs w:val="22"/>
        </w:rPr>
        <w:t>Center</w:t>
      </w:r>
      <w:proofErr w:type="spellEnd"/>
      <w:r w:rsidRPr="00825A32">
        <w:rPr>
          <w:rFonts w:ascii="Times New Roman" w:eastAsia="Calibri" w:hAnsi="Times New Roman" w:cs="Times New Roman"/>
          <w:color w:val="000000" w:themeColor="text1"/>
          <w:szCs w:val="22"/>
        </w:rPr>
        <w:t xml:space="preserve">, 2725 </w:t>
      </w:r>
      <w:proofErr w:type="spellStart"/>
      <w:r w:rsidRPr="00825A32">
        <w:rPr>
          <w:rFonts w:ascii="Times New Roman" w:eastAsia="Calibri" w:hAnsi="Times New Roman" w:cs="Times New Roman"/>
          <w:color w:val="000000" w:themeColor="text1"/>
          <w:szCs w:val="22"/>
        </w:rPr>
        <w:t>Montlake</w:t>
      </w:r>
      <w:proofErr w:type="spellEnd"/>
      <w:r w:rsidRPr="00825A32">
        <w:rPr>
          <w:rFonts w:ascii="Times New Roman" w:eastAsia="Calibri" w:hAnsi="Times New Roman" w:cs="Times New Roman"/>
          <w:color w:val="000000" w:themeColor="text1"/>
          <w:szCs w:val="22"/>
        </w:rPr>
        <w:t xml:space="preserve"> Blvd E, Seattle, WA.</w:t>
      </w:r>
    </w:p>
    <w:p w14:paraId="4C3135DB" w14:textId="6F5DF082" w:rsidR="0031172A" w:rsidRPr="00825A32" w:rsidRDefault="0031172A"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Ono, K., Holland, D. S.,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Hilborn</w:t>
      </w:r>
      <w:proofErr w:type="spellEnd"/>
      <w:r w:rsidRPr="00825A32">
        <w:rPr>
          <w:rFonts w:ascii="Times New Roman" w:eastAsia="Calibri" w:hAnsi="Times New Roman" w:cs="Times New Roman"/>
          <w:color w:val="000000" w:themeColor="text1"/>
          <w:szCs w:val="22"/>
        </w:rPr>
        <w:t>, R. 2013. How does species association affect mixed stock fisheries management? A comparative analysis of the effect of marine protected areas, discard bans, and individual fishing quotas. Canadian Journal of Fisheries and Aquatic Sciences, 70: 1792-1804.</w:t>
      </w:r>
    </w:p>
    <w:p w14:paraId="7AEE2FD5" w14:textId="2CAEBD20" w:rsidR="00252249" w:rsidRDefault="00252249" w:rsidP="00145B28">
      <w:pPr>
        <w:spacing w:line="240" w:lineRule="auto"/>
        <w:ind w:left="720" w:hanging="720"/>
        <w:jc w:val="both"/>
        <w:rPr>
          <w:rFonts w:ascii="Times New Roman" w:eastAsia="Calibri" w:hAnsi="Times New Roman" w:cs="Times New Roman"/>
          <w:color w:val="000000" w:themeColor="text1"/>
          <w:szCs w:val="22"/>
        </w:rPr>
      </w:pPr>
      <w:proofErr w:type="spellStart"/>
      <w:r>
        <w:rPr>
          <w:rFonts w:ascii="Times New Roman" w:eastAsia="Calibri" w:hAnsi="Times New Roman" w:cs="Times New Roman"/>
          <w:color w:val="000000" w:themeColor="text1"/>
          <w:szCs w:val="22"/>
        </w:rPr>
        <w:t>Ostrom</w:t>
      </w:r>
      <w:proofErr w:type="spellEnd"/>
      <w:r>
        <w:rPr>
          <w:rFonts w:ascii="Times New Roman" w:eastAsia="Calibri" w:hAnsi="Times New Roman" w:cs="Times New Roman"/>
          <w:color w:val="000000" w:themeColor="text1"/>
          <w:szCs w:val="22"/>
        </w:rPr>
        <w:t>, E. 2009. A general framework for analysing sustainability of social-ecological systems. Science, 325: 419-422.</w:t>
      </w:r>
    </w:p>
    <w:p w14:paraId="1B559803" w14:textId="3FF2604B" w:rsidR="00635E11" w:rsidRPr="00825A32" w:rsidRDefault="00635E11"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Patrick, W. S., and </w:t>
      </w:r>
      <w:proofErr w:type="spellStart"/>
      <w:r w:rsidRPr="00825A32">
        <w:rPr>
          <w:rFonts w:ascii="Times New Roman" w:eastAsia="Calibri" w:hAnsi="Times New Roman" w:cs="Times New Roman"/>
          <w:color w:val="000000" w:themeColor="text1"/>
          <w:szCs w:val="22"/>
        </w:rPr>
        <w:t>Benaka</w:t>
      </w:r>
      <w:proofErr w:type="spellEnd"/>
      <w:r w:rsidRPr="00825A32">
        <w:rPr>
          <w:rFonts w:ascii="Times New Roman" w:eastAsia="Calibri" w:hAnsi="Times New Roman" w:cs="Times New Roman"/>
          <w:color w:val="000000" w:themeColor="text1"/>
          <w:szCs w:val="22"/>
        </w:rPr>
        <w:t>, L. R. 2013. Estimating the economic impacts of bycatch in U.S. commercial fisheries. Marine Policy, 38: 470-475.</w:t>
      </w:r>
    </w:p>
    <w:p w14:paraId="696E25E5" w14:textId="5BDD9262" w:rsidR="00BF387C" w:rsidRPr="00825A32" w:rsidRDefault="00BF387C"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PFMC. 2001. Permit stacking, season extension, and other modifications to the limited entry fixed gear sablefish fishery (Amendment 14). </w:t>
      </w:r>
      <w:r w:rsidR="003E0404">
        <w:rPr>
          <w:rFonts w:ascii="Times New Roman" w:eastAsia="Calibri" w:hAnsi="Times New Roman" w:cs="Times New Roman"/>
          <w:color w:val="000000" w:themeColor="text1"/>
          <w:szCs w:val="22"/>
        </w:rPr>
        <w:t xml:space="preserve">Pacific Fisheries Management Council, </w:t>
      </w:r>
      <w:r w:rsidRPr="00825A32">
        <w:rPr>
          <w:rFonts w:ascii="Times New Roman" w:eastAsia="Calibri" w:hAnsi="Times New Roman" w:cs="Times New Roman"/>
          <w:color w:val="000000" w:themeColor="text1"/>
          <w:szCs w:val="22"/>
        </w:rPr>
        <w:t>Portland, OR.</w:t>
      </w:r>
    </w:p>
    <w:p w14:paraId="54EE55C7" w14:textId="00943947" w:rsidR="003E0404" w:rsidRDefault="003E0404"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PFMC. 2014. Pacific coast </w:t>
      </w:r>
      <w:proofErr w:type="spellStart"/>
      <w:r>
        <w:rPr>
          <w:rFonts w:ascii="Times New Roman" w:eastAsia="Calibri" w:hAnsi="Times New Roman" w:cs="Times New Roman"/>
          <w:color w:val="000000" w:themeColor="text1"/>
          <w:szCs w:val="22"/>
        </w:rPr>
        <w:t>groundfish</w:t>
      </w:r>
      <w:proofErr w:type="spellEnd"/>
      <w:r>
        <w:rPr>
          <w:rFonts w:ascii="Times New Roman" w:eastAsia="Calibri" w:hAnsi="Times New Roman" w:cs="Times New Roman"/>
          <w:color w:val="000000" w:themeColor="text1"/>
          <w:szCs w:val="22"/>
        </w:rPr>
        <w:t xml:space="preserve"> fishery management plan. Pacific Fisheries Management Council, Portland, OR.</w:t>
      </w:r>
    </w:p>
    <w:p w14:paraId="41B0BC66" w14:textId="47234A81" w:rsidR="00BF387C" w:rsidRPr="00825A32" w:rsidRDefault="00BF387C"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PFMC and NMFS. 2010.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fishery management plan amendment 20 (trawl rationalization). </w:t>
      </w:r>
      <w:r w:rsidR="003E0404">
        <w:rPr>
          <w:rFonts w:ascii="Times New Roman" w:eastAsia="Calibri" w:hAnsi="Times New Roman" w:cs="Times New Roman"/>
          <w:color w:val="000000" w:themeColor="text1"/>
          <w:szCs w:val="22"/>
        </w:rPr>
        <w:t xml:space="preserve">Pacific Fisheries Management Council, </w:t>
      </w:r>
      <w:r w:rsidRPr="00825A32">
        <w:rPr>
          <w:rFonts w:ascii="Times New Roman" w:eastAsia="Calibri" w:hAnsi="Times New Roman" w:cs="Times New Roman"/>
          <w:color w:val="000000" w:themeColor="text1"/>
          <w:szCs w:val="22"/>
        </w:rPr>
        <w:t>Portland, OR.</w:t>
      </w:r>
    </w:p>
    <w:p w14:paraId="343878B6" w14:textId="77777777" w:rsidR="00BF387C" w:rsidRPr="00825A32" w:rsidRDefault="00BF387C"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PFMC and NFMS. 2014. Pacific coast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limited entry fixed gear sablefish permit stacking program review. Pacific Fishery Management Council, Portland, OR.</w:t>
      </w:r>
    </w:p>
    <w:p w14:paraId="60736721" w14:textId="5BB75695" w:rsidR="003C2F10" w:rsidRDefault="003C2F10" w:rsidP="00145B28">
      <w:pPr>
        <w:spacing w:line="240" w:lineRule="auto"/>
        <w:ind w:left="720" w:hanging="720"/>
        <w:jc w:val="both"/>
        <w:rPr>
          <w:rFonts w:ascii="Times New Roman" w:eastAsia="Calibri" w:hAnsi="Times New Roman" w:cs="Times New Roman"/>
          <w:color w:val="000000" w:themeColor="text1"/>
          <w:szCs w:val="22"/>
        </w:rPr>
      </w:pPr>
      <w:proofErr w:type="spellStart"/>
      <w:r>
        <w:rPr>
          <w:rFonts w:ascii="Times New Roman" w:eastAsia="Calibri" w:hAnsi="Times New Roman" w:cs="Times New Roman"/>
          <w:color w:val="000000" w:themeColor="text1"/>
          <w:szCs w:val="22"/>
        </w:rPr>
        <w:t>PacFIN</w:t>
      </w:r>
      <w:proofErr w:type="spellEnd"/>
      <w:r>
        <w:rPr>
          <w:rFonts w:ascii="Times New Roman" w:eastAsia="Calibri" w:hAnsi="Times New Roman" w:cs="Times New Roman"/>
          <w:color w:val="000000" w:themeColor="text1"/>
          <w:szCs w:val="22"/>
        </w:rPr>
        <w:t xml:space="preserve">. 2015. </w:t>
      </w:r>
      <w:proofErr w:type="spellStart"/>
      <w:r>
        <w:rPr>
          <w:rFonts w:ascii="Times New Roman" w:eastAsia="Calibri" w:hAnsi="Times New Roman" w:cs="Times New Roman"/>
          <w:color w:val="000000" w:themeColor="text1"/>
          <w:szCs w:val="22"/>
        </w:rPr>
        <w:t>PacFIN</w:t>
      </w:r>
      <w:proofErr w:type="spellEnd"/>
      <w:r>
        <w:rPr>
          <w:rFonts w:ascii="Times New Roman" w:eastAsia="Calibri" w:hAnsi="Times New Roman" w:cs="Times New Roman"/>
          <w:color w:val="000000" w:themeColor="text1"/>
          <w:szCs w:val="22"/>
        </w:rPr>
        <w:t xml:space="preserve"> (</w:t>
      </w:r>
      <w:proofErr w:type="spellStart"/>
      <w:r>
        <w:rPr>
          <w:rFonts w:ascii="Times New Roman" w:eastAsia="Calibri" w:hAnsi="Times New Roman" w:cs="Times New Roman"/>
          <w:color w:val="000000" w:themeColor="text1"/>
          <w:szCs w:val="22"/>
        </w:rPr>
        <w:t>Facific</w:t>
      </w:r>
      <w:proofErr w:type="spellEnd"/>
      <w:r>
        <w:rPr>
          <w:rFonts w:ascii="Times New Roman" w:eastAsia="Calibri" w:hAnsi="Times New Roman" w:cs="Times New Roman"/>
          <w:color w:val="000000" w:themeColor="text1"/>
          <w:szCs w:val="22"/>
        </w:rPr>
        <w:t xml:space="preserve"> Fisheries Information Network). Pacific States Marine Fisheries Commission, Portland, OR. www.psmfc.org. </w:t>
      </w:r>
    </w:p>
    <w:p w14:paraId="5158351D" w14:textId="0A283CAD" w:rsidR="00BF387C" w:rsidRDefault="00BF387C"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Peckham, S. H., Diaz, D. M., </w:t>
      </w:r>
      <w:proofErr w:type="spellStart"/>
      <w:r>
        <w:rPr>
          <w:rFonts w:ascii="Times New Roman" w:eastAsia="Calibri" w:hAnsi="Times New Roman" w:cs="Times New Roman"/>
          <w:color w:val="000000" w:themeColor="text1"/>
          <w:szCs w:val="22"/>
        </w:rPr>
        <w:t>Walli</w:t>
      </w:r>
      <w:proofErr w:type="spellEnd"/>
      <w:r>
        <w:rPr>
          <w:rFonts w:ascii="Times New Roman" w:eastAsia="Calibri" w:hAnsi="Times New Roman" w:cs="Times New Roman"/>
          <w:color w:val="000000" w:themeColor="text1"/>
          <w:szCs w:val="22"/>
        </w:rPr>
        <w:t xml:space="preserve">, A., Ruiz G., Crowder, L. B., and Nichols, W. J. 2007. Small-scale fisheries bycatch jeopardizes endangered Pacific loggerhead </w:t>
      </w:r>
      <w:proofErr w:type="spellStart"/>
      <w:r>
        <w:rPr>
          <w:rFonts w:ascii="Times New Roman" w:eastAsia="Calibri" w:hAnsi="Times New Roman" w:cs="Times New Roman"/>
          <w:color w:val="000000" w:themeColor="text1"/>
          <w:szCs w:val="22"/>
        </w:rPr>
        <w:t>turtules</w:t>
      </w:r>
      <w:proofErr w:type="spellEnd"/>
      <w:r>
        <w:rPr>
          <w:rFonts w:ascii="Times New Roman" w:eastAsia="Calibri" w:hAnsi="Times New Roman" w:cs="Times New Roman"/>
          <w:color w:val="000000" w:themeColor="text1"/>
          <w:szCs w:val="22"/>
        </w:rPr>
        <w:t xml:space="preserve">. </w:t>
      </w:r>
      <w:proofErr w:type="spellStart"/>
      <w:r>
        <w:rPr>
          <w:rFonts w:ascii="Times New Roman" w:eastAsia="Calibri" w:hAnsi="Times New Roman" w:cs="Times New Roman"/>
          <w:color w:val="000000" w:themeColor="text1"/>
          <w:szCs w:val="22"/>
        </w:rPr>
        <w:t>PLoS</w:t>
      </w:r>
      <w:proofErr w:type="spellEnd"/>
      <w:r>
        <w:rPr>
          <w:rFonts w:ascii="Times New Roman" w:eastAsia="Calibri" w:hAnsi="Times New Roman" w:cs="Times New Roman"/>
          <w:color w:val="000000" w:themeColor="text1"/>
          <w:szCs w:val="22"/>
        </w:rPr>
        <w:t xml:space="preserve"> ONE, 2: e1041.</w:t>
      </w:r>
    </w:p>
    <w:p w14:paraId="74CA4BDC" w14:textId="700359B0" w:rsidR="00EE566B" w:rsidRPr="00825A32" w:rsidRDefault="00EE566B" w:rsidP="00145B28">
      <w:pPr>
        <w:spacing w:line="24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Pinheiro</w:t>
      </w:r>
      <w:proofErr w:type="spellEnd"/>
      <w:r w:rsidRPr="00825A32">
        <w:rPr>
          <w:rFonts w:ascii="Times New Roman" w:eastAsia="Calibri" w:hAnsi="Times New Roman" w:cs="Times New Roman"/>
          <w:color w:val="000000" w:themeColor="text1"/>
          <w:szCs w:val="22"/>
        </w:rPr>
        <w:t xml:space="preserve">, J. C.,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Bates, D. M. 2000. Mixed Effects Models in S and S-plus. Springer-</w:t>
      </w:r>
      <w:proofErr w:type="spellStart"/>
      <w:r w:rsidRPr="00825A32">
        <w:rPr>
          <w:rFonts w:ascii="Times New Roman" w:eastAsia="Calibri" w:hAnsi="Times New Roman" w:cs="Times New Roman"/>
          <w:color w:val="000000" w:themeColor="text1"/>
          <w:szCs w:val="22"/>
        </w:rPr>
        <w:t>Verlag</w:t>
      </w:r>
      <w:proofErr w:type="spellEnd"/>
      <w:r w:rsidRPr="00825A32">
        <w:rPr>
          <w:rFonts w:ascii="Times New Roman" w:eastAsia="Calibri" w:hAnsi="Times New Roman" w:cs="Times New Roman"/>
          <w:color w:val="000000" w:themeColor="text1"/>
          <w:szCs w:val="22"/>
        </w:rPr>
        <w:t>, New York, New York. 528 pp.</w:t>
      </w:r>
    </w:p>
    <w:p w14:paraId="150323E5" w14:textId="71471C14" w:rsidR="00B648D2" w:rsidRDefault="00B648D2" w:rsidP="00145B28">
      <w:pPr>
        <w:spacing w:line="240" w:lineRule="auto"/>
        <w:ind w:left="720" w:hanging="720"/>
        <w:jc w:val="both"/>
        <w:rPr>
          <w:rFonts w:ascii="Times New Roman" w:eastAsia="Calibri" w:hAnsi="Times New Roman" w:cs="Times New Roman"/>
          <w:color w:val="000000" w:themeColor="text1"/>
          <w:szCs w:val="22"/>
        </w:rPr>
      </w:pPr>
      <w:proofErr w:type="spellStart"/>
      <w:r>
        <w:rPr>
          <w:rFonts w:ascii="Times New Roman" w:eastAsia="Calibri" w:hAnsi="Times New Roman" w:cs="Times New Roman"/>
          <w:color w:val="000000" w:themeColor="text1"/>
          <w:szCs w:val="22"/>
        </w:rPr>
        <w:t>Oksanen</w:t>
      </w:r>
      <w:proofErr w:type="spellEnd"/>
      <w:r>
        <w:rPr>
          <w:rFonts w:ascii="Times New Roman" w:eastAsia="Calibri" w:hAnsi="Times New Roman" w:cs="Times New Roman"/>
          <w:color w:val="000000" w:themeColor="text1"/>
          <w:szCs w:val="22"/>
        </w:rPr>
        <w:t xml:space="preserve">, J., Blanchet, F. G., </w:t>
      </w:r>
      <w:proofErr w:type="spellStart"/>
      <w:r>
        <w:rPr>
          <w:rFonts w:ascii="Times New Roman" w:eastAsia="Calibri" w:hAnsi="Times New Roman" w:cs="Times New Roman"/>
          <w:color w:val="000000" w:themeColor="text1"/>
          <w:szCs w:val="22"/>
        </w:rPr>
        <w:t>Kindt</w:t>
      </w:r>
      <w:proofErr w:type="spellEnd"/>
      <w:r>
        <w:rPr>
          <w:rFonts w:ascii="Times New Roman" w:eastAsia="Calibri" w:hAnsi="Times New Roman" w:cs="Times New Roman"/>
          <w:color w:val="000000" w:themeColor="text1"/>
          <w:szCs w:val="22"/>
        </w:rPr>
        <w:t xml:space="preserve">, R., Legendre, P., Minchin, P. R., O’Hara, R. B., Simpson, G. L., </w:t>
      </w:r>
      <w:proofErr w:type="spellStart"/>
      <w:r>
        <w:rPr>
          <w:rFonts w:ascii="Times New Roman" w:eastAsia="Calibri" w:hAnsi="Times New Roman" w:cs="Times New Roman"/>
          <w:color w:val="000000" w:themeColor="text1"/>
          <w:szCs w:val="22"/>
        </w:rPr>
        <w:t>Solymos</w:t>
      </w:r>
      <w:proofErr w:type="spellEnd"/>
      <w:r>
        <w:rPr>
          <w:rFonts w:ascii="Times New Roman" w:eastAsia="Calibri" w:hAnsi="Times New Roman" w:cs="Times New Roman"/>
          <w:color w:val="000000" w:themeColor="text1"/>
          <w:szCs w:val="22"/>
        </w:rPr>
        <w:t xml:space="preserve">, P., Stevens, M. H. H., and Wagner, H. 2015. </w:t>
      </w:r>
      <w:proofErr w:type="gramStart"/>
      <w:r>
        <w:rPr>
          <w:rFonts w:ascii="Times New Roman" w:eastAsia="Calibri" w:hAnsi="Times New Roman" w:cs="Times New Roman"/>
          <w:color w:val="000000" w:themeColor="text1"/>
          <w:szCs w:val="22"/>
        </w:rPr>
        <w:t>vegan</w:t>
      </w:r>
      <w:proofErr w:type="gramEnd"/>
      <w:r>
        <w:rPr>
          <w:rFonts w:ascii="Times New Roman" w:eastAsia="Calibri" w:hAnsi="Times New Roman" w:cs="Times New Roman"/>
          <w:color w:val="000000" w:themeColor="text1"/>
          <w:szCs w:val="22"/>
        </w:rPr>
        <w:t xml:space="preserve">: community ecology package. </w:t>
      </w:r>
      <w:proofErr w:type="gramStart"/>
      <w:r>
        <w:rPr>
          <w:rFonts w:ascii="Times New Roman" w:eastAsia="Calibri" w:hAnsi="Times New Roman" w:cs="Times New Roman"/>
          <w:color w:val="000000" w:themeColor="text1"/>
          <w:szCs w:val="22"/>
        </w:rPr>
        <w:t>R package version 2.2-2/r2945.</w:t>
      </w:r>
      <w:proofErr w:type="gramEnd"/>
      <w:r>
        <w:rPr>
          <w:rFonts w:ascii="Times New Roman" w:eastAsia="Calibri" w:hAnsi="Times New Roman" w:cs="Times New Roman"/>
          <w:color w:val="000000" w:themeColor="text1"/>
          <w:szCs w:val="22"/>
        </w:rPr>
        <w:t xml:space="preserve"> http://R-Forge.R-project.org/projects/vegan.</w:t>
      </w:r>
    </w:p>
    <w:p w14:paraId="0FCD35C7" w14:textId="67E4572C" w:rsidR="002A2FC1" w:rsidRPr="00825A32" w:rsidRDefault="002A2FC1" w:rsidP="00145B28">
      <w:pPr>
        <w:spacing w:line="24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Quirijns</w:t>
      </w:r>
      <w:proofErr w:type="spellEnd"/>
      <w:r w:rsidRPr="00825A32">
        <w:rPr>
          <w:rFonts w:ascii="Times New Roman" w:eastAsia="Calibri" w:hAnsi="Times New Roman" w:cs="Times New Roman"/>
          <w:color w:val="000000" w:themeColor="text1"/>
          <w:szCs w:val="22"/>
        </w:rPr>
        <w:t xml:space="preserve">, F. J., Poos, J. J.,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Rijnsdorp</w:t>
      </w:r>
      <w:proofErr w:type="spellEnd"/>
      <w:r w:rsidRPr="00825A32">
        <w:rPr>
          <w:rFonts w:ascii="Times New Roman" w:eastAsia="Calibri" w:hAnsi="Times New Roman" w:cs="Times New Roman"/>
          <w:color w:val="000000" w:themeColor="text1"/>
          <w:szCs w:val="22"/>
        </w:rPr>
        <w:t>, A. D. 2008. Standardizing commercial CPUE data in monitoring stock dynamics: accounting for targeting behaviour in mixed fisheries. Fisheries Research, 89: 1-8.</w:t>
      </w:r>
    </w:p>
    <w:p w14:paraId="4E94DAB3" w14:textId="77777777" w:rsidR="006774D2" w:rsidRPr="00825A32" w:rsidRDefault="00821574" w:rsidP="00145B28">
      <w:pPr>
        <w:spacing w:line="240" w:lineRule="auto"/>
        <w:ind w:left="720" w:hanging="720"/>
        <w:jc w:val="both"/>
        <w:rPr>
          <w:rFonts w:ascii="Times New Roman" w:hAnsi="Times New Roman" w:cs="Times New Roman"/>
          <w:color w:val="000000" w:themeColor="text1"/>
          <w:szCs w:val="22"/>
        </w:rPr>
      </w:pPr>
      <w:r w:rsidRPr="00825A32">
        <w:rPr>
          <w:rFonts w:ascii="Times New Roman" w:eastAsia="Calibri" w:hAnsi="Times New Roman" w:cs="Times New Roman"/>
          <w:color w:val="000000" w:themeColor="text1"/>
          <w:szCs w:val="22"/>
        </w:rPr>
        <w:t>R Core Team. 201</w:t>
      </w:r>
      <w:r w:rsidR="00D90817" w:rsidRPr="00825A32">
        <w:rPr>
          <w:rFonts w:ascii="Times New Roman" w:eastAsia="Calibri" w:hAnsi="Times New Roman" w:cs="Times New Roman"/>
          <w:color w:val="000000" w:themeColor="text1"/>
          <w:szCs w:val="22"/>
        </w:rPr>
        <w:t>5</w:t>
      </w:r>
      <w:r w:rsidRPr="00825A32">
        <w:rPr>
          <w:rFonts w:ascii="Times New Roman" w:eastAsia="Calibri" w:hAnsi="Times New Roman" w:cs="Times New Roman"/>
          <w:color w:val="000000" w:themeColor="text1"/>
          <w:szCs w:val="22"/>
        </w:rPr>
        <w:t>. R: a language and environment for statistical computing. R Foundation for Statistical Computing, Vienna, Austria.url: http://www.R-project.org/.</w:t>
      </w:r>
    </w:p>
    <w:p w14:paraId="6B6C02CB" w14:textId="56DC32EA" w:rsidR="00662BF5" w:rsidRPr="00825A32" w:rsidRDefault="00662BF5"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Rigby, R. A., and Stasinopoulos, D. M. 2005. Generalized additive models for location, scale and shape, (with discussion). Journal of Applied Statistics, 54: 507-554.</w:t>
      </w:r>
    </w:p>
    <w:p w14:paraId="4E258E8F" w14:textId="2EB43B08" w:rsidR="00A74DE1" w:rsidRDefault="00A74DE1" w:rsidP="00145B28">
      <w:pPr>
        <w:spacing w:line="240" w:lineRule="auto"/>
        <w:ind w:left="720" w:hanging="720"/>
        <w:jc w:val="both"/>
        <w:rPr>
          <w:rFonts w:ascii="Times New Roman" w:eastAsia="Calibri" w:hAnsi="Times New Roman" w:cs="Times New Roman"/>
          <w:color w:val="000000" w:themeColor="text1"/>
          <w:szCs w:val="22"/>
        </w:rPr>
      </w:pPr>
      <w:commentRangeStart w:id="85"/>
      <w:r>
        <w:rPr>
          <w:rFonts w:ascii="Times New Roman" w:eastAsia="Calibri" w:hAnsi="Times New Roman" w:cs="Times New Roman"/>
          <w:color w:val="000000" w:themeColor="text1"/>
          <w:szCs w:val="22"/>
        </w:rPr>
        <w:t xml:space="preserve">Ripley, R. D. 2004 </w:t>
      </w:r>
      <w:proofErr w:type="gramStart"/>
      <w:r>
        <w:rPr>
          <w:rFonts w:ascii="Times New Roman" w:eastAsia="Calibri" w:hAnsi="Times New Roman" w:cs="Times New Roman"/>
          <w:color w:val="000000" w:themeColor="text1"/>
          <w:szCs w:val="22"/>
        </w:rPr>
        <w:t>Selecting</w:t>
      </w:r>
      <w:proofErr w:type="gramEnd"/>
      <w:r>
        <w:rPr>
          <w:rFonts w:ascii="Times New Roman" w:eastAsia="Calibri" w:hAnsi="Times New Roman" w:cs="Times New Roman"/>
          <w:color w:val="000000" w:themeColor="text1"/>
          <w:szCs w:val="22"/>
        </w:rPr>
        <w:t xml:space="preserve"> amongst large classes of models. In: Adams, N., Crowder, M., Hand, D. J., Stephens, D. Methods and Models in Statistics. London, Imperial College Press, 155-170 p.</w:t>
      </w:r>
      <w:commentRangeEnd w:id="85"/>
      <w:r>
        <w:rPr>
          <w:rStyle w:val="CommentReference"/>
        </w:rPr>
        <w:commentReference w:id="85"/>
      </w:r>
    </w:p>
    <w:p w14:paraId="6C8AB711" w14:textId="3C339DE5" w:rsidR="00893E38" w:rsidRDefault="00893E38" w:rsidP="00145B28">
      <w:pPr>
        <w:spacing w:line="240" w:lineRule="auto"/>
        <w:ind w:left="720" w:hanging="720"/>
        <w:jc w:val="both"/>
        <w:rPr>
          <w:rFonts w:ascii="Times New Roman" w:eastAsia="Calibri" w:hAnsi="Times New Roman" w:cs="Times New Roman"/>
          <w:color w:val="000000" w:themeColor="text1"/>
          <w:szCs w:val="22"/>
        </w:rPr>
      </w:pPr>
      <w:proofErr w:type="spellStart"/>
      <w:r>
        <w:rPr>
          <w:rFonts w:ascii="Times New Roman" w:eastAsia="Calibri" w:hAnsi="Times New Roman" w:cs="Times New Roman"/>
          <w:color w:val="000000" w:themeColor="text1"/>
          <w:szCs w:val="22"/>
        </w:rPr>
        <w:t>Rousseeuw</w:t>
      </w:r>
      <w:proofErr w:type="spellEnd"/>
      <w:r>
        <w:rPr>
          <w:rFonts w:ascii="Times New Roman" w:eastAsia="Calibri" w:hAnsi="Times New Roman" w:cs="Times New Roman"/>
          <w:color w:val="000000" w:themeColor="text1"/>
          <w:szCs w:val="22"/>
        </w:rPr>
        <w:t>, P. J. 1987. Silhouettes: a graphical aid to the interpretation and validation of cluster analysis. Journal of Computation and Applied Mathematics, 20: 53-65.</w:t>
      </w:r>
    </w:p>
    <w:p w14:paraId="18095B63" w14:textId="22A93E23" w:rsidR="00003223" w:rsidRPr="00825A32" w:rsidRDefault="002E4916" w:rsidP="00145B28">
      <w:pPr>
        <w:spacing w:line="24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Sanchirico</w:t>
      </w:r>
      <w:proofErr w:type="spellEnd"/>
      <w:r w:rsidRPr="00825A32">
        <w:rPr>
          <w:rFonts w:ascii="Times New Roman" w:eastAsia="Calibri" w:hAnsi="Times New Roman" w:cs="Times New Roman"/>
          <w:color w:val="000000" w:themeColor="text1"/>
          <w:szCs w:val="22"/>
        </w:rPr>
        <w:t xml:space="preserve">, J. N., Holland, D., Quigley, K.,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Fina</w:t>
      </w:r>
      <w:proofErr w:type="spellEnd"/>
      <w:r w:rsidRPr="00825A32">
        <w:rPr>
          <w:rFonts w:ascii="Times New Roman" w:eastAsia="Calibri" w:hAnsi="Times New Roman" w:cs="Times New Roman"/>
          <w:color w:val="000000" w:themeColor="text1"/>
          <w:szCs w:val="22"/>
        </w:rPr>
        <w:t>, M. 2006. Catch-quota balancing in multispecies individual fishing quot</w:t>
      </w:r>
      <w:r w:rsidR="00003223" w:rsidRPr="00825A32">
        <w:rPr>
          <w:rFonts w:ascii="Times New Roman" w:eastAsia="Calibri" w:hAnsi="Times New Roman" w:cs="Times New Roman"/>
          <w:color w:val="000000" w:themeColor="text1"/>
          <w:szCs w:val="22"/>
        </w:rPr>
        <w:t>as. Marine Policy, 30: 767-785.</w:t>
      </w:r>
    </w:p>
    <w:p w14:paraId="4B706AF3" w14:textId="431628E0" w:rsidR="001B2C07" w:rsidRDefault="001B2C07" w:rsidP="00145B28">
      <w:pPr>
        <w:spacing w:line="240" w:lineRule="auto"/>
        <w:ind w:left="720" w:hanging="720"/>
        <w:jc w:val="both"/>
        <w:rPr>
          <w:rFonts w:ascii="Times New Roman" w:eastAsia="Calibri" w:hAnsi="Times New Roman" w:cs="Times New Roman"/>
          <w:color w:val="000000" w:themeColor="text1"/>
          <w:szCs w:val="22"/>
        </w:rPr>
      </w:pPr>
      <w:proofErr w:type="spellStart"/>
      <w:r>
        <w:rPr>
          <w:rFonts w:ascii="Times New Roman" w:eastAsia="Calibri" w:hAnsi="Times New Roman" w:cs="Times New Roman"/>
          <w:color w:val="000000" w:themeColor="text1"/>
          <w:szCs w:val="22"/>
        </w:rPr>
        <w:lastRenderedPageBreak/>
        <w:t>Schmid</w:t>
      </w:r>
      <w:proofErr w:type="spellEnd"/>
      <w:r>
        <w:rPr>
          <w:rFonts w:ascii="Times New Roman" w:eastAsia="Calibri" w:hAnsi="Times New Roman" w:cs="Times New Roman"/>
          <w:color w:val="000000" w:themeColor="text1"/>
          <w:szCs w:val="22"/>
        </w:rPr>
        <w:t xml:space="preserve">, M., </w:t>
      </w:r>
      <w:proofErr w:type="spellStart"/>
      <w:r>
        <w:rPr>
          <w:rFonts w:ascii="Times New Roman" w:eastAsia="Calibri" w:hAnsi="Times New Roman" w:cs="Times New Roman"/>
          <w:color w:val="000000" w:themeColor="text1"/>
          <w:szCs w:val="22"/>
        </w:rPr>
        <w:t>Wickler</w:t>
      </w:r>
      <w:proofErr w:type="spellEnd"/>
      <w:r>
        <w:rPr>
          <w:rFonts w:ascii="Times New Roman" w:eastAsia="Calibri" w:hAnsi="Times New Roman" w:cs="Times New Roman"/>
          <w:color w:val="000000" w:themeColor="text1"/>
          <w:szCs w:val="22"/>
        </w:rPr>
        <w:t xml:space="preserve">, F., Maloney, K. O., Mitchell, R., Fenske, N., and </w:t>
      </w:r>
      <w:proofErr w:type="spellStart"/>
      <w:r>
        <w:rPr>
          <w:rFonts w:ascii="Times New Roman" w:eastAsia="Calibri" w:hAnsi="Times New Roman" w:cs="Times New Roman"/>
          <w:color w:val="000000" w:themeColor="text1"/>
          <w:szCs w:val="22"/>
        </w:rPr>
        <w:t>Mayr</w:t>
      </w:r>
      <w:proofErr w:type="spellEnd"/>
      <w:r>
        <w:rPr>
          <w:rFonts w:ascii="Times New Roman" w:eastAsia="Calibri" w:hAnsi="Times New Roman" w:cs="Times New Roman"/>
          <w:color w:val="000000" w:themeColor="text1"/>
          <w:szCs w:val="22"/>
        </w:rPr>
        <w:t xml:space="preserve">, A. 2013. Boosted Beta regression. </w:t>
      </w:r>
      <w:proofErr w:type="spellStart"/>
      <w:r>
        <w:rPr>
          <w:rFonts w:ascii="Times New Roman" w:eastAsia="Calibri" w:hAnsi="Times New Roman" w:cs="Times New Roman"/>
          <w:color w:val="000000" w:themeColor="text1"/>
          <w:szCs w:val="22"/>
        </w:rPr>
        <w:t>PLoS</w:t>
      </w:r>
      <w:proofErr w:type="spellEnd"/>
      <w:r>
        <w:rPr>
          <w:rFonts w:ascii="Times New Roman" w:eastAsia="Calibri" w:hAnsi="Times New Roman" w:cs="Times New Roman"/>
          <w:color w:val="000000" w:themeColor="text1"/>
          <w:szCs w:val="22"/>
        </w:rPr>
        <w:t xml:space="preserve"> ONE, 8: e61623.</w:t>
      </w:r>
    </w:p>
    <w:p w14:paraId="636844DC" w14:textId="2C393C68" w:rsidR="000F5BAC" w:rsidRPr="00825A32" w:rsidRDefault="000F5BAC"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Senko, J., White, E. R., </w:t>
      </w:r>
      <w:proofErr w:type="spellStart"/>
      <w:r w:rsidRPr="00825A32">
        <w:rPr>
          <w:rFonts w:ascii="Times New Roman" w:eastAsia="Calibri" w:hAnsi="Times New Roman" w:cs="Times New Roman"/>
          <w:color w:val="000000" w:themeColor="text1"/>
          <w:szCs w:val="22"/>
        </w:rPr>
        <w:t>Heppell</w:t>
      </w:r>
      <w:proofErr w:type="spellEnd"/>
      <w:r w:rsidRPr="00825A32">
        <w:rPr>
          <w:rFonts w:ascii="Times New Roman" w:eastAsia="Calibri" w:hAnsi="Times New Roman" w:cs="Times New Roman"/>
          <w:color w:val="000000" w:themeColor="text1"/>
          <w:szCs w:val="22"/>
        </w:rPr>
        <w:t>, S. S., Gerber, L. R. 2014. Comparing bycatch mitigation strategies for vulnerable marine megafauna. Animal Conservation, 17: 5-18.</w:t>
      </w:r>
    </w:p>
    <w:p w14:paraId="3031F576" w14:textId="623969C0" w:rsidR="00E4710C" w:rsidRDefault="00E4710C" w:rsidP="00145B28">
      <w:pPr>
        <w:spacing w:line="240" w:lineRule="auto"/>
        <w:ind w:left="720" w:hanging="720"/>
        <w:jc w:val="both"/>
        <w:rPr>
          <w:rFonts w:ascii="Times New Roman" w:eastAsia="Calibri" w:hAnsi="Times New Roman" w:cs="Times New Roman"/>
          <w:color w:val="000000" w:themeColor="text1"/>
          <w:szCs w:val="22"/>
        </w:rPr>
      </w:pPr>
      <w:proofErr w:type="spellStart"/>
      <w:r>
        <w:rPr>
          <w:rFonts w:ascii="Times New Roman" w:eastAsia="Calibri" w:hAnsi="Times New Roman" w:cs="Times New Roman"/>
          <w:color w:val="000000" w:themeColor="text1"/>
          <w:szCs w:val="22"/>
        </w:rPr>
        <w:t>Sepez</w:t>
      </w:r>
      <w:proofErr w:type="spellEnd"/>
      <w:r>
        <w:rPr>
          <w:rFonts w:ascii="Times New Roman" w:eastAsia="Calibri" w:hAnsi="Times New Roman" w:cs="Times New Roman"/>
          <w:color w:val="000000" w:themeColor="text1"/>
          <w:szCs w:val="22"/>
        </w:rPr>
        <w:t>, J., Norman, K., Poole, A., and Tilt, B. 2006. Fish scales: scale and method in social science research for North Pacific and West Coast fishing communities. Human Organization, 65: 280-293.</w:t>
      </w:r>
    </w:p>
    <w:p w14:paraId="3A03A0AF" w14:textId="3DB8D887" w:rsidR="006774D2" w:rsidRPr="00825A32" w:rsidRDefault="00821574" w:rsidP="00145B28">
      <w:pPr>
        <w:spacing w:line="240" w:lineRule="auto"/>
        <w:ind w:left="720" w:hanging="720"/>
        <w:jc w:val="both"/>
        <w:rPr>
          <w:rFonts w:ascii="Times New Roman" w:hAnsi="Times New Roman" w:cs="Times New Roman"/>
          <w:color w:val="000000" w:themeColor="text1"/>
          <w:szCs w:val="22"/>
        </w:rPr>
      </w:pPr>
      <w:r w:rsidRPr="00825A32">
        <w:rPr>
          <w:rFonts w:ascii="Times New Roman" w:eastAsia="Calibri" w:hAnsi="Times New Roman" w:cs="Times New Roman"/>
          <w:color w:val="000000" w:themeColor="text1"/>
          <w:szCs w:val="22"/>
        </w:rPr>
        <w:t>Singh, R.</w:t>
      </w:r>
      <w:r w:rsidR="003C5668" w:rsidRPr="00825A32">
        <w:rPr>
          <w:rFonts w:ascii="Times New Roman" w:eastAsia="Calibri" w:hAnsi="Times New Roman" w:cs="Times New Roman"/>
          <w:color w:val="000000" w:themeColor="text1"/>
          <w:szCs w:val="22"/>
        </w:rPr>
        <w:t xml:space="preserve"> K.</w:t>
      </w:r>
      <w:r w:rsidRPr="00825A32">
        <w:rPr>
          <w:rFonts w:ascii="Times New Roman" w:eastAsia="Calibri" w:hAnsi="Times New Roman" w:cs="Times New Roman"/>
          <w:color w:val="000000" w:themeColor="text1"/>
          <w:szCs w:val="22"/>
        </w:rPr>
        <w:t xml:space="preserve">,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Weninger</w:t>
      </w:r>
      <w:proofErr w:type="spellEnd"/>
      <w:r w:rsidRPr="00825A32">
        <w:rPr>
          <w:rFonts w:ascii="Times New Roman" w:eastAsia="Calibri" w:hAnsi="Times New Roman" w:cs="Times New Roman"/>
          <w:color w:val="000000" w:themeColor="text1"/>
          <w:szCs w:val="22"/>
        </w:rPr>
        <w:t>, Q.</w:t>
      </w:r>
      <w:r w:rsidR="003C5668" w:rsidRPr="00825A32">
        <w:rPr>
          <w:rFonts w:ascii="Times New Roman" w:eastAsia="Calibri" w:hAnsi="Times New Roman" w:cs="Times New Roman"/>
          <w:color w:val="000000" w:themeColor="text1"/>
          <w:szCs w:val="22"/>
        </w:rPr>
        <w:t xml:space="preserve"> R.</w:t>
      </w:r>
      <w:r w:rsidRPr="00825A32">
        <w:rPr>
          <w:rFonts w:ascii="Times New Roman" w:eastAsia="Calibri" w:hAnsi="Times New Roman" w:cs="Times New Roman"/>
          <w:color w:val="000000" w:themeColor="text1"/>
          <w:szCs w:val="22"/>
        </w:rPr>
        <w:t xml:space="preserve"> 2009. </w:t>
      </w:r>
      <w:proofErr w:type="spellStart"/>
      <w:r w:rsidRPr="00825A32">
        <w:rPr>
          <w:rFonts w:ascii="Times New Roman" w:eastAsia="Calibri" w:hAnsi="Times New Roman" w:cs="Times New Roman"/>
          <w:color w:val="000000" w:themeColor="text1"/>
          <w:szCs w:val="22"/>
        </w:rPr>
        <w:t>Bioeconomies</w:t>
      </w:r>
      <w:proofErr w:type="spellEnd"/>
      <w:r w:rsidRPr="00825A32">
        <w:rPr>
          <w:rFonts w:ascii="Times New Roman" w:eastAsia="Calibri" w:hAnsi="Times New Roman" w:cs="Times New Roman"/>
          <w:color w:val="000000" w:themeColor="text1"/>
          <w:szCs w:val="22"/>
        </w:rPr>
        <w:t xml:space="preserve"> of scope and the discard problem in multiple-species fisheries. Journal of Environmental Economics and Management</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58:</w:t>
      </w:r>
      <w:r w:rsidR="003C5668" w:rsidRPr="00825A32">
        <w:rPr>
          <w:rFonts w:ascii="Times New Roman" w:eastAsia="Calibri" w:hAnsi="Times New Roman" w:cs="Times New Roman"/>
          <w:color w:val="000000" w:themeColor="text1"/>
          <w:szCs w:val="22"/>
        </w:rPr>
        <w:t xml:space="preserve"> </w:t>
      </w:r>
      <w:r w:rsidRPr="00825A32">
        <w:rPr>
          <w:rFonts w:ascii="Times New Roman" w:eastAsia="Calibri" w:hAnsi="Times New Roman" w:cs="Times New Roman"/>
          <w:color w:val="000000" w:themeColor="text1"/>
          <w:szCs w:val="22"/>
        </w:rPr>
        <w:t>72</w:t>
      </w:r>
      <w:r w:rsidR="003C5668"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92</w:t>
      </w:r>
      <w:r w:rsidR="003C5668" w:rsidRPr="00825A32">
        <w:rPr>
          <w:rFonts w:ascii="Times New Roman" w:eastAsia="Calibri" w:hAnsi="Times New Roman" w:cs="Times New Roman"/>
          <w:color w:val="000000" w:themeColor="text1"/>
          <w:szCs w:val="22"/>
        </w:rPr>
        <w:t>.</w:t>
      </w:r>
    </w:p>
    <w:p w14:paraId="28798D47" w14:textId="3C3E7B53" w:rsidR="00A57E8C" w:rsidRDefault="00A57E8C" w:rsidP="00145B28">
      <w:pPr>
        <w:spacing w:line="240" w:lineRule="auto"/>
        <w:ind w:left="720" w:hanging="720"/>
        <w:jc w:val="both"/>
        <w:rPr>
          <w:rFonts w:ascii="Times New Roman" w:eastAsia="Calibri" w:hAnsi="Times New Roman" w:cs="Times New Roman"/>
          <w:color w:val="000000" w:themeColor="text1"/>
          <w:szCs w:val="22"/>
        </w:rPr>
      </w:pPr>
      <w:r w:rsidRPr="00A57E8C">
        <w:rPr>
          <w:rFonts w:ascii="Times New Roman" w:eastAsia="Calibri" w:hAnsi="Times New Roman" w:cs="Times New Roman"/>
          <w:color w:val="000000" w:themeColor="text1"/>
          <w:szCs w:val="22"/>
        </w:rPr>
        <w:t>Smithson, M</w:t>
      </w:r>
      <w:r>
        <w:rPr>
          <w:rFonts w:ascii="Times New Roman" w:eastAsia="Calibri" w:hAnsi="Times New Roman" w:cs="Times New Roman"/>
          <w:color w:val="000000" w:themeColor="text1"/>
          <w:szCs w:val="22"/>
        </w:rPr>
        <w:t>.,</w:t>
      </w:r>
      <w:r w:rsidRPr="00A57E8C">
        <w:rPr>
          <w:rFonts w:ascii="Times New Roman" w:eastAsia="Calibri" w:hAnsi="Times New Roman" w:cs="Times New Roman"/>
          <w:color w:val="000000" w:themeColor="text1"/>
          <w:szCs w:val="22"/>
        </w:rPr>
        <w:t xml:space="preserve"> and </w:t>
      </w:r>
      <w:proofErr w:type="spellStart"/>
      <w:r w:rsidRPr="00A57E8C">
        <w:rPr>
          <w:rFonts w:ascii="Times New Roman" w:eastAsia="Calibri" w:hAnsi="Times New Roman" w:cs="Times New Roman"/>
          <w:color w:val="000000" w:themeColor="text1"/>
          <w:szCs w:val="22"/>
        </w:rPr>
        <w:t>Verkuilen</w:t>
      </w:r>
      <w:proofErr w:type="spellEnd"/>
      <w:r>
        <w:rPr>
          <w:rFonts w:ascii="Times New Roman" w:eastAsia="Calibri" w:hAnsi="Times New Roman" w:cs="Times New Roman"/>
          <w:color w:val="000000" w:themeColor="text1"/>
          <w:szCs w:val="22"/>
        </w:rPr>
        <w:t>, J</w:t>
      </w:r>
      <w:r w:rsidRPr="00A57E8C">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2006. </w:t>
      </w:r>
      <w:r w:rsidRPr="00A57E8C">
        <w:rPr>
          <w:rFonts w:ascii="Times New Roman" w:eastAsia="Calibri" w:hAnsi="Times New Roman" w:cs="Times New Roman"/>
          <w:color w:val="000000" w:themeColor="text1"/>
          <w:szCs w:val="22"/>
        </w:rPr>
        <w:t xml:space="preserve">A better lemon squeezer? Maximum-likelihood regression with beta-distributed dependent variables. Psychological </w:t>
      </w:r>
      <w:r>
        <w:rPr>
          <w:rFonts w:ascii="Times New Roman" w:eastAsia="Calibri" w:hAnsi="Times New Roman" w:cs="Times New Roman"/>
          <w:color w:val="000000" w:themeColor="text1"/>
          <w:szCs w:val="22"/>
        </w:rPr>
        <w:t>M</w:t>
      </w:r>
      <w:r w:rsidRPr="00A57E8C">
        <w:rPr>
          <w:rFonts w:ascii="Times New Roman" w:eastAsia="Calibri" w:hAnsi="Times New Roman" w:cs="Times New Roman"/>
          <w:color w:val="000000" w:themeColor="text1"/>
          <w:szCs w:val="22"/>
        </w:rPr>
        <w:t>ethods</w:t>
      </w:r>
      <w:r>
        <w:rPr>
          <w:rFonts w:ascii="Times New Roman" w:eastAsia="Calibri" w:hAnsi="Times New Roman" w:cs="Times New Roman"/>
          <w:color w:val="000000" w:themeColor="text1"/>
          <w:szCs w:val="22"/>
        </w:rPr>
        <w:t>,</w:t>
      </w:r>
      <w:r w:rsidRPr="00A57E8C">
        <w:rPr>
          <w:rFonts w:ascii="Times New Roman" w:eastAsia="Calibri" w:hAnsi="Times New Roman" w:cs="Times New Roman"/>
          <w:color w:val="000000" w:themeColor="text1"/>
          <w:szCs w:val="22"/>
        </w:rPr>
        <w:t xml:space="preserve"> 11: 54.</w:t>
      </w:r>
    </w:p>
    <w:p w14:paraId="38382A7F" w14:textId="7CCDC460" w:rsidR="00FF0EB4" w:rsidRPr="00825A32" w:rsidRDefault="00FF0EB4" w:rsidP="00145B28">
      <w:pPr>
        <w:spacing w:line="24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Spiegelhalter</w:t>
      </w:r>
      <w:proofErr w:type="spellEnd"/>
      <w:r w:rsidRPr="00825A32">
        <w:rPr>
          <w:rFonts w:ascii="Times New Roman" w:eastAsia="Calibri" w:hAnsi="Times New Roman" w:cs="Times New Roman"/>
          <w:color w:val="000000" w:themeColor="text1"/>
          <w:szCs w:val="22"/>
        </w:rPr>
        <w:t xml:space="preserve">, D. J., Best, N. G., Carline, B. P.,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van der Linde, A. 2002. Bayesian measures of model complexity and fit. Journal of the Royal Statistical Society: Series B (Statistical Methodology), 64: 583-639.</w:t>
      </w:r>
    </w:p>
    <w:p w14:paraId="5DC32A91" w14:textId="77777777" w:rsidR="00631F13" w:rsidRPr="00825A32" w:rsidRDefault="00631F13" w:rsidP="00145B28">
      <w:pPr>
        <w:spacing w:line="24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Stavins</w:t>
      </w:r>
      <w:proofErr w:type="spellEnd"/>
      <w:r w:rsidRPr="00825A32">
        <w:rPr>
          <w:rFonts w:ascii="Times New Roman" w:eastAsia="Calibri" w:hAnsi="Times New Roman" w:cs="Times New Roman"/>
          <w:color w:val="000000" w:themeColor="text1"/>
          <w:szCs w:val="22"/>
        </w:rPr>
        <w:t>, R. N. 1995. Transaction costs and tradeable permits. Journal of Environmental Economics and Management, 29: 133-148.</w:t>
      </w:r>
    </w:p>
    <w:p w14:paraId="78EB68B9" w14:textId="01864063" w:rsidR="00793CFA" w:rsidRDefault="00793CFA"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Steelman, T. A., and Wallace, R. 2001. Property rights and property wrongs: why context matters in fisheries management. Policy Science, 34: 357-379.</w:t>
      </w:r>
    </w:p>
    <w:p w14:paraId="2344F41D" w14:textId="77777777" w:rsidR="00631F13" w:rsidRPr="00825A32" w:rsidRDefault="00631F13" w:rsidP="00145B28">
      <w:pPr>
        <w:spacing w:line="24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Swinkels</w:t>
      </w:r>
      <w:proofErr w:type="spellEnd"/>
      <w:r w:rsidRPr="00825A32">
        <w:rPr>
          <w:rFonts w:ascii="Times New Roman" w:eastAsia="Calibri" w:hAnsi="Times New Roman" w:cs="Times New Roman"/>
          <w:color w:val="000000" w:themeColor="text1"/>
          <w:szCs w:val="22"/>
        </w:rPr>
        <w:t xml:space="preserve">, J. M. 1999. Asymptotic efficiency for discriminatory private value auctions. </w:t>
      </w:r>
      <w:r w:rsidR="00560CC3" w:rsidRPr="00825A32">
        <w:rPr>
          <w:rFonts w:ascii="Times New Roman" w:eastAsia="Calibri" w:hAnsi="Times New Roman" w:cs="Times New Roman"/>
          <w:color w:val="000000" w:themeColor="text1"/>
          <w:szCs w:val="22"/>
        </w:rPr>
        <w:t xml:space="preserve">The </w:t>
      </w:r>
      <w:r w:rsidRPr="00825A32">
        <w:rPr>
          <w:rFonts w:ascii="Times New Roman" w:eastAsia="Calibri" w:hAnsi="Times New Roman" w:cs="Times New Roman"/>
          <w:color w:val="000000" w:themeColor="text1"/>
          <w:szCs w:val="22"/>
        </w:rPr>
        <w:t>Review of Economic Studies, 66: 509-528.</w:t>
      </w:r>
    </w:p>
    <w:p w14:paraId="2755C48B" w14:textId="69B0CB04" w:rsidR="00E801AF" w:rsidRPr="00825A32" w:rsidRDefault="00E801AF"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Taylor, I. G.,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 xml:space="preserve">Wetzel, C. 2011. Status of the U.S. </w:t>
      </w:r>
      <w:proofErr w:type="spellStart"/>
      <w:r w:rsidRPr="00825A32">
        <w:rPr>
          <w:rFonts w:ascii="Times New Roman" w:eastAsia="Calibri" w:hAnsi="Times New Roman" w:cs="Times New Roman"/>
          <w:color w:val="000000" w:themeColor="text1"/>
          <w:szCs w:val="22"/>
        </w:rPr>
        <w:t>yelloweye</w:t>
      </w:r>
      <w:proofErr w:type="spellEnd"/>
      <w:r w:rsidRPr="00825A32">
        <w:rPr>
          <w:rFonts w:ascii="Times New Roman" w:eastAsia="Calibri" w:hAnsi="Times New Roman" w:cs="Times New Roman"/>
          <w:color w:val="000000" w:themeColor="text1"/>
          <w:szCs w:val="22"/>
        </w:rPr>
        <w:t xml:space="preserve"> rockfish resource in 2011</w:t>
      </w:r>
      <w:r w:rsidR="0071287E" w:rsidRPr="00825A32">
        <w:rPr>
          <w:rFonts w:ascii="Times New Roman" w:eastAsia="Calibri" w:hAnsi="Times New Roman" w:cs="Times New Roman"/>
          <w:color w:val="000000" w:themeColor="text1"/>
          <w:szCs w:val="22"/>
        </w:rPr>
        <w:t xml:space="preserve"> </w:t>
      </w:r>
      <w:r w:rsidRPr="00825A32">
        <w:rPr>
          <w:rFonts w:ascii="Times New Roman" w:eastAsia="Calibri" w:hAnsi="Times New Roman" w:cs="Times New Roman"/>
          <w:color w:val="000000" w:themeColor="text1"/>
          <w:szCs w:val="22"/>
        </w:rPr>
        <w:t>(Update of 2009 assessment model). Pacific Fishery Management Council, Portland, OR.</w:t>
      </w:r>
    </w:p>
    <w:p w14:paraId="3159E8AA" w14:textId="39E35268" w:rsidR="000F5BAC" w:rsidRPr="00825A32" w:rsidRDefault="000F5BAC" w:rsidP="00145B28">
      <w:pPr>
        <w:spacing w:line="24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Teh</w:t>
      </w:r>
      <w:proofErr w:type="spellEnd"/>
      <w:r w:rsidRPr="00825A32">
        <w:rPr>
          <w:rFonts w:ascii="Times New Roman" w:eastAsia="Calibri" w:hAnsi="Times New Roman" w:cs="Times New Roman"/>
          <w:color w:val="000000" w:themeColor="text1"/>
          <w:szCs w:val="22"/>
        </w:rPr>
        <w:t xml:space="preserve">, L. S. L, </w:t>
      </w:r>
      <w:proofErr w:type="spellStart"/>
      <w:r w:rsidRPr="00825A32">
        <w:rPr>
          <w:rFonts w:ascii="Times New Roman" w:eastAsia="Calibri" w:hAnsi="Times New Roman" w:cs="Times New Roman"/>
          <w:color w:val="000000" w:themeColor="text1"/>
          <w:szCs w:val="22"/>
        </w:rPr>
        <w:t>Teh</w:t>
      </w:r>
      <w:proofErr w:type="spellEnd"/>
      <w:r w:rsidRPr="00825A32">
        <w:rPr>
          <w:rFonts w:ascii="Times New Roman" w:eastAsia="Calibri" w:hAnsi="Times New Roman" w:cs="Times New Roman"/>
          <w:color w:val="000000" w:themeColor="text1"/>
          <w:szCs w:val="22"/>
        </w:rPr>
        <w:t xml:space="preserve">, L. C. L., Hines, E., </w:t>
      </w:r>
      <w:proofErr w:type="spellStart"/>
      <w:r w:rsidRPr="00825A32">
        <w:rPr>
          <w:rFonts w:ascii="Times New Roman" w:eastAsia="Calibri" w:hAnsi="Times New Roman" w:cs="Times New Roman"/>
          <w:color w:val="000000" w:themeColor="text1"/>
          <w:szCs w:val="22"/>
        </w:rPr>
        <w:t>Junchompoo</w:t>
      </w:r>
      <w:proofErr w:type="spellEnd"/>
      <w:r w:rsidRPr="00825A32">
        <w:rPr>
          <w:rFonts w:ascii="Times New Roman" w:eastAsia="Calibri" w:hAnsi="Times New Roman" w:cs="Times New Roman"/>
          <w:color w:val="000000" w:themeColor="text1"/>
          <w:szCs w:val="22"/>
        </w:rPr>
        <w:t xml:space="preserve">, C., and </w:t>
      </w:r>
      <w:proofErr w:type="spellStart"/>
      <w:r w:rsidRPr="00825A32">
        <w:rPr>
          <w:rFonts w:ascii="Times New Roman" w:eastAsia="Calibri" w:hAnsi="Times New Roman" w:cs="Times New Roman"/>
          <w:color w:val="000000" w:themeColor="text1"/>
          <w:szCs w:val="22"/>
        </w:rPr>
        <w:t>Lewison</w:t>
      </w:r>
      <w:proofErr w:type="spellEnd"/>
      <w:r w:rsidRPr="00825A32">
        <w:rPr>
          <w:rFonts w:ascii="Times New Roman" w:eastAsia="Calibri" w:hAnsi="Times New Roman" w:cs="Times New Roman"/>
          <w:color w:val="000000" w:themeColor="text1"/>
          <w:szCs w:val="22"/>
        </w:rPr>
        <w:t xml:space="preserve">, R. L. 2015. Contextualising the coupled socio-ecological conditions of marine </w:t>
      </w:r>
      <w:proofErr w:type="gramStart"/>
      <w:r w:rsidRPr="00825A32">
        <w:rPr>
          <w:rFonts w:ascii="Times New Roman" w:eastAsia="Calibri" w:hAnsi="Times New Roman" w:cs="Times New Roman"/>
          <w:color w:val="000000" w:themeColor="text1"/>
          <w:szCs w:val="22"/>
        </w:rPr>
        <w:t>megafauna</w:t>
      </w:r>
      <w:proofErr w:type="gramEnd"/>
      <w:r w:rsidRPr="00825A32">
        <w:rPr>
          <w:rFonts w:ascii="Times New Roman" w:eastAsia="Calibri" w:hAnsi="Times New Roman" w:cs="Times New Roman"/>
          <w:color w:val="000000" w:themeColor="text1"/>
          <w:szCs w:val="22"/>
        </w:rPr>
        <w:t xml:space="preserve"> bycatch. Ocean and Coastal Management, 116: 449-465.</w:t>
      </w:r>
    </w:p>
    <w:p w14:paraId="2061D154" w14:textId="6DBE1320" w:rsidR="006774D2" w:rsidRPr="00825A32" w:rsidRDefault="001234B2"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TNC (</w:t>
      </w:r>
      <w:r w:rsidR="00821574" w:rsidRPr="00825A32">
        <w:rPr>
          <w:rFonts w:ascii="Times New Roman" w:eastAsia="Calibri" w:hAnsi="Times New Roman" w:cs="Times New Roman"/>
          <w:color w:val="000000" w:themeColor="text1"/>
          <w:szCs w:val="22"/>
        </w:rPr>
        <w:t>The Nature Conservancy</w:t>
      </w:r>
      <w:r w:rsidRPr="00825A32">
        <w:rPr>
          <w:rFonts w:ascii="Times New Roman" w:eastAsia="Calibri" w:hAnsi="Times New Roman" w:cs="Times New Roman"/>
          <w:color w:val="000000" w:themeColor="text1"/>
          <w:szCs w:val="22"/>
        </w:rPr>
        <w:t>)</w:t>
      </w:r>
      <w:r w:rsidR="00821574" w:rsidRPr="00825A32">
        <w:rPr>
          <w:rFonts w:ascii="Times New Roman" w:eastAsia="Calibri" w:hAnsi="Times New Roman" w:cs="Times New Roman"/>
          <w:color w:val="000000" w:themeColor="text1"/>
          <w:szCs w:val="22"/>
        </w:rPr>
        <w:t>. 2014. California Risk Pool: A Co-management Model to advance fisheries Resource Stewardship. The Nature Conservancy.</w:t>
      </w:r>
    </w:p>
    <w:p w14:paraId="63A84C45" w14:textId="641769F8" w:rsidR="0087218B" w:rsidRPr="003E70ED" w:rsidRDefault="0087218B"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Thorson, J. T.,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Ward, E. J. 2013. Accounting for space-time interactions in index standardization models. Fisheries Research, 147: 426-433.</w:t>
      </w:r>
      <w:r w:rsidRPr="003E70ED">
        <w:rPr>
          <w:rFonts w:ascii="Times New Roman" w:eastAsia="Calibri" w:hAnsi="Times New Roman" w:cs="Times New Roman"/>
          <w:color w:val="000000" w:themeColor="text1"/>
          <w:szCs w:val="22"/>
        </w:rPr>
        <w:t xml:space="preserve"> </w:t>
      </w:r>
    </w:p>
    <w:p w14:paraId="59389CD5" w14:textId="77777777" w:rsidR="00835FCE" w:rsidRDefault="005E62CE" w:rsidP="00145B28">
      <w:pPr>
        <w:spacing w:line="240" w:lineRule="auto"/>
        <w:ind w:left="720" w:hanging="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van</w:t>
      </w:r>
      <w:proofErr w:type="gramEnd"/>
      <w:r>
        <w:rPr>
          <w:rFonts w:ascii="Times New Roman" w:eastAsia="Calibri" w:hAnsi="Times New Roman" w:cs="Times New Roman"/>
          <w:color w:val="000000" w:themeColor="text1"/>
          <w:szCs w:val="22"/>
        </w:rPr>
        <w:t xml:space="preserve"> </w:t>
      </w:r>
      <w:proofErr w:type="spellStart"/>
      <w:r>
        <w:rPr>
          <w:rFonts w:ascii="Times New Roman" w:eastAsia="Calibri" w:hAnsi="Times New Roman" w:cs="Times New Roman"/>
          <w:color w:val="000000" w:themeColor="text1"/>
          <w:szCs w:val="22"/>
        </w:rPr>
        <w:t>Putten</w:t>
      </w:r>
      <w:proofErr w:type="spellEnd"/>
      <w:r>
        <w:rPr>
          <w:rFonts w:ascii="Times New Roman" w:eastAsia="Calibri" w:hAnsi="Times New Roman" w:cs="Times New Roman"/>
          <w:color w:val="000000" w:themeColor="text1"/>
          <w:szCs w:val="22"/>
        </w:rPr>
        <w:t xml:space="preserve">, I. E., </w:t>
      </w:r>
      <w:proofErr w:type="spellStart"/>
      <w:r>
        <w:rPr>
          <w:rFonts w:ascii="Times New Roman" w:eastAsia="Calibri" w:hAnsi="Times New Roman" w:cs="Times New Roman"/>
          <w:color w:val="000000" w:themeColor="text1"/>
          <w:szCs w:val="22"/>
        </w:rPr>
        <w:t>Kulmala</w:t>
      </w:r>
      <w:proofErr w:type="spellEnd"/>
      <w:r>
        <w:rPr>
          <w:rFonts w:ascii="Times New Roman" w:eastAsia="Calibri" w:hAnsi="Times New Roman" w:cs="Times New Roman"/>
          <w:color w:val="000000" w:themeColor="text1"/>
          <w:szCs w:val="22"/>
        </w:rPr>
        <w:t xml:space="preserve">, S., </w:t>
      </w:r>
      <w:proofErr w:type="spellStart"/>
      <w:r>
        <w:rPr>
          <w:rFonts w:ascii="Times New Roman" w:eastAsia="Calibri" w:hAnsi="Times New Roman" w:cs="Times New Roman"/>
          <w:color w:val="000000" w:themeColor="text1"/>
          <w:szCs w:val="22"/>
        </w:rPr>
        <w:t>Th</w:t>
      </w:r>
      <w:r>
        <w:rPr>
          <w:rFonts w:ascii="Calibri" w:eastAsia="Calibri" w:hAnsi="Calibri" w:cs="Times New Roman"/>
          <w:color w:val="000000" w:themeColor="text1"/>
          <w:szCs w:val="22"/>
        </w:rPr>
        <w:t>é</w:t>
      </w:r>
      <w:r w:rsidR="0067564D">
        <w:rPr>
          <w:rFonts w:ascii="Times New Roman" w:eastAsia="Calibri" w:hAnsi="Times New Roman" w:cs="Times New Roman"/>
          <w:color w:val="000000" w:themeColor="text1"/>
          <w:szCs w:val="22"/>
        </w:rPr>
        <w:t>baud</w:t>
      </w:r>
      <w:proofErr w:type="spellEnd"/>
      <w:r w:rsidR="0067564D">
        <w:rPr>
          <w:rFonts w:ascii="Times New Roman" w:eastAsia="Calibri" w:hAnsi="Times New Roman" w:cs="Times New Roman"/>
          <w:color w:val="000000" w:themeColor="text1"/>
          <w:szCs w:val="22"/>
        </w:rPr>
        <w:t xml:space="preserve">, O., Dowling, N., </w:t>
      </w:r>
      <w:proofErr w:type="spellStart"/>
      <w:r w:rsidR="0067564D">
        <w:rPr>
          <w:rFonts w:ascii="Times New Roman" w:eastAsia="Calibri" w:hAnsi="Times New Roman" w:cs="Times New Roman"/>
          <w:color w:val="000000" w:themeColor="text1"/>
          <w:szCs w:val="22"/>
        </w:rPr>
        <w:t>Hamon</w:t>
      </w:r>
      <w:proofErr w:type="spellEnd"/>
      <w:r w:rsidR="0067564D">
        <w:rPr>
          <w:rFonts w:ascii="Times New Roman" w:eastAsia="Calibri" w:hAnsi="Times New Roman" w:cs="Times New Roman"/>
          <w:color w:val="000000" w:themeColor="text1"/>
          <w:szCs w:val="22"/>
        </w:rPr>
        <w:t xml:space="preserve">, K. G., Hutton, T., and Pascoe, S. 2012. Theories and behavioural drivers underlying fleet dynamics models. </w:t>
      </w:r>
      <w:r w:rsidR="00835FCE">
        <w:rPr>
          <w:rFonts w:ascii="Times New Roman" w:eastAsia="Calibri" w:hAnsi="Times New Roman" w:cs="Times New Roman"/>
          <w:color w:val="000000" w:themeColor="text1"/>
          <w:szCs w:val="22"/>
        </w:rPr>
        <w:t>Fish and Fisheries, 13: 216-235.</w:t>
      </w:r>
    </w:p>
    <w:p w14:paraId="3B22353C" w14:textId="40839B23" w:rsidR="004B15E6" w:rsidRDefault="00835FCE"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Warton, D. I., and Hui, F. K. C. 2011. The arcsine is asinine: the analysis of proportions in ecology. Ecology, 92: 3-10.</w:t>
      </w:r>
    </w:p>
    <w:p w14:paraId="0A4DC73D" w14:textId="77777777" w:rsidR="00A74DE1" w:rsidRDefault="00A74DE1"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Whittingham, M. J., Stephens, P. A., Bradbury, R. B., </w:t>
      </w:r>
      <w:proofErr w:type="spellStart"/>
      <w:r>
        <w:rPr>
          <w:rFonts w:ascii="Times New Roman" w:eastAsia="Calibri" w:hAnsi="Times New Roman" w:cs="Times New Roman"/>
          <w:color w:val="000000" w:themeColor="text1"/>
          <w:szCs w:val="22"/>
        </w:rPr>
        <w:t>Freckleton</w:t>
      </w:r>
      <w:proofErr w:type="spellEnd"/>
      <w:r>
        <w:rPr>
          <w:rFonts w:ascii="Times New Roman" w:eastAsia="Calibri" w:hAnsi="Times New Roman" w:cs="Times New Roman"/>
          <w:color w:val="000000" w:themeColor="text1"/>
          <w:szCs w:val="22"/>
        </w:rPr>
        <w:t>, R. P. 2006. Why do we still use stepwise modelling in ecology and behaviour? Journal of Animal Ecology, 75: 1182-1189.</w:t>
      </w:r>
    </w:p>
    <w:p w14:paraId="3D6358E6" w14:textId="5068E258" w:rsidR="00A74DE1" w:rsidRDefault="00A74DE1" w:rsidP="00145B28">
      <w:pPr>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br w:type="page"/>
      </w:r>
    </w:p>
    <w:p w14:paraId="2928D5B8" w14:textId="1756D58A" w:rsidR="00752CFA" w:rsidRPr="003E70ED" w:rsidRDefault="00752CFA" w:rsidP="00145B28">
      <w:pPr>
        <w:spacing w:line="240" w:lineRule="auto"/>
        <w:jc w:val="both"/>
        <w:rPr>
          <w:rFonts w:ascii="Times New Roman" w:hAnsi="Times New Roman" w:cs="Times New Roman"/>
          <w:color w:val="000000" w:themeColor="text1"/>
          <w:szCs w:val="22"/>
        </w:rPr>
      </w:pPr>
      <w:bookmarkStart w:id="86" w:name="_Ref431013306"/>
      <w:r w:rsidRPr="003E70ED">
        <w:rPr>
          <w:rFonts w:ascii="Times New Roman" w:eastAsia="Calibri" w:hAnsi="Times New Roman" w:cs="Times New Roman"/>
          <w:color w:val="000000" w:themeColor="text1"/>
          <w:szCs w:val="22"/>
        </w:rPr>
        <w:lastRenderedPageBreak/>
        <w:t xml:space="preserve">Table </w:t>
      </w:r>
      <w:r w:rsidRPr="003E70ED">
        <w:rPr>
          <w:rFonts w:ascii="Times New Roman" w:eastAsia="Calibri" w:hAnsi="Times New Roman" w:cs="Times New Roman"/>
          <w:color w:val="000000" w:themeColor="text1"/>
          <w:szCs w:val="22"/>
        </w:rPr>
        <w:fldChar w:fldCharType="begin"/>
      </w:r>
      <w:r w:rsidRPr="003E70ED">
        <w:rPr>
          <w:rFonts w:ascii="Times New Roman" w:eastAsia="Calibri" w:hAnsi="Times New Roman" w:cs="Times New Roman"/>
          <w:color w:val="000000" w:themeColor="text1"/>
          <w:szCs w:val="22"/>
        </w:rPr>
        <w:instrText xml:space="preserve"> SEQ Table \* MERGEFORMAT </w:instrText>
      </w:r>
      <w:r w:rsidRPr="003E70ED">
        <w:rPr>
          <w:rFonts w:ascii="Times New Roman" w:eastAsia="Calibri" w:hAnsi="Times New Roman" w:cs="Times New Roman"/>
          <w:color w:val="000000" w:themeColor="text1"/>
          <w:szCs w:val="22"/>
        </w:rPr>
        <w:fldChar w:fldCharType="separate"/>
      </w:r>
      <w:r w:rsidR="002F5364">
        <w:rPr>
          <w:rFonts w:ascii="Times New Roman" w:eastAsia="Calibri" w:hAnsi="Times New Roman" w:cs="Times New Roman"/>
          <w:noProof/>
          <w:color w:val="000000" w:themeColor="text1"/>
          <w:szCs w:val="22"/>
        </w:rPr>
        <w:t>1</w:t>
      </w:r>
      <w:r w:rsidRPr="003E70ED">
        <w:rPr>
          <w:rFonts w:ascii="Times New Roman" w:eastAsia="Calibri" w:hAnsi="Times New Roman" w:cs="Times New Roman"/>
          <w:color w:val="000000" w:themeColor="text1"/>
          <w:szCs w:val="22"/>
        </w:rPr>
        <w:fldChar w:fldCharType="end"/>
      </w:r>
      <w:bookmarkEnd w:id="86"/>
      <w:r w:rsidRPr="003E70ED">
        <w:rPr>
          <w:rFonts w:ascii="Times New Roman" w:eastAsia="Calibri" w:hAnsi="Times New Roman" w:cs="Times New Roman"/>
          <w:color w:val="000000" w:themeColor="text1"/>
          <w:szCs w:val="22"/>
        </w:rPr>
        <w:t xml:space="preserve">. </w:t>
      </w:r>
      <w:r w:rsidR="003A63FD" w:rsidRPr="003E70ED">
        <w:rPr>
          <w:rFonts w:ascii="Times New Roman" w:eastAsia="Calibri" w:hAnsi="Times New Roman" w:cs="Times New Roman"/>
          <w:color w:val="000000" w:themeColor="text1"/>
          <w:szCs w:val="22"/>
        </w:rPr>
        <w:t>Gea</w:t>
      </w:r>
      <w:r w:rsidR="00676829">
        <w:rPr>
          <w:rFonts w:ascii="Times New Roman" w:eastAsia="Calibri" w:hAnsi="Times New Roman" w:cs="Times New Roman"/>
          <w:color w:val="000000" w:themeColor="text1"/>
          <w:szCs w:val="22"/>
        </w:rPr>
        <w:t>r-</w:t>
      </w:r>
      <w:r w:rsidR="003A63FD" w:rsidRPr="003E70ED">
        <w:rPr>
          <w:rFonts w:ascii="Times New Roman" w:eastAsia="Calibri" w:hAnsi="Times New Roman" w:cs="Times New Roman"/>
          <w:color w:val="000000" w:themeColor="text1"/>
          <w:szCs w:val="22"/>
        </w:rPr>
        <w:t xml:space="preserve">specific bycatch rates </w:t>
      </w:r>
      <w:r w:rsidR="004442E0">
        <w:rPr>
          <w:rFonts w:ascii="Times New Roman" w:eastAsia="Calibri" w:hAnsi="Times New Roman" w:cs="Times New Roman"/>
          <w:color w:val="000000" w:themeColor="text1"/>
          <w:szCs w:val="22"/>
        </w:rPr>
        <w:t xml:space="preserve">of seven rockfish species </w:t>
      </w:r>
      <w:commentRangeStart w:id="87"/>
      <w:r w:rsidR="004442E0">
        <w:rPr>
          <w:rFonts w:ascii="Times New Roman" w:eastAsia="Calibri" w:hAnsi="Times New Roman" w:cs="Times New Roman"/>
          <w:color w:val="000000" w:themeColor="text1"/>
          <w:szCs w:val="22"/>
        </w:rPr>
        <w:t>declared overfished in 2004</w:t>
      </w:r>
      <w:commentRangeEnd w:id="87"/>
      <w:r w:rsidR="00676829">
        <w:rPr>
          <w:rStyle w:val="CommentReference"/>
        </w:rPr>
        <w:commentReference w:id="87"/>
      </w:r>
      <w:r w:rsidR="004442E0">
        <w:rPr>
          <w:rFonts w:ascii="Times New Roman" w:eastAsia="Calibri" w:hAnsi="Times New Roman" w:cs="Times New Roman"/>
          <w:color w:val="000000" w:themeColor="text1"/>
          <w:szCs w:val="22"/>
        </w:rPr>
        <w:t xml:space="preserve"> (some have since been rebuilt) by trawl, longline, and pot gear in</w:t>
      </w:r>
      <w:r w:rsidR="00825A32">
        <w:rPr>
          <w:rFonts w:ascii="Times New Roman" w:eastAsia="Calibri" w:hAnsi="Times New Roman" w:cs="Times New Roman"/>
          <w:color w:val="000000" w:themeColor="text1"/>
          <w:szCs w:val="22"/>
        </w:rPr>
        <w:t xml:space="preserve"> the US West Coast sablefish fishery.</w:t>
      </w:r>
      <w:r w:rsidR="004442E0">
        <w:rPr>
          <w:rFonts w:ascii="Times New Roman" w:eastAsia="Calibri" w:hAnsi="Times New Roman" w:cs="Times New Roman"/>
          <w:color w:val="000000" w:themeColor="text1"/>
          <w:szCs w:val="22"/>
        </w:rPr>
        <w:t xml:space="preserve"> </w:t>
      </w:r>
      <w:r w:rsidR="00691FA2">
        <w:rPr>
          <w:rFonts w:ascii="Times New Roman" w:eastAsia="Calibri" w:hAnsi="Times New Roman" w:cs="Times New Roman"/>
          <w:color w:val="000000" w:themeColor="text1"/>
          <w:szCs w:val="22"/>
        </w:rPr>
        <w:t xml:space="preserve">Calculated bycatch ratios are specific to areas </w:t>
      </w:r>
      <w:commentRangeStart w:id="88"/>
      <w:r w:rsidR="00691FA2">
        <w:rPr>
          <w:rFonts w:ascii="Times New Roman" w:eastAsia="Calibri" w:hAnsi="Times New Roman" w:cs="Times New Roman"/>
          <w:color w:val="000000" w:themeColor="text1"/>
          <w:szCs w:val="22"/>
        </w:rPr>
        <w:t>north of 40° 10’ N</w:t>
      </w:r>
      <w:commentRangeEnd w:id="88"/>
      <w:r w:rsidR="00676829">
        <w:rPr>
          <w:rStyle w:val="CommentReference"/>
        </w:rPr>
        <w:commentReference w:id="88"/>
      </w:r>
      <w:r w:rsidR="00691FA2">
        <w:rPr>
          <w:rFonts w:ascii="Times New Roman" w:eastAsia="Calibri" w:hAnsi="Times New Roman" w:cs="Times New Roman"/>
          <w:color w:val="000000" w:themeColor="text1"/>
          <w:szCs w:val="22"/>
        </w:rPr>
        <w:t>. latitude and depths greater than 150 fm. The table is r</w:t>
      </w:r>
      <w:r w:rsidR="00927A14">
        <w:rPr>
          <w:rFonts w:ascii="Times New Roman" w:eastAsia="Calibri" w:hAnsi="Times New Roman" w:cs="Times New Roman"/>
          <w:color w:val="000000" w:themeColor="text1"/>
          <w:szCs w:val="22"/>
        </w:rPr>
        <w:t xml:space="preserve">eproduced </w:t>
      </w:r>
      <w:r w:rsidR="00691FA2">
        <w:rPr>
          <w:rFonts w:ascii="Times New Roman" w:eastAsia="Calibri" w:hAnsi="Times New Roman" w:cs="Times New Roman"/>
          <w:color w:val="000000" w:themeColor="text1"/>
          <w:szCs w:val="22"/>
        </w:rPr>
        <w:t xml:space="preserve">with permission </w:t>
      </w:r>
      <w:r w:rsidR="00927A14">
        <w:rPr>
          <w:rFonts w:ascii="Times New Roman" w:eastAsia="Calibri" w:hAnsi="Times New Roman" w:cs="Times New Roman"/>
          <w:color w:val="000000" w:themeColor="text1"/>
          <w:szCs w:val="22"/>
        </w:rPr>
        <w:t>from J</w:t>
      </w:r>
      <w:r w:rsidR="00362B65" w:rsidRPr="003E70ED">
        <w:rPr>
          <w:rFonts w:ascii="Times New Roman" w:eastAsia="Calibri" w:hAnsi="Times New Roman" w:cs="Times New Roman"/>
          <w:color w:val="000000" w:themeColor="text1"/>
          <w:szCs w:val="22"/>
        </w:rPr>
        <w:t>enkins and Garrison (201</w:t>
      </w:r>
      <w:r w:rsidR="007345BF">
        <w:rPr>
          <w:rFonts w:ascii="Times New Roman" w:eastAsia="Calibri" w:hAnsi="Times New Roman" w:cs="Times New Roman"/>
          <w:color w:val="000000" w:themeColor="text1"/>
          <w:szCs w:val="22"/>
        </w:rPr>
        <w:t>3</w:t>
      </w:r>
      <w:r w:rsidR="00362B65" w:rsidRPr="003E70ED">
        <w:rPr>
          <w:rFonts w:ascii="Times New Roman" w:eastAsia="Calibri" w:hAnsi="Times New Roman" w:cs="Times New Roman"/>
          <w:color w:val="000000" w:themeColor="text1"/>
          <w:szCs w:val="22"/>
        </w:rPr>
        <w:t xml:space="preserve">). </w:t>
      </w:r>
    </w:p>
    <w:tbl>
      <w:tblPr>
        <w:tblStyle w:val="1"/>
        <w:tblW w:w="8912" w:type="dxa"/>
        <w:jc w:val="center"/>
        <w:tblLook w:val="0600" w:firstRow="0" w:lastRow="0" w:firstColumn="0" w:lastColumn="0" w:noHBand="1" w:noVBand="1"/>
      </w:tblPr>
      <w:tblGrid>
        <w:gridCol w:w="2260"/>
        <w:gridCol w:w="1145"/>
        <w:gridCol w:w="2922"/>
        <w:gridCol w:w="1532"/>
        <w:gridCol w:w="1053"/>
      </w:tblGrid>
      <w:tr w:rsidR="00C56E97" w:rsidRPr="003E70ED" w14:paraId="00A066BE" w14:textId="77777777" w:rsidTr="00C56E97">
        <w:trPr>
          <w:trHeight w:val="218"/>
          <w:jc w:val="center"/>
        </w:trPr>
        <w:tc>
          <w:tcPr>
            <w:tcW w:w="2026" w:type="dxa"/>
            <w:vMerge w:val="restart"/>
            <w:tcBorders>
              <w:top w:val="single" w:sz="4" w:space="0" w:color="auto"/>
            </w:tcBorders>
            <w:tcMar>
              <w:top w:w="100" w:type="dxa"/>
              <w:left w:w="100" w:type="dxa"/>
              <w:bottom w:w="100" w:type="dxa"/>
              <w:right w:w="100" w:type="dxa"/>
            </w:tcMar>
            <w:vAlign w:val="bottom"/>
          </w:tcPr>
          <w:p w14:paraId="2BFB086B" w14:textId="73774E74" w:rsidR="00C56E97" w:rsidRPr="003E70ED" w:rsidRDefault="00C56E97"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Rockfish </w:t>
            </w:r>
            <w:r w:rsidRPr="003E70ED">
              <w:rPr>
                <w:rFonts w:ascii="Times New Roman" w:hAnsi="Times New Roman" w:cs="Times New Roman"/>
                <w:color w:val="000000" w:themeColor="text1"/>
                <w:szCs w:val="22"/>
              </w:rPr>
              <w:t>species</w:t>
            </w:r>
          </w:p>
        </w:tc>
        <w:tc>
          <w:tcPr>
            <w:tcW w:w="1082" w:type="dxa"/>
            <w:vMerge w:val="restart"/>
            <w:tcBorders>
              <w:top w:val="single" w:sz="4" w:space="0" w:color="auto"/>
            </w:tcBorders>
            <w:vAlign w:val="bottom"/>
          </w:tcPr>
          <w:p w14:paraId="5444BCFA" w14:textId="77777777" w:rsidR="00C56E97" w:rsidRPr="003E70ED" w:rsidRDefault="00C56E97"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2015 status</w:t>
            </w:r>
          </w:p>
        </w:tc>
        <w:tc>
          <w:tcPr>
            <w:tcW w:w="0" w:type="auto"/>
            <w:gridSpan w:val="3"/>
            <w:tcBorders>
              <w:top w:val="single" w:sz="4" w:space="0" w:color="auto"/>
              <w:bottom w:val="single" w:sz="4" w:space="0" w:color="auto"/>
            </w:tcBorders>
            <w:vAlign w:val="center"/>
          </w:tcPr>
          <w:p w14:paraId="367F23BC" w14:textId="3D7A896A"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Bycatch ratio</w:t>
            </w:r>
          </w:p>
          <w:p w14:paraId="21E245E7" w14:textId="65A725F6"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(kg of bycatch per 100 kg of retained target catch)</w:t>
            </w:r>
          </w:p>
        </w:tc>
      </w:tr>
      <w:tr w:rsidR="00C56E97" w:rsidRPr="003E70ED" w14:paraId="5BF56843" w14:textId="77777777" w:rsidTr="00C56E97">
        <w:trPr>
          <w:trHeight w:val="218"/>
          <w:jc w:val="center"/>
        </w:trPr>
        <w:tc>
          <w:tcPr>
            <w:tcW w:w="2026" w:type="dxa"/>
            <w:vMerge/>
            <w:tcBorders>
              <w:bottom w:val="single" w:sz="4" w:space="0" w:color="auto"/>
            </w:tcBorders>
            <w:tcMar>
              <w:top w:w="100" w:type="dxa"/>
              <w:left w:w="100" w:type="dxa"/>
              <w:bottom w:w="100" w:type="dxa"/>
              <w:right w:w="100" w:type="dxa"/>
            </w:tcMar>
          </w:tcPr>
          <w:p w14:paraId="1E9BB0EA" w14:textId="7CF1EC71" w:rsidR="00C56E97" w:rsidRPr="003E70ED" w:rsidRDefault="00C56E97" w:rsidP="00145B28">
            <w:pPr>
              <w:spacing w:line="240" w:lineRule="auto"/>
              <w:jc w:val="both"/>
              <w:rPr>
                <w:rFonts w:ascii="Times New Roman" w:hAnsi="Times New Roman" w:cs="Times New Roman"/>
                <w:color w:val="000000" w:themeColor="text1"/>
                <w:szCs w:val="22"/>
              </w:rPr>
            </w:pPr>
          </w:p>
        </w:tc>
        <w:tc>
          <w:tcPr>
            <w:tcW w:w="1082" w:type="dxa"/>
            <w:vMerge/>
            <w:tcBorders>
              <w:bottom w:val="single" w:sz="4" w:space="0" w:color="auto"/>
            </w:tcBorders>
          </w:tcPr>
          <w:p w14:paraId="616DE85B" w14:textId="25CC7322" w:rsidR="00C56E97" w:rsidRPr="003E70ED" w:rsidRDefault="00C56E97" w:rsidP="00145B28">
            <w:pPr>
              <w:spacing w:line="240" w:lineRule="auto"/>
              <w:jc w:val="both"/>
              <w:rPr>
                <w:rFonts w:ascii="Times New Roman" w:hAnsi="Times New Roman" w:cs="Times New Roman"/>
                <w:color w:val="000000" w:themeColor="text1"/>
                <w:szCs w:val="22"/>
              </w:rPr>
            </w:pPr>
          </w:p>
        </w:tc>
        <w:tc>
          <w:tcPr>
            <w:tcW w:w="0" w:type="auto"/>
            <w:tcBorders>
              <w:top w:val="single" w:sz="4" w:space="0" w:color="auto"/>
              <w:bottom w:val="single" w:sz="4" w:space="0" w:color="auto"/>
            </w:tcBorders>
          </w:tcPr>
          <w:p w14:paraId="3B59D68C" w14:textId="28BC4850"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Trawl</w:t>
            </w:r>
          </w:p>
        </w:tc>
        <w:tc>
          <w:tcPr>
            <w:tcW w:w="0" w:type="auto"/>
            <w:tcBorders>
              <w:top w:val="single" w:sz="4" w:space="0" w:color="auto"/>
              <w:bottom w:val="single" w:sz="4" w:space="0" w:color="auto"/>
            </w:tcBorders>
          </w:tcPr>
          <w:p w14:paraId="753B297C" w14:textId="3AEE10B5"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Longline</w:t>
            </w:r>
          </w:p>
        </w:tc>
        <w:tc>
          <w:tcPr>
            <w:tcW w:w="0" w:type="auto"/>
            <w:tcBorders>
              <w:top w:val="single" w:sz="4" w:space="0" w:color="auto"/>
              <w:bottom w:val="single" w:sz="4" w:space="0" w:color="auto"/>
            </w:tcBorders>
            <w:tcMar>
              <w:top w:w="100" w:type="dxa"/>
              <w:left w:w="100" w:type="dxa"/>
              <w:bottom w:w="100" w:type="dxa"/>
              <w:right w:w="100" w:type="dxa"/>
            </w:tcMar>
          </w:tcPr>
          <w:p w14:paraId="55DEB5E8" w14:textId="4170D95F"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Pot</w:t>
            </w:r>
          </w:p>
        </w:tc>
      </w:tr>
      <w:tr w:rsidR="00C56E97" w:rsidRPr="003E70ED" w14:paraId="41338805" w14:textId="77777777" w:rsidTr="00C56E97">
        <w:trPr>
          <w:trHeight w:val="218"/>
          <w:jc w:val="center"/>
        </w:trPr>
        <w:tc>
          <w:tcPr>
            <w:tcW w:w="0" w:type="auto"/>
            <w:tcBorders>
              <w:top w:val="single" w:sz="4" w:space="0" w:color="auto"/>
            </w:tcBorders>
            <w:tcMar>
              <w:top w:w="100" w:type="dxa"/>
              <w:left w:w="100" w:type="dxa"/>
              <w:bottom w:w="100" w:type="dxa"/>
              <w:right w:w="100" w:type="dxa"/>
            </w:tcMar>
          </w:tcPr>
          <w:p w14:paraId="70ADAA27" w14:textId="3015A7B6" w:rsidR="00C56E97" w:rsidRPr="003E70ED" w:rsidRDefault="00284FA7" w:rsidP="001A4FD7">
            <w:pPr>
              <w:spacing w:line="240" w:lineRule="auto"/>
              <w:jc w:val="both"/>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B</w:t>
            </w:r>
            <w:r w:rsidR="00C56E97" w:rsidRPr="003E70ED">
              <w:rPr>
                <w:rFonts w:ascii="Times New Roman" w:hAnsi="Times New Roman" w:cs="Times New Roman"/>
                <w:color w:val="000000" w:themeColor="text1"/>
                <w:szCs w:val="22"/>
              </w:rPr>
              <w:t>ocaccio</w:t>
            </w:r>
            <w:proofErr w:type="spellEnd"/>
          </w:p>
        </w:tc>
        <w:tc>
          <w:tcPr>
            <w:tcW w:w="0" w:type="auto"/>
            <w:tcBorders>
              <w:top w:val="single" w:sz="4" w:space="0" w:color="auto"/>
            </w:tcBorders>
          </w:tcPr>
          <w:p w14:paraId="21BD4FB5" w14:textId="20CA6AF3" w:rsidR="00C56E97" w:rsidRPr="003E70ED" w:rsidRDefault="00C56E97"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overfished</w:t>
            </w:r>
          </w:p>
        </w:tc>
        <w:tc>
          <w:tcPr>
            <w:tcW w:w="0" w:type="auto"/>
            <w:tcBorders>
              <w:top w:val="single" w:sz="4" w:space="0" w:color="auto"/>
            </w:tcBorders>
          </w:tcPr>
          <w:p w14:paraId="12203253" w14:textId="5404C2FB"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0-0.001</w:t>
            </w:r>
          </w:p>
        </w:tc>
        <w:tc>
          <w:tcPr>
            <w:tcW w:w="0" w:type="auto"/>
            <w:tcBorders>
              <w:top w:val="single" w:sz="4" w:space="0" w:color="auto"/>
            </w:tcBorders>
          </w:tcPr>
          <w:p w14:paraId="75B9172B" w14:textId="2983A7AC"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c>
          <w:tcPr>
            <w:tcW w:w="0" w:type="auto"/>
            <w:tcBorders>
              <w:top w:val="single" w:sz="4" w:space="0" w:color="auto"/>
            </w:tcBorders>
            <w:tcMar>
              <w:top w:w="100" w:type="dxa"/>
              <w:left w:w="100" w:type="dxa"/>
              <w:bottom w:w="100" w:type="dxa"/>
              <w:right w:w="100" w:type="dxa"/>
            </w:tcMar>
          </w:tcPr>
          <w:p w14:paraId="516595E0" w14:textId="670FFC12"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r>
      <w:tr w:rsidR="00C56E97" w:rsidRPr="003E70ED" w14:paraId="23BE9BB3" w14:textId="77777777" w:rsidTr="00C56E97">
        <w:trPr>
          <w:trHeight w:val="218"/>
          <w:jc w:val="center"/>
        </w:trPr>
        <w:tc>
          <w:tcPr>
            <w:tcW w:w="0" w:type="auto"/>
            <w:tcMar>
              <w:top w:w="100" w:type="dxa"/>
              <w:left w:w="100" w:type="dxa"/>
              <w:bottom w:w="100" w:type="dxa"/>
              <w:right w:w="100" w:type="dxa"/>
            </w:tcMar>
          </w:tcPr>
          <w:p w14:paraId="19454CCC" w14:textId="7A3A3E86" w:rsidR="00C56E97" w:rsidRPr="003E70ED" w:rsidRDefault="00C56E97"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C</w:t>
            </w:r>
            <w:r w:rsidRPr="003E70ED">
              <w:rPr>
                <w:rFonts w:ascii="Times New Roman" w:hAnsi="Times New Roman" w:cs="Times New Roman"/>
                <w:color w:val="000000" w:themeColor="text1"/>
                <w:szCs w:val="22"/>
              </w:rPr>
              <w:t>anary</w:t>
            </w:r>
            <w:ins w:id="89" w:author="Punt, Andre (O&amp;A, Hobart)" w:date="2016-01-15T04:02:00Z">
              <w:r w:rsidR="00676829">
                <w:rPr>
                  <w:rFonts w:ascii="Times New Roman" w:hAnsi="Times New Roman" w:cs="Times New Roman"/>
                  <w:color w:val="000000" w:themeColor="text1"/>
                  <w:szCs w:val="22"/>
                </w:rPr>
                <w:t xml:space="preserve"> </w:t>
              </w:r>
              <w:commentRangeStart w:id="90"/>
              <w:r w:rsidR="00676829">
                <w:rPr>
                  <w:rFonts w:ascii="Times New Roman" w:hAnsi="Times New Roman" w:cs="Times New Roman"/>
                  <w:color w:val="000000" w:themeColor="text1"/>
                  <w:szCs w:val="22"/>
                </w:rPr>
                <w:t>rockfish</w:t>
              </w:r>
            </w:ins>
            <w:commentRangeEnd w:id="90"/>
            <w:ins w:id="91" w:author="Punt, Andre (O&amp;A, Hobart)" w:date="2016-01-15T04:03:00Z">
              <w:r w:rsidR="00676829">
                <w:rPr>
                  <w:rStyle w:val="CommentReference"/>
                </w:rPr>
                <w:commentReference w:id="90"/>
              </w:r>
            </w:ins>
          </w:p>
        </w:tc>
        <w:tc>
          <w:tcPr>
            <w:tcW w:w="0" w:type="auto"/>
          </w:tcPr>
          <w:p w14:paraId="14D80B78" w14:textId="0A44E836" w:rsidR="00C56E97" w:rsidRPr="003E70ED" w:rsidRDefault="00284FA7"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rebuilt</w:t>
            </w:r>
          </w:p>
        </w:tc>
        <w:tc>
          <w:tcPr>
            <w:tcW w:w="0" w:type="auto"/>
          </w:tcPr>
          <w:p w14:paraId="129FF658" w14:textId="36FFB6F1"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commentRangeStart w:id="92"/>
            <w:r w:rsidRPr="003E70ED">
              <w:rPr>
                <w:rFonts w:ascii="Times New Roman" w:hAnsi="Times New Roman" w:cs="Times New Roman"/>
                <w:color w:val="000000" w:themeColor="text1"/>
                <w:szCs w:val="22"/>
              </w:rPr>
              <w:t>.009-0.010</w:t>
            </w:r>
            <w:commentRangeEnd w:id="92"/>
            <w:r w:rsidR="00676829">
              <w:rPr>
                <w:rStyle w:val="CommentReference"/>
              </w:rPr>
              <w:commentReference w:id="92"/>
            </w:r>
          </w:p>
        </w:tc>
        <w:tc>
          <w:tcPr>
            <w:tcW w:w="0" w:type="auto"/>
          </w:tcPr>
          <w:p w14:paraId="1DBA4558" w14:textId="5E901A85"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0.070</w:t>
            </w:r>
          </w:p>
        </w:tc>
        <w:tc>
          <w:tcPr>
            <w:tcW w:w="0" w:type="auto"/>
            <w:tcMar>
              <w:top w:w="100" w:type="dxa"/>
              <w:left w:w="100" w:type="dxa"/>
              <w:bottom w:w="100" w:type="dxa"/>
              <w:right w:w="100" w:type="dxa"/>
            </w:tcMar>
          </w:tcPr>
          <w:p w14:paraId="0E02FD5D" w14:textId="6B4635E6"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r>
      <w:tr w:rsidR="00C56E97" w:rsidRPr="003E70ED" w14:paraId="4E5D6565" w14:textId="77777777" w:rsidTr="00C56E97">
        <w:trPr>
          <w:trHeight w:val="218"/>
          <w:jc w:val="center"/>
        </w:trPr>
        <w:tc>
          <w:tcPr>
            <w:tcW w:w="0" w:type="auto"/>
            <w:tcMar>
              <w:top w:w="100" w:type="dxa"/>
              <w:left w:w="100" w:type="dxa"/>
              <w:bottom w:w="100" w:type="dxa"/>
              <w:right w:w="100" w:type="dxa"/>
            </w:tcMar>
          </w:tcPr>
          <w:p w14:paraId="70F5F2E4" w14:textId="75C2AE16" w:rsidR="00C56E97" w:rsidRPr="003E70ED" w:rsidRDefault="00C56E97" w:rsidP="00145B28">
            <w:pPr>
              <w:spacing w:line="240" w:lineRule="auto"/>
              <w:jc w:val="both"/>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C</w:t>
            </w:r>
            <w:r w:rsidRPr="003E70ED">
              <w:rPr>
                <w:rFonts w:ascii="Times New Roman" w:hAnsi="Times New Roman" w:cs="Times New Roman"/>
                <w:color w:val="000000" w:themeColor="text1"/>
                <w:szCs w:val="22"/>
              </w:rPr>
              <w:t>owcod</w:t>
            </w:r>
            <w:proofErr w:type="spellEnd"/>
          </w:p>
        </w:tc>
        <w:tc>
          <w:tcPr>
            <w:tcW w:w="0" w:type="auto"/>
          </w:tcPr>
          <w:p w14:paraId="17C62501" w14:textId="61D9F9E4" w:rsidR="00C56E97" w:rsidRPr="003E70ED" w:rsidRDefault="00C56E97"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overfished</w:t>
            </w:r>
          </w:p>
        </w:tc>
        <w:tc>
          <w:tcPr>
            <w:tcW w:w="0" w:type="auto"/>
          </w:tcPr>
          <w:p w14:paraId="7CA436EB" w14:textId="01DBD8B4"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c>
          <w:tcPr>
            <w:tcW w:w="0" w:type="auto"/>
          </w:tcPr>
          <w:p w14:paraId="109894AE" w14:textId="796F2FCB"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c>
          <w:tcPr>
            <w:tcW w:w="0" w:type="auto"/>
            <w:tcMar>
              <w:top w:w="100" w:type="dxa"/>
              <w:left w:w="100" w:type="dxa"/>
              <w:bottom w:w="100" w:type="dxa"/>
              <w:right w:w="100" w:type="dxa"/>
            </w:tcMar>
          </w:tcPr>
          <w:p w14:paraId="2674152F" w14:textId="7F8E9FF4"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r>
      <w:tr w:rsidR="00C56E97" w:rsidRPr="003E70ED" w14:paraId="2F1DB13F" w14:textId="77777777" w:rsidTr="00C56E97">
        <w:trPr>
          <w:trHeight w:val="218"/>
          <w:jc w:val="center"/>
        </w:trPr>
        <w:tc>
          <w:tcPr>
            <w:tcW w:w="0" w:type="auto"/>
            <w:tcMar>
              <w:top w:w="100" w:type="dxa"/>
              <w:left w:w="100" w:type="dxa"/>
              <w:bottom w:w="100" w:type="dxa"/>
              <w:right w:w="100" w:type="dxa"/>
            </w:tcMar>
          </w:tcPr>
          <w:p w14:paraId="7007ABCE" w14:textId="5042B245" w:rsidR="00C56E97" w:rsidRPr="003E70ED" w:rsidRDefault="00C56E97" w:rsidP="00145B28">
            <w:pPr>
              <w:spacing w:line="240" w:lineRule="auto"/>
              <w:jc w:val="both"/>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D</w:t>
            </w:r>
            <w:r w:rsidRPr="003E70ED">
              <w:rPr>
                <w:rFonts w:ascii="Times New Roman" w:hAnsi="Times New Roman" w:cs="Times New Roman"/>
                <w:color w:val="000000" w:themeColor="text1"/>
                <w:szCs w:val="22"/>
              </w:rPr>
              <w:t>arkblotched</w:t>
            </w:r>
            <w:proofErr w:type="spellEnd"/>
          </w:p>
        </w:tc>
        <w:tc>
          <w:tcPr>
            <w:tcW w:w="0" w:type="auto"/>
          </w:tcPr>
          <w:p w14:paraId="68141334" w14:textId="3C077212" w:rsidR="00C56E97" w:rsidRPr="003E70ED" w:rsidRDefault="00284FA7"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over</w:t>
            </w:r>
            <w:r w:rsidR="00C56E97">
              <w:rPr>
                <w:rFonts w:ascii="Times New Roman" w:hAnsi="Times New Roman" w:cs="Times New Roman"/>
                <w:color w:val="000000" w:themeColor="text1"/>
                <w:szCs w:val="22"/>
              </w:rPr>
              <w:t>fished</w:t>
            </w:r>
          </w:p>
        </w:tc>
        <w:tc>
          <w:tcPr>
            <w:tcW w:w="0" w:type="auto"/>
          </w:tcPr>
          <w:p w14:paraId="043BD592" w14:textId="48764759"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2.196-6.291</w:t>
            </w:r>
          </w:p>
        </w:tc>
        <w:tc>
          <w:tcPr>
            <w:tcW w:w="0" w:type="auto"/>
          </w:tcPr>
          <w:p w14:paraId="52F370A2" w14:textId="39897E80"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0.068</w:t>
            </w:r>
          </w:p>
        </w:tc>
        <w:tc>
          <w:tcPr>
            <w:tcW w:w="0" w:type="auto"/>
            <w:tcMar>
              <w:top w:w="100" w:type="dxa"/>
              <w:left w:w="100" w:type="dxa"/>
              <w:bottom w:w="100" w:type="dxa"/>
              <w:right w:w="100" w:type="dxa"/>
            </w:tcMar>
          </w:tcPr>
          <w:p w14:paraId="7156EF0D" w14:textId="708B9424"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0.033</w:t>
            </w:r>
          </w:p>
        </w:tc>
      </w:tr>
      <w:tr w:rsidR="00C56E97" w:rsidRPr="003E70ED" w14:paraId="22BA3329" w14:textId="77777777" w:rsidTr="00C56E97">
        <w:trPr>
          <w:trHeight w:val="218"/>
          <w:jc w:val="center"/>
        </w:trPr>
        <w:tc>
          <w:tcPr>
            <w:tcW w:w="0" w:type="auto"/>
            <w:tcMar>
              <w:top w:w="100" w:type="dxa"/>
              <w:left w:w="100" w:type="dxa"/>
              <w:bottom w:w="100" w:type="dxa"/>
              <w:right w:w="100" w:type="dxa"/>
            </w:tcMar>
          </w:tcPr>
          <w:p w14:paraId="21258A8A" w14:textId="2E4F89A6"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Pacific ocean perch</w:t>
            </w:r>
          </w:p>
        </w:tc>
        <w:tc>
          <w:tcPr>
            <w:tcW w:w="0" w:type="auto"/>
          </w:tcPr>
          <w:p w14:paraId="3C1D3053" w14:textId="51E3C37B" w:rsidR="00C56E97" w:rsidRPr="003E70ED" w:rsidRDefault="00C56E97"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overfished</w:t>
            </w:r>
          </w:p>
        </w:tc>
        <w:tc>
          <w:tcPr>
            <w:tcW w:w="0" w:type="auto"/>
          </w:tcPr>
          <w:p w14:paraId="02903E61" w14:textId="07AC10E7"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1.706-1.471</w:t>
            </w:r>
          </w:p>
        </w:tc>
        <w:tc>
          <w:tcPr>
            <w:tcW w:w="0" w:type="auto"/>
          </w:tcPr>
          <w:p w14:paraId="6830A5B3" w14:textId="6AC6C2CC"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0.006</w:t>
            </w:r>
          </w:p>
        </w:tc>
        <w:tc>
          <w:tcPr>
            <w:tcW w:w="0" w:type="auto"/>
            <w:tcMar>
              <w:top w:w="100" w:type="dxa"/>
              <w:left w:w="100" w:type="dxa"/>
              <w:bottom w:w="100" w:type="dxa"/>
              <w:right w:w="100" w:type="dxa"/>
            </w:tcMar>
          </w:tcPr>
          <w:p w14:paraId="3840A301" w14:textId="35BF25D6"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0.003</w:t>
            </w:r>
          </w:p>
        </w:tc>
      </w:tr>
      <w:tr w:rsidR="00C56E97" w:rsidRPr="003E70ED" w14:paraId="4C340D13" w14:textId="77777777" w:rsidTr="00C56E97">
        <w:trPr>
          <w:trHeight w:val="218"/>
          <w:jc w:val="center"/>
        </w:trPr>
        <w:tc>
          <w:tcPr>
            <w:tcW w:w="0" w:type="auto"/>
            <w:tcMar>
              <w:top w:w="100" w:type="dxa"/>
              <w:left w:w="100" w:type="dxa"/>
              <w:bottom w:w="100" w:type="dxa"/>
              <w:right w:w="100" w:type="dxa"/>
            </w:tcMar>
          </w:tcPr>
          <w:p w14:paraId="44350494" w14:textId="5910D8C6" w:rsidR="00C56E97" w:rsidRPr="003E70ED" w:rsidRDefault="00C56E97"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W</w:t>
            </w:r>
            <w:r w:rsidRPr="003E70ED">
              <w:rPr>
                <w:rFonts w:ascii="Times New Roman" w:hAnsi="Times New Roman" w:cs="Times New Roman"/>
                <w:color w:val="000000" w:themeColor="text1"/>
                <w:szCs w:val="22"/>
              </w:rPr>
              <w:t>idow</w:t>
            </w:r>
          </w:p>
        </w:tc>
        <w:tc>
          <w:tcPr>
            <w:tcW w:w="0" w:type="auto"/>
          </w:tcPr>
          <w:p w14:paraId="44ACCA45" w14:textId="71F1342F" w:rsidR="00C56E97" w:rsidRPr="003E70ED" w:rsidRDefault="00C56E97"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rebuilt</w:t>
            </w:r>
          </w:p>
        </w:tc>
        <w:tc>
          <w:tcPr>
            <w:tcW w:w="0" w:type="auto"/>
          </w:tcPr>
          <w:p w14:paraId="40FD8D23" w14:textId="7CA00F5D"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0.013-0.140</w:t>
            </w:r>
          </w:p>
        </w:tc>
        <w:tc>
          <w:tcPr>
            <w:tcW w:w="0" w:type="auto"/>
          </w:tcPr>
          <w:p w14:paraId="5A1C5CB8" w14:textId="662C0531"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c>
          <w:tcPr>
            <w:tcW w:w="0" w:type="auto"/>
            <w:tcMar>
              <w:top w:w="100" w:type="dxa"/>
              <w:left w:w="100" w:type="dxa"/>
              <w:bottom w:w="100" w:type="dxa"/>
              <w:right w:w="100" w:type="dxa"/>
            </w:tcMar>
          </w:tcPr>
          <w:p w14:paraId="0D1DD2FE" w14:textId="011B46DB"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0.001</w:t>
            </w:r>
          </w:p>
        </w:tc>
      </w:tr>
      <w:tr w:rsidR="00C56E97" w:rsidRPr="003E70ED" w14:paraId="048023FD" w14:textId="77777777" w:rsidTr="00C56E97">
        <w:trPr>
          <w:trHeight w:val="218"/>
          <w:jc w:val="center"/>
        </w:trPr>
        <w:tc>
          <w:tcPr>
            <w:tcW w:w="0" w:type="auto"/>
            <w:tcBorders>
              <w:bottom w:val="single" w:sz="4" w:space="0" w:color="auto"/>
            </w:tcBorders>
            <w:tcMar>
              <w:top w:w="100" w:type="dxa"/>
              <w:left w:w="100" w:type="dxa"/>
              <w:bottom w:w="100" w:type="dxa"/>
              <w:right w:w="100" w:type="dxa"/>
            </w:tcMar>
          </w:tcPr>
          <w:p w14:paraId="6123DE39" w14:textId="2B1A3C2E" w:rsidR="00C56E97" w:rsidRPr="003E70ED" w:rsidRDefault="00C56E97" w:rsidP="00145B28">
            <w:pPr>
              <w:spacing w:line="240" w:lineRule="auto"/>
              <w:jc w:val="both"/>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Y</w:t>
            </w:r>
            <w:r w:rsidRPr="003E70ED">
              <w:rPr>
                <w:rFonts w:ascii="Times New Roman" w:hAnsi="Times New Roman" w:cs="Times New Roman"/>
                <w:color w:val="000000" w:themeColor="text1"/>
                <w:szCs w:val="22"/>
              </w:rPr>
              <w:t>elloweye</w:t>
            </w:r>
            <w:proofErr w:type="spellEnd"/>
          </w:p>
        </w:tc>
        <w:tc>
          <w:tcPr>
            <w:tcW w:w="0" w:type="auto"/>
            <w:tcBorders>
              <w:bottom w:val="single" w:sz="4" w:space="0" w:color="auto"/>
            </w:tcBorders>
          </w:tcPr>
          <w:p w14:paraId="192F016F" w14:textId="0B777828" w:rsidR="00C56E97" w:rsidRPr="003E70ED" w:rsidRDefault="00C56E97"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overfished</w:t>
            </w:r>
          </w:p>
        </w:tc>
        <w:tc>
          <w:tcPr>
            <w:tcW w:w="0" w:type="auto"/>
            <w:tcBorders>
              <w:bottom w:val="single" w:sz="4" w:space="0" w:color="auto"/>
            </w:tcBorders>
          </w:tcPr>
          <w:p w14:paraId="56ED1438" w14:textId="28B5DB59"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0-0.004</w:t>
            </w:r>
          </w:p>
        </w:tc>
        <w:tc>
          <w:tcPr>
            <w:tcW w:w="0" w:type="auto"/>
            <w:tcBorders>
              <w:bottom w:val="single" w:sz="4" w:space="0" w:color="auto"/>
            </w:tcBorders>
          </w:tcPr>
          <w:p w14:paraId="72AC6712" w14:textId="41D01705"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0.037</w:t>
            </w:r>
          </w:p>
        </w:tc>
        <w:tc>
          <w:tcPr>
            <w:tcW w:w="0" w:type="auto"/>
            <w:tcBorders>
              <w:bottom w:val="single" w:sz="4" w:space="0" w:color="auto"/>
            </w:tcBorders>
            <w:tcMar>
              <w:top w:w="100" w:type="dxa"/>
              <w:left w:w="100" w:type="dxa"/>
              <w:bottom w:w="100" w:type="dxa"/>
              <w:right w:w="100" w:type="dxa"/>
            </w:tcMar>
          </w:tcPr>
          <w:p w14:paraId="38112333" w14:textId="0E79F74F"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r>
    </w:tbl>
    <w:p w14:paraId="42F146D3" w14:textId="6F7D2521" w:rsidR="004B15E6" w:rsidRPr="003E70ED" w:rsidRDefault="004B15E6" w:rsidP="00145B28">
      <w:pPr>
        <w:spacing w:line="240" w:lineRule="auto"/>
        <w:jc w:val="both"/>
        <w:rPr>
          <w:rFonts w:ascii="Times New Roman" w:hAnsi="Times New Roman" w:cs="Times New Roman"/>
          <w:color w:val="000000" w:themeColor="text1"/>
          <w:szCs w:val="22"/>
        </w:rPr>
      </w:pPr>
    </w:p>
    <w:p w14:paraId="38581B96" w14:textId="77777777" w:rsidR="004045BD" w:rsidRDefault="004B15E6"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br w:type="page"/>
      </w:r>
      <w:bookmarkStart w:id="93" w:name="_Ref433692389"/>
    </w:p>
    <w:p w14:paraId="4EC0392B" w14:textId="56D4A71E" w:rsidR="004045BD" w:rsidRPr="00A90939" w:rsidRDefault="004045BD" w:rsidP="00145B28">
      <w:pPr>
        <w:spacing w:line="240" w:lineRule="auto"/>
        <w:jc w:val="both"/>
        <w:rPr>
          <w:rFonts w:ascii="Times New Roman" w:hAnsi="Times New Roman" w:cs="Times New Roman"/>
          <w:color w:val="000000" w:themeColor="text1"/>
          <w:szCs w:val="22"/>
        </w:rPr>
      </w:pPr>
      <w:bookmarkStart w:id="94" w:name="_Ref439230428"/>
      <w:r w:rsidRPr="00A90939">
        <w:rPr>
          <w:rFonts w:ascii="Times New Roman" w:hAnsi="Times New Roman" w:cs="Times New Roman"/>
          <w:color w:val="000000" w:themeColor="text1"/>
          <w:szCs w:val="22"/>
        </w:rPr>
        <w:lastRenderedPageBreak/>
        <w:t xml:space="preserve">Table </w:t>
      </w:r>
      <w:r w:rsidRPr="00A90939">
        <w:rPr>
          <w:rFonts w:ascii="Times New Roman" w:hAnsi="Times New Roman" w:cs="Times New Roman"/>
          <w:color w:val="000000" w:themeColor="text1"/>
          <w:szCs w:val="22"/>
        </w:rPr>
        <w:fldChar w:fldCharType="begin"/>
      </w:r>
      <w:r w:rsidRPr="00A90939">
        <w:rPr>
          <w:rFonts w:ascii="Times New Roman" w:hAnsi="Times New Roman" w:cs="Times New Roman"/>
          <w:color w:val="000000" w:themeColor="text1"/>
          <w:szCs w:val="22"/>
        </w:rPr>
        <w:instrText xml:space="preserve"> SEQ Table \* MERGEFORMAT </w:instrText>
      </w:r>
      <w:r w:rsidRPr="00A90939">
        <w:rPr>
          <w:rFonts w:ascii="Times New Roman" w:hAnsi="Times New Roman" w:cs="Times New Roman"/>
          <w:color w:val="000000" w:themeColor="text1"/>
          <w:szCs w:val="22"/>
        </w:rPr>
        <w:fldChar w:fldCharType="separate"/>
      </w:r>
      <w:r w:rsidR="002F5364">
        <w:rPr>
          <w:rFonts w:ascii="Times New Roman" w:hAnsi="Times New Roman" w:cs="Times New Roman"/>
          <w:noProof/>
          <w:color w:val="000000" w:themeColor="text1"/>
          <w:szCs w:val="22"/>
        </w:rPr>
        <w:t>2</w:t>
      </w:r>
      <w:r w:rsidRPr="00A90939">
        <w:rPr>
          <w:rFonts w:ascii="Times New Roman" w:hAnsi="Times New Roman" w:cs="Times New Roman"/>
          <w:color w:val="000000" w:themeColor="text1"/>
          <w:szCs w:val="22"/>
        </w:rPr>
        <w:fldChar w:fldCharType="end"/>
      </w:r>
      <w:bookmarkEnd w:id="94"/>
      <w:r w:rsidRPr="00A90939">
        <w:rPr>
          <w:rFonts w:ascii="Times New Roman" w:hAnsi="Times New Roman" w:cs="Times New Roman"/>
          <w:color w:val="000000" w:themeColor="text1"/>
          <w:szCs w:val="22"/>
        </w:rPr>
        <w:t xml:space="preserve">. </w:t>
      </w:r>
      <w:proofErr w:type="gramStart"/>
      <w:r w:rsidRPr="00A90939">
        <w:rPr>
          <w:rFonts w:ascii="Times New Roman" w:hAnsi="Times New Roman" w:cs="Times New Roman"/>
          <w:color w:val="000000" w:themeColor="text1"/>
          <w:szCs w:val="22"/>
        </w:rPr>
        <w:t>Hypothesized drivers of f</w:t>
      </w:r>
      <w:r w:rsidRPr="00A90939">
        <w:rPr>
          <w:rFonts w:ascii="Times New Roman" w:hAnsi="Times New Roman" w:cs="Times New Roman"/>
          <w:color w:val="000000" w:themeColor="text1"/>
          <w:szCs w:val="22"/>
        </w:rPr>
        <w:t>isher</w:t>
      </w:r>
      <w:r w:rsidRPr="00A90939">
        <w:rPr>
          <w:rFonts w:ascii="Times New Roman" w:hAnsi="Times New Roman" w:cs="Times New Roman"/>
          <w:color w:val="000000" w:themeColor="text1"/>
          <w:szCs w:val="22"/>
        </w:rPr>
        <w:t xml:space="preserve"> behaviour with respect to gear choice within the US West Coast sablefish fishery.</w:t>
      </w:r>
      <w:proofErr w:type="gramEnd"/>
      <w:r w:rsidRPr="00A90939">
        <w:rPr>
          <w:rFonts w:ascii="Times New Roman" w:hAnsi="Times New Roman" w:cs="Times New Roman"/>
          <w:color w:val="000000" w:themeColor="text1"/>
          <w:szCs w:val="22"/>
        </w:rPr>
        <w:t xml:space="preserve"> Variables are linked to drivers and belong to a given system according to </w:t>
      </w:r>
      <w:proofErr w:type="spellStart"/>
      <w:r w:rsidRPr="00A90939">
        <w:rPr>
          <w:rFonts w:ascii="Times New Roman" w:hAnsi="Times New Roman" w:cs="Times New Roman"/>
          <w:color w:val="000000" w:themeColor="text1"/>
          <w:szCs w:val="22"/>
        </w:rPr>
        <w:t>Ostrom’s</w:t>
      </w:r>
      <w:proofErr w:type="spellEnd"/>
      <w:r w:rsidRPr="00A90939">
        <w:rPr>
          <w:rFonts w:ascii="Times New Roman" w:hAnsi="Times New Roman" w:cs="Times New Roman"/>
          <w:color w:val="000000" w:themeColor="text1"/>
          <w:szCs w:val="22"/>
        </w:rPr>
        <w:t xml:space="preserve"> (2009) social-ecological system framework for common pool resources.</w:t>
      </w:r>
      <w:r w:rsidR="00FD70E3" w:rsidRPr="00A90939">
        <w:rPr>
          <w:rFonts w:ascii="Times New Roman" w:hAnsi="Times New Roman" w:cs="Times New Roman"/>
          <w:color w:val="000000" w:themeColor="text1"/>
          <w:szCs w:val="22"/>
        </w:rPr>
        <w:t xml:space="preserve"> All dollars are reported in USD.</w:t>
      </w:r>
      <w:r w:rsidR="00D74383">
        <w:rPr>
          <w:rFonts w:ascii="Times New Roman" w:hAnsi="Times New Roman" w:cs="Times New Roman"/>
          <w:color w:val="000000" w:themeColor="text1"/>
          <w:szCs w:val="22"/>
        </w:rPr>
        <w:t xml:space="preserve"> Groupings from factor analysis are reported along with their associated eigenvalues in parenthesis. Only factors with an eigenvalue greater than one were carried forward to the generalized linear mixed effect </w:t>
      </w:r>
      <w:commentRangeStart w:id="95"/>
      <w:r w:rsidR="00D74383">
        <w:rPr>
          <w:rFonts w:ascii="Times New Roman" w:hAnsi="Times New Roman" w:cs="Times New Roman"/>
          <w:color w:val="000000" w:themeColor="text1"/>
          <w:szCs w:val="22"/>
        </w:rPr>
        <w:t>models</w:t>
      </w:r>
      <w:commentRangeEnd w:id="95"/>
      <w:r w:rsidR="00676829">
        <w:rPr>
          <w:rStyle w:val="CommentReference"/>
        </w:rPr>
        <w:commentReference w:id="95"/>
      </w:r>
      <w:r w:rsidR="00D74383">
        <w:rPr>
          <w:rFonts w:ascii="Times New Roman" w:hAnsi="Times New Roman" w:cs="Times New Roman"/>
          <w:color w:val="000000" w:themeColor="text1"/>
          <w:szCs w:val="22"/>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4"/>
        <w:gridCol w:w="1492"/>
        <w:gridCol w:w="1517"/>
        <w:gridCol w:w="1551"/>
        <w:gridCol w:w="3062"/>
      </w:tblGrid>
      <w:tr w:rsidR="006F662B" w:rsidRPr="00A90939" w14:paraId="233AF21E" w14:textId="77777777" w:rsidTr="006F662B">
        <w:tc>
          <w:tcPr>
            <w:tcW w:w="1020" w:type="pct"/>
            <w:tcBorders>
              <w:top w:val="single" w:sz="4" w:space="0" w:color="auto"/>
              <w:bottom w:val="single" w:sz="4" w:space="0" w:color="auto"/>
            </w:tcBorders>
          </w:tcPr>
          <w:p w14:paraId="4A3C15FC" w14:textId="59923EBC" w:rsidR="006F662B" w:rsidRPr="00A90939" w:rsidRDefault="006F662B" w:rsidP="00145B28">
            <w:pPr>
              <w:jc w:val="both"/>
              <w:rPr>
                <w:rFonts w:ascii="Times New Roman" w:hAnsi="Times New Roman" w:cs="Times New Roman"/>
                <w:color w:val="000000" w:themeColor="text1"/>
                <w:sz w:val="16"/>
                <w:szCs w:val="16"/>
              </w:rPr>
            </w:pPr>
            <w:commentRangeStart w:id="96"/>
            <w:r w:rsidRPr="00A90939">
              <w:rPr>
                <w:rFonts w:ascii="Times New Roman" w:hAnsi="Times New Roman" w:cs="Times New Roman"/>
                <w:color w:val="000000" w:themeColor="text1"/>
                <w:sz w:val="16"/>
                <w:szCs w:val="16"/>
              </w:rPr>
              <w:t>variable</w:t>
            </w:r>
            <w:commentRangeEnd w:id="96"/>
            <w:r>
              <w:rPr>
                <w:rStyle w:val="CommentReference"/>
              </w:rPr>
              <w:commentReference w:id="96"/>
            </w:r>
          </w:p>
        </w:tc>
        <w:tc>
          <w:tcPr>
            <w:tcW w:w="779" w:type="pct"/>
            <w:tcBorders>
              <w:top w:val="single" w:sz="4" w:space="0" w:color="auto"/>
              <w:bottom w:val="single" w:sz="4" w:space="0" w:color="auto"/>
            </w:tcBorders>
          </w:tcPr>
          <w:p w14:paraId="7E244055" w14:textId="5F3D79E6"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driver</w:t>
            </w:r>
          </w:p>
        </w:tc>
        <w:tc>
          <w:tcPr>
            <w:tcW w:w="792" w:type="pct"/>
            <w:tcBorders>
              <w:top w:val="single" w:sz="4" w:space="0" w:color="auto"/>
              <w:bottom w:val="single" w:sz="4" w:space="0" w:color="auto"/>
            </w:tcBorders>
          </w:tcPr>
          <w:p w14:paraId="4FC4EA46" w14:textId="14FE81A1"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system</w:t>
            </w:r>
          </w:p>
        </w:tc>
        <w:tc>
          <w:tcPr>
            <w:tcW w:w="810" w:type="pct"/>
            <w:tcBorders>
              <w:top w:val="single" w:sz="4" w:space="0" w:color="auto"/>
              <w:bottom w:val="single" w:sz="4" w:space="0" w:color="auto"/>
            </w:tcBorders>
          </w:tcPr>
          <w:p w14:paraId="505C60C3" w14:textId="51F7A0A9"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source</w:t>
            </w:r>
          </w:p>
        </w:tc>
        <w:tc>
          <w:tcPr>
            <w:tcW w:w="1599" w:type="pct"/>
            <w:tcBorders>
              <w:top w:val="single" w:sz="4" w:space="0" w:color="auto"/>
              <w:bottom w:val="single" w:sz="4" w:space="0" w:color="auto"/>
            </w:tcBorders>
          </w:tcPr>
          <w:p w14:paraId="02F8F0CF" w14:textId="4DF8C38B" w:rsidR="006F662B" w:rsidRPr="00A90939" w:rsidRDefault="006F662B" w:rsidP="00145B28">
            <w:pPr>
              <w:jc w:val="both"/>
              <w:rPr>
                <w:rFonts w:ascii="Times New Roman" w:hAnsi="Times New Roman" w:cs="Times New Roman"/>
                <w:color w:val="000000" w:themeColor="text1"/>
                <w:sz w:val="16"/>
                <w:szCs w:val="16"/>
              </w:rPr>
            </w:pPr>
            <w:commentRangeStart w:id="97"/>
            <w:r w:rsidRPr="00A90939">
              <w:rPr>
                <w:rFonts w:ascii="Times New Roman" w:hAnsi="Times New Roman" w:cs="Times New Roman"/>
                <w:color w:val="000000" w:themeColor="text1"/>
                <w:sz w:val="16"/>
                <w:szCs w:val="16"/>
              </w:rPr>
              <w:t>interpretation</w:t>
            </w:r>
            <w:commentRangeEnd w:id="97"/>
            <w:r>
              <w:rPr>
                <w:rStyle w:val="CommentReference"/>
              </w:rPr>
              <w:commentReference w:id="97"/>
            </w:r>
          </w:p>
        </w:tc>
      </w:tr>
      <w:tr w:rsidR="006F662B" w:rsidRPr="00A90939" w14:paraId="3E9A2AE2" w14:textId="77777777" w:rsidTr="006F662B">
        <w:tc>
          <w:tcPr>
            <w:tcW w:w="1020" w:type="pct"/>
            <w:tcBorders>
              <w:top w:val="single" w:sz="4" w:space="0" w:color="auto"/>
            </w:tcBorders>
          </w:tcPr>
          <w:p w14:paraId="2767363B" w14:textId="50FCB482" w:rsidR="006F662B" w:rsidRPr="00A90939" w:rsidRDefault="006F662B" w:rsidP="00145B28">
            <w:pPr>
              <w:jc w:val="both"/>
              <w:rPr>
                <w:rFonts w:ascii="Times New Roman" w:hAnsi="Times New Roman" w:cs="Times New Roman"/>
                <w:color w:val="000000" w:themeColor="text1"/>
                <w:sz w:val="16"/>
                <w:szCs w:val="16"/>
              </w:rPr>
            </w:pPr>
            <w:proofErr w:type="spellStart"/>
            <w:r w:rsidRPr="00A90939">
              <w:rPr>
                <w:rFonts w:ascii="Times New Roman" w:hAnsi="Times New Roman" w:cs="Times New Roman"/>
                <w:color w:val="000000" w:themeColor="text1"/>
                <w:sz w:val="16"/>
                <w:szCs w:val="16"/>
              </w:rPr>
              <w:t>bocaccio</w:t>
            </w:r>
            <w:proofErr w:type="spellEnd"/>
          </w:p>
        </w:tc>
        <w:tc>
          <w:tcPr>
            <w:tcW w:w="779" w:type="pct"/>
            <w:tcBorders>
              <w:top w:val="single" w:sz="4" w:space="0" w:color="auto"/>
            </w:tcBorders>
          </w:tcPr>
          <w:p w14:paraId="3D982AEF" w14:textId="4C58DAF7"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ecosystem</w:t>
            </w:r>
          </w:p>
        </w:tc>
        <w:tc>
          <w:tcPr>
            <w:tcW w:w="792" w:type="pct"/>
            <w:tcBorders>
              <w:top w:val="single" w:sz="4" w:space="0" w:color="auto"/>
            </w:tcBorders>
          </w:tcPr>
          <w:p w14:paraId="11B3E0D4" w14:textId="6C6A0365"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resource units</w:t>
            </w:r>
          </w:p>
        </w:tc>
        <w:tc>
          <w:tcPr>
            <w:tcW w:w="810" w:type="pct"/>
            <w:tcBorders>
              <w:top w:val="single" w:sz="4" w:space="0" w:color="auto"/>
            </w:tcBorders>
          </w:tcPr>
          <w:p w14:paraId="3CC4DBDD" w14:textId="165E4A61"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NWFSC survey</w:t>
            </w:r>
          </w:p>
        </w:tc>
        <w:tc>
          <w:tcPr>
            <w:tcW w:w="1599" w:type="pct"/>
            <w:tcBorders>
              <w:top w:val="single" w:sz="4" w:space="0" w:color="auto"/>
            </w:tcBorders>
          </w:tcPr>
          <w:p w14:paraId="673385A0" w14:textId="5272316C" w:rsidR="006F662B" w:rsidRPr="00A90939" w:rsidRDefault="006F662B" w:rsidP="00145B28">
            <w:pPr>
              <w:jc w:val="both"/>
              <w:rPr>
                <w:rFonts w:ascii="Times New Roman" w:hAnsi="Times New Roman" w:cs="Times New Roman"/>
                <w:color w:val="000000" w:themeColor="text1"/>
                <w:sz w:val="16"/>
                <w:szCs w:val="16"/>
              </w:rPr>
            </w:pPr>
          </w:p>
        </w:tc>
      </w:tr>
      <w:tr w:rsidR="006F662B" w:rsidRPr="00A90939" w14:paraId="0AA3A093" w14:textId="77777777" w:rsidTr="006F662B">
        <w:tc>
          <w:tcPr>
            <w:tcW w:w="1020" w:type="pct"/>
          </w:tcPr>
          <w:p w14:paraId="3B6BFF30" w14:textId="7E360429" w:rsidR="006F662B" w:rsidRPr="00A90939" w:rsidRDefault="006F662B" w:rsidP="00145B28">
            <w:pPr>
              <w:jc w:val="both"/>
              <w:rPr>
                <w:rFonts w:ascii="Times New Roman" w:hAnsi="Times New Roman" w:cs="Times New Roman"/>
                <w:color w:val="000000" w:themeColor="text1"/>
                <w:sz w:val="16"/>
                <w:szCs w:val="16"/>
              </w:rPr>
            </w:pPr>
            <w:proofErr w:type="spellStart"/>
            <w:r w:rsidRPr="00A90939">
              <w:rPr>
                <w:rFonts w:ascii="Times New Roman" w:hAnsi="Times New Roman" w:cs="Times New Roman"/>
                <w:color w:val="000000" w:themeColor="text1"/>
                <w:sz w:val="16"/>
                <w:szCs w:val="16"/>
              </w:rPr>
              <w:t>darkblotched</w:t>
            </w:r>
            <w:proofErr w:type="spellEnd"/>
            <w:r w:rsidRPr="00A90939">
              <w:rPr>
                <w:rFonts w:ascii="Times New Roman" w:hAnsi="Times New Roman" w:cs="Times New Roman"/>
                <w:color w:val="000000" w:themeColor="text1"/>
                <w:sz w:val="16"/>
                <w:szCs w:val="16"/>
              </w:rPr>
              <w:t xml:space="preserve"> rockfish</w:t>
            </w:r>
          </w:p>
        </w:tc>
        <w:tc>
          <w:tcPr>
            <w:tcW w:w="779" w:type="pct"/>
          </w:tcPr>
          <w:p w14:paraId="39299B2C" w14:textId="6352181B"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ecosystem</w:t>
            </w:r>
          </w:p>
        </w:tc>
        <w:tc>
          <w:tcPr>
            <w:tcW w:w="792" w:type="pct"/>
          </w:tcPr>
          <w:p w14:paraId="0C32AC72" w14:textId="4881428F"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resource units</w:t>
            </w:r>
          </w:p>
        </w:tc>
        <w:tc>
          <w:tcPr>
            <w:tcW w:w="810" w:type="pct"/>
          </w:tcPr>
          <w:p w14:paraId="0F0E5381" w14:textId="3878FE7E"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NWFSC survey</w:t>
            </w:r>
          </w:p>
        </w:tc>
        <w:tc>
          <w:tcPr>
            <w:tcW w:w="1599" w:type="pct"/>
          </w:tcPr>
          <w:p w14:paraId="33A63748" w14:textId="5FEF243B" w:rsidR="006F662B" w:rsidRPr="00A90939" w:rsidRDefault="006F662B" w:rsidP="00145B28">
            <w:pPr>
              <w:jc w:val="both"/>
              <w:rPr>
                <w:rFonts w:ascii="Times New Roman" w:hAnsi="Times New Roman" w:cs="Times New Roman"/>
                <w:color w:val="000000" w:themeColor="text1"/>
                <w:sz w:val="16"/>
                <w:szCs w:val="16"/>
              </w:rPr>
            </w:pPr>
          </w:p>
        </w:tc>
      </w:tr>
      <w:tr w:rsidR="006F662B" w:rsidRPr="00A90939" w14:paraId="0E2B8278" w14:textId="77777777" w:rsidTr="006F662B">
        <w:tc>
          <w:tcPr>
            <w:tcW w:w="1020" w:type="pct"/>
          </w:tcPr>
          <w:p w14:paraId="4253CB98" w14:textId="42449B9D"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Pacific ocean perch</w:t>
            </w:r>
          </w:p>
        </w:tc>
        <w:tc>
          <w:tcPr>
            <w:tcW w:w="779" w:type="pct"/>
          </w:tcPr>
          <w:p w14:paraId="23B655CB" w14:textId="151389D7"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ecosystem</w:t>
            </w:r>
          </w:p>
        </w:tc>
        <w:tc>
          <w:tcPr>
            <w:tcW w:w="792" w:type="pct"/>
          </w:tcPr>
          <w:p w14:paraId="250622D7" w14:textId="5408D007"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resource units</w:t>
            </w:r>
          </w:p>
        </w:tc>
        <w:tc>
          <w:tcPr>
            <w:tcW w:w="810" w:type="pct"/>
          </w:tcPr>
          <w:p w14:paraId="777360A1" w14:textId="4E4B61B5"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NWFSC survey</w:t>
            </w:r>
          </w:p>
        </w:tc>
        <w:tc>
          <w:tcPr>
            <w:tcW w:w="1599" w:type="pct"/>
          </w:tcPr>
          <w:p w14:paraId="204EE81E" w14:textId="6B3361F3" w:rsidR="006F662B" w:rsidRPr="00A90939" w:rsidRDefault="006F662B" w:rsidP="00145B28">
            <w:pPr>
              <w:jc w:val="both"/>
              <w:rPr>
                <w:rFonts w:ascii="Times New Roman" w:hAnsi="Times New Roman" w:cs="Times New Roman"/>
                <w:color w:val="000000" w:themeColor="text1"/>
                <w:sz w:val="16"/>
                <w:szCs w:val="16"/>
              </w:rPr>
            </w:pPr>
          </w:p>
        </w:tc>
      </w:tr>
      <w:tr w:rsidR="006F662B" w:rsidRPr="00A90939" w14:paraId="62210C73" w14:textId="77777777" w:rsidTr="006F662B">
        <w:tc>
          <w:tcPr>
            <w:tcW w:w="1020" w:type="pct"/>
          </w:tcPr>
          <w:p w14:paraId="3638F895" w14:textId="0BD282C5" w:rsidR="006F662B" w:rsidRPr="00A90939" w:rsidRDefault="006F662B" w:rsidP="00145B28">
            <w:pPr>
              <w:jc w:val="both"/>
              <w:rPr>
                <w:rFonts w:ascii="Times New Roman" w:hAnsi="Times New Roman" w:cs="Times New Roman"/>
                <w:color w:val="000000" w:themeColor="text1"/>
                <w:sz w:val="16"/>
                <w:szCs w:val="16"/>
              </w:rPr>
            </w:pPr>
            <w:proofErr w:type="spellStart"/>
            <w:r w:rsidRPr="00A90939">
              <w:rPr>
                <w:rFonts w:ascii="Times New Roman" w:hAnsi="Times New Roman" w:cs="Times New Roman"/>
                <w:color w:val="000000" w:themeColor="text1"/>
                <w:sz w:val="16"/>
                <w:szCs w:val="16"/>
              </w:rPr>
              <w:t>yelloweye</w:t>
            </w:r>
            <w:proofErr w:type="spellEnd"/>
            <w:r w:rsidRPr="00A90939">
              <w:rPr>
                <w:rFonts w:ascii="Times New Roman" w:hAnsi="Times New Roman" w:cs="Times New Roman"/>
                <w:color w:val="000000" w:themeColor="text1"/>
                <w:sz w:val="16"/>
                <w:szCs w:val="16"/>
              </w:rPr>
              <w:t xml:space="preserve"> rockfish</w:t>
            </w:r>
          </w:p>
        </w:tc>
        <w:tc>
          <w:tcPr>
            <w:tcW w:w="779" w:type="pct"/>
          </w:tcPr>
          <w:p w14:paraId="42A52E71" w14:textId="36F18FD4"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ecosystem</w:t>
            </w:r>
          </w:p>
        </w:tc>
        <w:tc>
          <w:tcPr>
            <w:tcW w:w="792" w:type="pct"/>
          </w:tcPr>
          <w:p w14:paraId="55F3755F" w14:textId="4A582FE5"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resource units</w:t>
            </w:r>
          </w:p>
        </w:tc>
        <w:tc>
          <w:tcPr>
            <w:tcW w:w="810" w:type="pct"/>
          </w:tcPr>
          <w:p w14:paraId="77EAB2EC" w14:textId="1303CAFB"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NWFSC survey</w:t>
            </w:r>
          </w:p>
        </w:tc>
        <w:tc>
          <w:tcPr>
            <w:tcW w:w="1599" w:type="pct"/>
          </w:tcPr>
          <w:p w14:paraId="01DEF9C8" w14:textId="487885D0" w:rsidR="006F662B" w:rsidRPr="00A90939" w:rsidRDefault="006F662B" w:rsidP="00145B28">
            <w:pPr>
              <w:jc w:val="both"/>
              <w:rPr>
                <w:rFonts w:ascii="Times New Roman" w:hAnsi="Times New Roman" w:cs="Times New Roman"/>
                <w:color w:val="000000" w:themeColor="text1"/>
                <w:sz w:val="16"/>
                <w:szCs w:val="16"/>
              </w:rPr>
            </w:pPr>
          </w:p>
        </w:tc>
      </w:tr>
      <w:tr w:rsidR="006F662B" w:rsidRPr="00A90939" w14:paraId="3B2DBFF6" w14:textId="77777777" w:rsidTr="006F662B">
        <w:tc>
          <w:tcPr>
            <w:tcW w:w="1020" w:type="pct"/>
          </w:tcPr>
          <w:p w14:paraId="28E78AB9" w14:textId="7E65FDA3"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fuel ($)</w:t>
            </w:r>
          </w:p>
        </w:tc>
        <w:tc>
          <w:tcPr>
            <w:tcW w:w="779" w:type="pct"/>
          </w:tcPr>
          <w:p w14:paraId="55C197C0" w14:textId="77777777" w:rsidR="006F662B" w:rsidRPr="00A90939" w:rsidRDefault="006F662B" w:rsidP="00145B28">
            <w:pPr>
              <w:jc w:val="both"/>
              <w:rPr>
                <w:rFonts w:ascii="Times New Roman" w:hAnsi="Times New Roman" w:cs="Times New Roman"/>
                <w:color w:val="000000" w:themeColor="text1"/>
                <w:sz w:val="16"/>
                <w:szCs w:val="16"/>
              </w:rPr>
            </w:pPr>
          </w:p>
        </w:tc>
        <w:tc>
          <w:tcPr>
            <w:tcW w:w="792" w:type="pct"/>
          </w:tcPr>
          <w:p w14:paraId="7EE77198" w14:textId="77777777" w:rsidR="006F662B" w:rsidRPr="00A90939" w:rsidRDefault="006F662B" w:rsidP="00145B28">
            <w:pPr>
              <w:jc w:val="both"/>
              <w:rPr>
                <w:rFonts w:ascii="Times New Roman" w:hAnsi="Times New Roman" w:cs="Times New Roman"/>
                <w:color w:val="000000" w:themeColor="text1"/>
                <w:sz w:val="16"/>
                <w:szCs w:val="16"/>
              </w:rPr>
            </w:pPr>
          </w:p>
        </w:tc>
        <w:tc>
          <w:tcPr>
            <w:tcW w:w="810" w:type="pct"/>
          </w:tcPr>
          <w:p w14:paraId="0FFDD40D" w14:textId="77777777" w:rsidR="006F662B" w:rsidRPr="00A90939" w:rsidRDefault="006F662B" w:rsidP="00145B28">
            <w:pPr>
              <w:jc w:val="both"/>
              <w:rPr>
                <w:rFonts w:ascii="Times New Roman" w:hAnsi="Times New Roman" w:cs="Times New Roman"/>
                <w:color w:val="000000" w:themeColor="text1"/>
                <w:sz w:val="16"/>
                <w:szCs w:val="16"/>
              </w:rPr>
            </w:pPr>
          </w:p>
        </w:tc>
        <w:tc>
          <w:tcPr>
            <w:tcW w:w="1599" w:type="pct"/>
          </w:tcPr>
          <w:p w14:paraId="17BCA5B5" w14:textId="1F251988" w:rsidR="006F662B" w:rsidRPr="00A90939" w:rsidRDefault="006F662B" w:rsidP="00145B28">
            <w:pPr>
              <w:jc w:val="both"/>
              <w:rPr>
                <w:rFonts w:ascii="Times New Roman" w:hAnsi="Times New Roman" w:cs="Times New Roman"/>
                <w:color w:val="000000" w:themeColor="text1"/>
                <w:sz w:val="16"/>
                <w:szCs w:val="16"/>
              </w:rPr>
            </w:pPr>
          </w:p>
        </w:tc>
      </w:tr>
      <w:tr w:rsidR="006F662B" w:rsidRPr="00A90939" w14:paraId="40BAB4FF" w14:textId="77777777" w:rsidTr="006F662B">
        <w:tc>
          <w:tcPr>
            <w:tcW w:w="1020" w:type="pct"/>
            <w:tcBorders>
              <w:bottom w:val="single" w:sz="4" w:space="0" w:color="auto"/>
            </w:tcBorders>
          </w:tcPr>
          <w:p w14:paraId="2E41FAA1" w14:textId="68A6AD97"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ITQ</w:t>
            </w:r>
          </w:p>
        </w:tc>
        <w:tc>
          <w:tcPr>
            <w:tcW w:w="779" w:type="pct"/>
            <w:tcBorders>
              <w:bottom w:val="single" w:sz="4" w:space="0" w:color="auto"/>
            </w:tcBorders>
          </w:tcPr>
          <w:p w14:paraId="3438CB0E" w14:textId="7CEF3AB7"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management</w:t>
            </w:r>
          </w:p>
        </w:tc>
        <w:tc>
          <w:tcPr>
            <w:tcW w:w="792" w:type="pct"/>
            <w:tcBorders>
              <w:bottom w:val="single" w:sz="4" w:space="0" w:color="auto"/>
            </w:tcBorders>
          </w:tcPr>
          <w:p w14:paraId="01D2A664" w14:textId="2C1BD5A3"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governance</w:t>
            </w:r>
          </w:p>
        </w:tc>
        <w:tc>
          <w:tcPr>
            <w:tcW w:w="810" w:type="pct"/>
            <w:tcBorders>
              <w:bottom w:val="single" w:sz="4" w:space="0" w:color="auto"/>
            </w:tcBorders>
          </w:tcPr>
          <w:p w14:paraId="0945F6B0" w14:textId="77777777" w:rsidR="006F662B" w:rsidRPr="00A90939" w:rsidRDefault="006F662B" w:rsidP="00145B28">
            <w:pPr>
              <w:jc w:val="both"/>
              <w:rPr>
                <w:rFonts w:ascii="Times New Roman" w:hAnsi="Times New Roman" w:cs="Times New Roman"/>
                <w:color w:val="000000" w:themeColor="text1"/>
                <w:sz w:val="16"/>
                <w:szCs w:val="16"/>
              </w:rPr>
            </w:pPr>
          </w:p>
        </w:tc>
        <w:tc>
          <w:tcPr>
            <w:tcW w:w="1599" w:type="pct"/>
            <w:tcBorders>
              <w:bottom w:val="single" w:sz="4" w:space="0" w:color="auto"/>
            </w:tcBorders>
          </w:tcPr>
          <w:p w14:paraId="5C1585CB" w14:textId="6E1BB335" w:rsidR="006F662B" w:rsidRPr="00A90939" w:rsidRDefault="006F662B" w:rsidP="00145B28">
            <w:pPr>
              <w:jc w:val="both"/>
              <w:rPr>
                <w:rFonts w:ascii="Times New Roman" w:hAnsi="Times New Roman" w:cs="Times New Roman"/>
                <w:color w:val="000000" w:themeColor="text1"/>
                <w:sz w:val="16"/>
                <w:szCs w:val="16"/>
              </w:rPr>
            </w:pPr>
          </w:p>
        </w:tc>
      </w:tr>
    </w:tbl>
    <w:p w14:paraId="7A64EC28" w14:textId="3F5DF3DF" w:rsidR="004045BD" w:rsidRPr="00A90939" w:rsidRDefault="004045BD" w:rsidP="00145B28">
      <w:pPr>
        <w:spacing w:line="240" w:lineRule="auto"/>
        <w:jc w:val="both"/>
        <w:rPr>
          <w:rFonts w:ascii="Times New Roman" w:hAnsi="Times New Roman" w:cs="Times New Roman"/>
          <w:color w:val="000000" w:themeColor="text1"/>
          <w:szCs w:val="22"/>
        </w:rPr>
      </w:pPr>
      <w:r w:rsidRPr="00A90939">
        <w:rPr>
          <w:rFonts w:ascii="Times New Roman" w:hAnsi="Times New Roman" w:cs="Times New Roman"/>
          <w:color w:val="000000" w:themeColor="text1"/>
          <w:szCs w:val="22"/>
        </w:rPr>
        <w:br w:type="page"/>
      </w:r>
    </w:p>
    <w:p w14:paraId="08A18CE9" w14:textId="77777777" w:rsidR="006F662B" w:rsidRDefault="006F662B" w:rsidP="006F662B">
      <w:pPr>
        <w:spacing w:line="240" w:lineRule="auto"/>
        <w:jc w:val="both"/>
        <w:rPr>
          <w:rFonts w:ascii="Times New Roman" w:hAnsi="Times New Roman" w:cs="Times New Roman"/>
          <w:color w:val="000000" w:themeColor="text1"/>
          <w:szCs w:val="22"/>
        </w:rPr>
      </w:pPr>
      <w:bookmarkStart w:id="98" w:name="_Ref439236896"/>
      <w:bookmarkStart w:id="99" w:name="_Ref440532125"/>
      <w:r>
        <w:rPr>
          <w:rFonts w:ascii="Times New Roman" w:hAnsi="Times New Roman" w:cs="Times New Roman"/>
          <w:color w:val="000000" w:themeColor="text1"/>
          <w:szCs w:val="22"/>
        </w:rPr>
        <w:lastRenderedPageBreak/>
        <w:t xml:space="preserve">Table </w:t>
      </w:r>
      <w:r>
        <w:rPr>
          <w:rFonts w:ascii="Times New Roman" w:hAnsi="Times New Roman" w:cs="Times New Roman"/>
          <w:color w:val="000000" w:themeColor="text1"/>
          <w:szCs w:val="22"/>
        </w:rPr>
        <w:fldChar w:fldCharType="begin"/>
      </w:r>
      <w:r>
        <w:rPr>
          <w:rFonts w:ascii="Times New Roman" w:hAnsi="Times New Roman" w:cs="Times New Roman"/>
          <w:color w:val="000000" w:themeColor="text1"/>
          <w:szCs w:val="22"/>
        </w:rPr>
        <w:instrText xml:space="preserve"> SEQ Table \* MERGEFORMAT </w:instrText>
      </w:r>
      <w:r>
        <w:rPr>
          <w:rFonts w:ascii="Times New Roman" w:hAnsi="Times New Roman" w:cs="Times New Roman"/>
          <w:color w:val="000000" w:themeColor="text1"/>
          <w:szCs w:val="22"/>
        </w:rPr>
        <w:fldChar w:fldCharType="separate"/>
      </w:r>
      <w:r w:rsidR="002F5364">
        <w:rPr>
          <w:rFonts w:ascii="Times New Roman" w:hAnsi="Times New Roman" w:cs="Times New Roman"/>
          <w:noProof/>
          <w:color w:val="000000" w:themeColor="text1"/>
          <w:szCs w:val="22"/>
        </w:rPr>
        <w:t>3</w:t>
      </w:r>
      <w:r>
        <w:rPr>
          <w:rFonts w:ascii="Times New Roman" w:hAnsi="Times New Roman" w:cs="Times New Roman"/>
          <w:color w:val="000000" w:themeColor="text1"/>
          <w:szCs w:val="22"/>
        </w:rPr>
        <w:fldChar w:fldCharType="end"/>
      </w:r>
      <w:bookmarkEnd w:id="98"/>
      <w:r>
        <w:rPr>
          <w:rFonts w:ascii="Times New Roman" w:hAnsi="Times New Roman" w:cs="Times New Roman"/>
          <w:color w:val="000000" w:themeColor="text1"/>
          <w:szCs w:val="22"/>
        </w:rPr>
        <w:t>. Governance phases.</w:t>
      </w:r>
    </w:p>
    <w:p w14:paraId="38A78210" w14:textId="77777777" w:rsidR="006F662B" w:rsidRDefault="006F662B" w:rsidP="006F662B">
      <w:pPr>
        <w:spacing w:line="240" w:lineRule="auto"/>
        <w:jc w:val="both"/>
        <w:rPr>
          <w:rFonts w:ascii="Times New Roman" w:hAnsi="Times New Roman" w:cs="Times New Roman"/>
          <w:color w:val="000000" w:themeColor="text1"/>
          <w:szCs w:val="22"/>
        </w:rPr>
      </w:pPr>
      <w:r w:rsidRPr="006F662B">
        <w:rPr>
          <w:rFonts w:ascii="Times New Roman" w:hAnsi="Times New Roman" w:cs="Times New Roman"/>
          <w:color w:val="000000" w:themeColor="text1"/>
          <w:szCs w:val="22"/>
          <w:highlight w:val="yellow"/>
        </w:rPr>
        <w:t xml:space="preserve">Insert a table with the year and major sablefish management change or </w:t>
      </w:r>
      <w:proofErr w:type="spellStart"/>
      <w:r w:rsidRPr="006F662B">
        <w:rPr>
          <w:rFonts w:ascii="Times New Roman" w:hAnsi="Times New Roman" w:cs="Times New Roman"/>
          <w:color w:val="000000" w:themeColor="text1"/>
          <w:szCs w:val="22"/>
          <w:highlight w:val="yellow"/>
        </w:rPr>
        <w:t>groundfish</w:t>
      </w:r>
      <w:proofErr w:type="spellEnd"/>
      <w:r w:rsidRPr="006F662B">
        <w:rPr>
          <w:rFonts w:ascii="Times New Roman" w:hAnsi="Times New Roman" w:cs="Times New Roman"/>
          <w:color w:val="000000" w:themeColor="text1"/>
          <w:szCs w:val="22"/>
          <w:highlight w:val="yellow"/>
        </w:rPr>
        <w:t xml:space="preserve"> characteristic.</w:t>
      </w:r>
    </w:p>
    <w:p w14:paraId="2A87B330" w14:textId="77777777" w:rsidR="006F662B" w:rsidRDefault="006F662B" w:rsidP="00145B28">
      <w:pPr>
        <w:spacing w:line="240" w:lineRule="auto"/>
        <w:jc w:val="both"/>
        <w:rPr>
          <w:rFonts w:ascii="Times New Roman" w:hAnsi="Times New Roman" w:cs="Times New Roman"/>
          <w:color w:val="000000" w:themeColor="text1"/>
          <w:szCs w:val="22"/>
        </w:rPr>
      </w:pPr>
    </w:p>
    <w:p w14:paraId="29360DEB" w14:textId="77777777" w:rsidR="006F662B" w:rsidRDefault="006F662B">
      <w:pPr>
        <w:rPr>
          <w:rFonts w:ascii="Times New Roman" w:hAnsi="Times New Roman" w:cs="Times New Roman"/>
          <w:color w:val="000000" w:themeColor="text1"/>
          <w:szCs w:val="22"/>
        </w:rPr>
      </w:pPr>
      <w:r>
        <w:rPr>
          <w:rFonts w:ascii="Times New Roman" w:hAnsi="Times New Roman" w:cs="Times New Roman"/>
          <w:color w:val="000000" w:themeColor="text1"/>
          <w:szCs w:val="22"/>
        </w:rPr>
        <w:br w:type="page"/>
      </w:r>
    </w:p>
    <w:p w14:paraId="330CB5E5" w14:textId="194F0C87" w:rsidR="003E70ED" w:rsidRPr="00272F40" w:rsidRDefault="003E70ED" w:rsidP="00145B28">
      <w:pPr>
        <w:spacing w:line="240" w:lineRule="auto"/>
        <w:jc w:val="both"/>
        <w:rPr>
          <w:rFonts w:ascii="Times New Roman" w:hAnsi="Times New Roman" w:cs="Times New Roman"/>
          <w:color w:val="000000" w:themeColor="text1"/>
          <w:szCs w:val="22"/>
        </w:rPr>
      </w:pPr>
      <w:r w:rsidRPr="00272F40">
        <w:rPr>
          <w:rFonts w:ascii="Times New Roman" w:hAnsi="Times New Roman" w:cs="Times New Roman"/>
          <w:color w:val="000000" w:themeColor="text1"/>
          <w:szCs w:val="22"/>
        </w:rPr>
        <w:lastRenderedPageBreak/>
        <w:t xml:space="preserve">Table </w:t>
      </w:r>
      <w:r w:rsidRPr="00272F40">
        <w:rPr>
          <w:rFonts w:ascii="Times New Roman" w:hAnsi="Times New Roman" w:cs="Times New Roman"/>
          <w:color w:val="000000" w:themeColor="text1"/>
          <w:szCs w:val="22"/>
        </w:rPr>
        <w:fldChar w:fldCharType="begin"/>
      </w:r>
      <w:r w:rsidRPr="00272F40">
        <w:rPr>
          <w:rFonts w:ascii="Times New Roman" w:hAnsi="Times New Roman" w:cs="Times New Roman"/>
          <w:color w:val="000000" w:themeColor="text1"/>
          <w:szCs w:val="22"/>
        </w:rPr>
        <w:instrText xml:space="preserve"> SEQ Table \* MERGEFORMAT </w:instrText>
      </w:r>
      <w:r w:rsidRPr="00272F40">
        <w:rPr>
          <w:rFonts w:ascii="Times New Roman" w:hAnsi="Times New Roman" w:cs="Times New Roman"/>
          <w:color w:val="000000" w:themeColor="text1"/>
          <w:szCs w:val="22"/>
        </w:rPr>
        <w:fldChar w:fldCharType="separate"/>
      </w:r>
      <w:r w:rsidR="002F5364">
        <w:rPr>
          <w:rFonts w:ascii="Times New Roman" w:hAnsi="Times New Roman" w:cs="Times New Roman"/>
          <w:noProof/>
          <w:color w:val="000000" w:themeColor="text1"/>
          <w:szCs w:val="22"/>
        </w:rPr>
        <w:t>4</w:t>
      </w:r>
      <w:r w:rsidRPr="00272F40">
        <w:rPr>
          <w:rFonts w:ascii="Times New Roman" w:hAnsi="Times New Roman" w:cs="Times New Roman"/>
          <w:color w:val="000000" w:themeColor="text1"/>
          <w:szCs w:val="22"/>
        </w:rPr>
        <w:fldChar w:fldCharType="end"/>
      </w:r>
      <w:bookmarkEnd w:id="93"/>
      <w:bookmarkEnd w:id="99"/>
      <w:r w:rsidRPr="00272F40">
        <w:rPr>
          <w:rFonts w:ascii="Times New Roman" w:hAnsi="Times New Roman" w:cs="Times New Roman"/>
          <w:color w:val="000000" w:themeColor="text1"/>
          <w:szCs w:val="22"/>
        </w:rPr>
        <w:t xml:space="preserve">. </w:t>
      </w:r>
      <w:r w:rsidR="004442E0" w:rsidRPr="00272F40">
        <w:rPr>
          <w:rFonts w:ascii="Times New Roman" w:hAnsi="Times New Roman" w:cs="Times New Roman"/>
          <w:color w:val="000000" w:themeColor="text1"/>
          <w:szCs w:val="22"/>
        </w:rPr>
        <w:t xml:space="preserve">Mean economic </w:t>
      </w:r>
      <w:r w:rsidR="00FC66F6" w:rsidRPr="00272F40">
        <w:rPr>
          <w:rFonts w:ascii="Times New Roman" w:hAnsi="Times New Roman" w:cs="Times New Roman"/>
          <w:color w:val="000000" w:themeColor="text1"/>
          <w:szCs w:val="22"/>
        </w:rPr>
        <w:t xml:space="preserve">and vessel characteristics for trawl vessels in the US West Coast sablefish fishery. Values are summarized by port group, where some sample sizes (n) are less than the total number of years (2009 to 2013) </w:t>
      </w:r>
      <w:r w:rsidR="00927A14" w:rsidRPr="00272F40">
        <w:rPr>
          <w:rFonts w:ascii="Times New Roman" w:hAnsi="Times New Roman" w:cs="Times New Roman"/>
          <w:color w:val="000000" w:themeColor="text1"/>
          <w:szCs w:val="22"/>
        </w:rPr>
        <w:t xml:space="preserve">to protect </w:t>
      </w:r>
      <w:r w:rsidR="00676829">
        <w:rPr>
          <w:rFonts w:ascii="Times New Roman" w:hAnsi="Times New Roman" w:cs="Times New Roman"/>
          <w:color w:val="000000" w:themeColor="text1"/>
          <w:szCs w:val="22"/>
        </w:rPr>
        <w:t>data</w:t>
      </w:r>
      <w:r w:rsidR="00676829" w:rsidRPr="00272F40">
        <w:rPr>
          <w:rFonts w:ascii="Times New Roman" w:hAnsi="Times New Roman" w:cs="Times New Roman"/>
          <w:color w:val="000000" w:themeColor="text1"/>
          <w:szCs w:val="22"/>
        </w:rPr>
        <w:t xml:space="preserve"> </w:t>
      </w:r>
      <w:r w:rsidRPr="00272F40">
        <w:rPr>
          <w:rFonts w:ascii="Times New Roman" w:hAnsi="Times New Roman" w:cs="Times New Roman"/>
          <w:color w:val="000000" w:themeColor="text1"/>
          <w:szCs w:val="22"/>
        </w:rPr>
        <w:t>confidentiality</w:t>
      </w:r>
      <w:r w:rsidRPr="00272F40">
        <w:rPr>
          <w:rFonts w:ascii="Times New Roman" w:hAnsi="Times New Roman" w:cs="Times New Roman"/>
          <w:color w:val="000000" w:themeColor="text1"/>
          <w:szCs w:val="22"/>
        </w:rPr>
        <w:t>.</w:t>
      </w:r>
      <w:r w:rsidR="00701B3E" w:rsidRPr="00272F40">
        <w:rPr>
          <w:rFonts w:ascii="Times New Roman" w:hAnsi="Times New Roman" w:cs="Times New Roman"/>
          <w:color w:val="000000" w:themeColor="text1"/>
          <w:szCs w:val="22"/>
        </w:rPr>
        <w:t xml:space="preserve"> </w:t>
      </w:r>
      <w:r w:rsidR="00FC66F6" w:rsidRPr="00272F40">
        <w:rPr>
          <w:rFonts w:ascii="Times New Roman" w:hAnsi="Times New Roman" w:cs="Times New Roman"/>
          <w:color w:val="000000" w:themeColor="text1"/>
          <w:szCs w:val="22"/>
        </w:rPr>
        <w:t>V</w:t>
      </w:r>
      <w:r w:rsidR="00927A14" w:rsidRPr="00272F40">
        <w:rPr>
          <w:rFonts w:ascii="Times New Roman" w:hAnsi="Times New Roman" w:cs="Times New Roman"/>
          <w:color w:val="000000" w:themeColor="text1"/>
          <w:szCs w:val="22"/>
        </w:rPr>
        <w:t>essels were assigned to port</w:t>
      </w:r>
      <w:r w:rsidR="00FC66F6" w:rsidRPr="00272F40">
        <w:rPr>
          <w:rFonts w:ascii="Times New Roman" w:hAnsi="Times New Roman" w:cs="Times New Roman"/>
          <w:color w:val="000000" w:themeColor="text1"/>
          <w:szCs w:val="22"/>
        </w:rPr>
        <w:t xml:space="preserve"> group</w:t>
      </w:r>
      <w:r w:rsidR="00927A14" w:rsidRPr="00272F40">
        <w:rPr>
          <w:rFonts w:ascii="Times New Roman" w:hAnsi="Times New Roman" w:cs="Times New Roman"/>
          <w:color w:val="000000" w:themeColor="text1"/>
          <w:szCs w:val="22"/>
        </w:rPr>
        <w:t xml:space="preserve">s based on the port for which they had the highest ex-vessel </w:t>
      </w:r>
      <w:r w:rsidR="00FC66F6" w:rsidRPr="00272F40">
        <w:rPr>
          <w:rFonts w:ascii="Times New Roman" w:hAnsi="Times New Roman" w:cs="Times New Roman"/>
          <w:color w:val="000000" w:themeColor="text1"/>
          <w:szCs w:val="22"/>
        </w:rPr>
        <w:t xml:space="preserve">revenue </w:t>
      </w:r>
      <w:r w:rsidR="00927A14" w:rsidRPr="00272F40">
        <w:rPr>
          <w:rFonts w:ascii="Times New Roman" w:hAnsi="Times New Roman" w:cs="Times New Roman"/>
          <w:color w:val="000000" w:themeColor="text1"/>
          <w:szCs w:val="22"/>
        </w:rPr>
        <w:t>in that year.</w:t>
      </w:r>
    </w:p>
    <w:tbl>
      <w:tblPr>
        <w:tblW w:w="4622" w:type="pct"/>
        <w:jc w:val="center"/>
        <w:tblLook w:val="07E0" w:firstRow="1" w:lastRow="1" w:firstColumn="1" w:lastColumn="1" w:noHBand="1" w:noVBand="1"/>
      </w:tblPr>
      <w:tblGrid>
        <w:gridCol w:w="2854"/>
        <w:gridCol w:w="330"/>
        <w:gridCol w:w="1228"/>
        <w:gridCol w:w="2144"/>
        <w:gridCol w:w="702"/>
        <w:gridCol w:w="831"/>
        <w:gridCol w:w="763"/>
      </w:tblGrid>
      <w:tr w:rsidR="003E70ED" w:rsidRPr="00272F40" w14:paraId="3DD1A0E7" w14:textId="77777777" w:rsidTr="006F662B">
        <w:trPr>
          <w:jc w:val="center"/>
        </w:trPr>
        <w:tc>
          <w:tcPr>
            <w:tcW w:w="0" w:type="auto"/>
            <w:tcBorders>
              <w:top w:val="single" w:sz="4" w:space="0" w:color="auto"/>
              <w:bottom w:val="single" w:sz="2" w:space="0" w:color="auto"/>
            </w:tcBorders>
            <w:vAlign w:val="bottom"/>
          </w:tcPr>
          <w:p w14:paraId="78BCE6F5" w14:textId="5DE884C1" w:rsidR="003E70ED" w:rsidRPr="00272F40" w:rsidRDefault="003E70ED" w:rsidP="00145B28">
            <w:pPr>
              <w:pStyle w:val="Compact"/>
              <w:jc w:val="both"/>
              <w:rPr>
                <w:rFonts w:ascii="Times New Roman" w:hAnsi="Times New Roman" w:cs="Times New Roman"/>
                <w:sz w:val="22"/>
                <w:szCs w:val="22"/>
              </w:rPr>
            </w:pPr>
            <w:commentRangeStart w:id="100"/>
            <w:r w:rsidRPr="00272F40">
              <w:rPr>
                <w:rFonts w:ascii="Times New Roman" w:hAnsi="Times New Roman" w:cs="Times New Roman"/>
                <w:sz w:val="22"/>
                <w:szCs w:val="22"/>
              </w:rPr>
              <w:t>Port group</w:t>
            </w:r>
            <w:commentRangeEnd w:id="100"/>
            <w:r w:rsidR="00676829">
              <w:rPr>
                <w:rStyle w:val="CommentReference"/>
                <w:rFonts w:ascii="Arial" w:eastAsia="Arial" w:hAnsi="Arial" w:cs="Arial"/>
                <w:color w:val="000000"/>
                <w:lang w:val="en-GB" w:eastAsia="en-GB"/>
              </w:rPr>
              <w:commentReference w:id="100"/>
            </w:r>
          </w:p>
        </w:tc>
        <w:tc>
          <w:tcPr>
            <w:tcW w:w="0" w:type="auto"/>
            <w:tcBorders>
              <w:top w:val="single" w:sz="4" w:space="0" w:color="auto"/>
              <w:bottom w:val="single" w:sz="2" w:space="0" w:color="auto"/>
            </w:tcBorders>
            <w:vAlign w:val="bottom"/>
          </w:tcPr>
          <w:p w14:paraId="01F545F6" w14:textId="77777777" w:rsidR="003E70ED" w:rsidRPr="00272F40" w:rsidRDefault="003E70ED"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n</w:t>
            </w:r>
          </w:p>
        </w:tc>
        <w:tc>
          <w:tcPr>
            <w:tcW w:w="0" w:type="auto"/>
            <w:tcBorders>
              <w:top w:val="single" w:sz="4" w:space="0" w:color="auto"/>
              <w:bottom w:val="single" w:sz="2" w:space="0" w:color="auto"/>
            </w:tcBorders>
            <w:vAlign w:val="bottom"/>
          </w:tcPr>
          <w:p w14:paraId="398992B5" w14:textId="77777777" w:rsidR="003E70ED" w:rsidRPr="00272F40" w:rsidRDefault="003E70ED" w:rsidP="00145B28">
            <w:pPr>
              <w:pStyle w:val="Compact"/>
              <w:jc w:val="both"/>
              <w:rPr>
                <w:rFonts w:ascii="Times New Roman" w:hAnsi="Times New Roman" w:cs="Times New Roman"/>
                <w:sz w:val="22"/>
                <w:szCs w:val="22"/>
              </w:rPr>
            </w:pPr>
            <w:commentRangeStart w:id="101"/>
            <w:r w:rsidRPr="00272F40">
              <w:rPr>
                <w:rFonts w:ascii="Times New Roman" w:hAnsi="Times New Roman" w:cs="Times New Roman"/>
                <w:sz w:val="22"/>
                <w:szCs w:val="22"/>
              </w:rPr>
              <w:t>Fixed costs</w:t>
            </w:r>
          </w:p>
        </w:tc>
        <w:tc>
          <w:tcPr>
            <w:tcW w:w="0" w:type="auto"/>
            <w:tcBorders>
              <w:top w:val="single" w:sz="4" w:space="0" w:color="auto"/>
              <w:bottom w:val="single" w:sz="2" w:space="0" w:color="auto"/>
            </w:tcBorders>
            <w:vAlign w:val="bottom"/>
          </w:tcPr>
          <w:p w14:paraId="6DCE0744" w14:textId="77777777" w:rsidR="003E70ED" w:rsidRPr="00272F40" w:rsidRDefault="003E70ED"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Variable costs</w:t>
            </w:r>
            <w:commentRangeEnd w:id="101"/>
            <w:r w:rsidR="00676829">
              <w:rPr>
                <w:rStyle w:val="CommentReference"/>
                <w:rFonts w:ascii="Arial" w:eastAsia="Arial" w:hAnsi="Arial" w:cs="Arial"/>
                <w:color w:val="000000"/>
                <w:lang w:val="en-GB" w:eastAsia="en-GB"/>
              </w:rPr>
              <w:commentReference w:id="101"/>
            </w:r>
          </w:p>
        </w:tc>
        <w:tc>
          <w:tcPr>
            <w:tcW w:w="0" w:type="auto"/>
            <w:tcBorders>
              <w:top w:val="single" w:sz="4" w:space="0" w:color="auto"/>
              <w:bottom w:val="single" w:sz="2" w:space="0" w:color="auto"/>
            </w:tcBorders>
            <w:vAlign w:val="bottom"/>
          </w:tcPr>
          <w:p w14:paraId="13F9A08F" w14:textId="77777777" w:rsidR="003E70ED" w:rsidRPr="00272F40" w:rsidRDefault="003E70ED"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Crew</w:t>
            </w:r>
          </w:p>
        </w:tc>
        <w:tc>
          <w:tcPr>
            <w:tcW w:w="0" w:type="auto"/>
            <w:tcBorders>
              <w:top w:val="single" w:sz="4" w:space="0" w:color="auto"/>
              <w:bottom w:val="single" w:sz="2" w:space="0" w:color="auto"/>
            </w:tcBorders>
            <w:vAlign w:val="bottom"/>
          </w:tcPr>
          <w:p w14:paraId="6A91544E" w14:textId="77777777" w:rsidR="003E70ED" w:rsidRPr="00272F40" w:rsidRDefault="003E70ED"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Fuel</w:t>
            </w:r>
          </w:p>
        </w:tc>
        <w:tc>
          <w:tcPr>
            <w:tcW w:w="0" w:type="auto"/>
            <w:tcBorders>
              <w:top w:val="single" w:sz="4" w:space="0" w:color="auto"/>
              <w:bottom w:val="single" w:sz="2" w:space="0" w:color="auto"/>
            </w:tcBorders>
            <w:vAlign w:val="bottom"/>
          </w:tcPr>
          <w:p w14:paraId="645C23AD" w14:textId="77777777" w:rsidR="003E70ED" w:rsidRPr="00272F40" w:rsidRDefault="003E70ED"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Speed</w:t>
            </w:r>
          </w:p>
        </w:tc>
      </w:tr>
      <w:tr w:rsidR="006F662B" w:rsidRPr="00272F40" w14:paraId="4D981509" w14:textId="77777777" w:rsidTr="006F662B">
        <w:trPr>
          <w:jc w:val="center"/>
        </w:trPr>
        <w:tc>
          <w:tcPr>
            <w:tcW w:w="0" w:type="auto"/>
            <w:tcBorders>
              <w:top w:val="single" w:sz="2" w:space="0" w:color="auto"/>
            </w:tcBorders>
          </w:tcPr>
          <w:p w14:paraId="2E169DD4" w14:textId="7FB1CAE2" w:rsidR="006F662B" w:rsidRPr="00272F40" w:rsidRDefault="006F662B" w:rsidP="006F662B">
            <w:pPr>
              <w:pStyle w:val="Compact"/>
              <w:jc w:val="both"/>
              <w:rPr>
                <w:rFonts w:ascii="Times New Roman" w:hAnsi="Times New Roman" w:cs="Times New Roman"/>
                <w:sz w:val="22"/>
                <w:szCs w:val="22"/>
              </w:rPr>
            </w:pPr>
            <w:r w:rsidRPr="00272F40">
              <w:rPr>
                <w:rFonts w:ascii="Times New Roman" w:hAnsi="Times New Roman" w:cs="Times New Roman"/>
                <w:sz w:val="22"/>
                <w:szCs w:val="22"/>
              </w:rPr>
              <w:t>Astoria &amp; Tillamook</w:t>
            </w:r>
          </w:p>
        </w:tc>
        <w:tc>
          <w:tcPr>
            <w:tcW w:w="0" w:type="auto"/>
            <w:tcBorders>
              <w:top w:val="single" w:sz="2" w:space="0" w:color="auto"/>
            </w:tcBorders>
          </w:tcPr>
          <w:p w14:paraId="34B194AD" w14:textId="2025DA6A"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5</w:t>
            </w:r>
          </w:p>
        </w:tc>
        <w:tc>
          <w:tcPr>
            <w:tcW w:w="0" w:type="auto"/>
            <w:tcBorders>
              <w:top w:val="single" w:sz="2" w:space="0" w:color="auto"/>
            </w:tcBorders>
          </w:tcPr>
          <w:p w14:paraId="1BA16F57" w14:textId="0A5109B8"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88462.96</w:t>
            </w:r>
          </w:p>
        </w:tc>
        <w:tc>
          <w:tcPr>
            <w:tcW w:w="0" w:type="auto"/>
            <w:tcBorders>
              <w:top w:val="single" w:sz="2" w:space="0" w:color="auto"/>
            </w:tcBorders>
          </w:tcPr>
          <w:p w14:paraId="1B3922D1" w14:textId="191886CE"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328568.67</w:t>
            </w:r>
          </w:p>
        </w:tc>
        <w:tc>
          <w:tcPr>
            <w:tcW w:w="0" w:type="auto"/>
            <w:tcBorders>
              <w:top w:val="single" w:sz="2" w:space="0" w:color="auto"/>
            </w:tcBorders>
          </w:tcPr>
          <w:p w14:paraId="79F966F7" w14:textId="3E93A306"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1.90</w:t>
            </w:r>
          </w:p>
        </w:tc>
        <w:tc>
          <w:tcPr>
            <w:tcW w:w="0" w:type="auto"/>
            <w:tcBorders>
              <w:top w:val="single" w:sz="2" w:space="0" w:color="auto"/>
            </w:tcBorders>
          </w:tcPr>
          <w:p w14:paraId="6FF01706" w14:textId="35F6E1B3"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264.76</w:t>
            </w:r>
          </w:p>
        </w:tc>
        <w:tc>
          <w:tcPr>
            <w:tcW w:w="0" w:type="auto"/>
            <w:tcBorders>
              <w:top w:val="single" w:sz="2" w:space="0" w:color="auto"/>
            </w:tcBorders>
          </w:tcPr>
          <w:p w14:paraId="68B046C6" w14:textId="5BCE9571"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3.29</w:t>
            </w:r>
          </w:p>
        </w:tc>
      </w:tr>
      <w:tr w:rsidR="006F662B" w:rsidRPr="00272F40" w14:paraId="3D7793A6" w14:textId="77777777" w:rsidTr="006F662B">
        <w:trPr>
          <w:jc w:val="center"/>
        </w:trPr>
        <w:tc>
          <w:tcPr>
            <w:tcW w:w="0" w:type="auto"/>
          </w:tcPr>
          <w:p w14:paraId="5E6BE4D1" w14:textId="7F8754C1" w:rsidR="006F662B" w:rsidRPr="00272F40" w:rsidRDefault="006F662B" w:rsidP="006F662B">
            <w:pPr>
              <w:pStyle w:val="Compact"/>
              <w:jc w:val="both"/>
              <w:rPr>
                <w:rFonts w:ascii="Times New Roman" w:hAnsi="Times New Roman" w:cs="Times New Roman"/>
                <w:sz w:val="22"/>
                <w:szCs w:val="22"/>
              </w:rPr>
            </w:pPr>
            <w:r w:rsidRPr="00272F40">
              <w:rPr>
                <w:rFonts w:ascii="Times New Roman" w:hAnsi="Times New Roman" w:cs="Times New Roman"/>
                <w:sz w:val="22"/>
                <w:szCs w:val="22"/>
              </w:rPr>
              <w:t>San Francisco &amp; Bodega Bay</w:t>
            </w:r>
          </w:p>
        </w:tc>
        <w:tc>
          <w:tcPr>
            <w:tcW w:w="0" w:type="auto"/>
          </w:tcPr>
          <w:p w14:paraId="6C360B00" w14:textId="2129346E"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3</w:t>
            </w:r>
          </w:p>
        </w:tc>
        <w:tc>
          <w:tcPr>
            <w:tcW w:w="0" w:type="auto"/>
          </w:tcPr>
          <w:p w14:paraId="70510079" w14:textId="0C46EC27"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46217.42</w:t>
            </w:r>
          </w:p>
        </w:tc>
        <w:tc>
          <w:tcPr>
            <w:tcW w:w="0" w:type="auto"/>
          </w:tcPr>
          <w:p w14:paraId="6E8C1D5D" w14:textId="47917E0B"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115772.62</w:t>
            </w:r>
          </w:p>
        </w:tc>
        <w:tc>
          <w:tcPr>
            <w:tcW w:w="0" w:type="auto"/>
          </w:tcPr>
          <w:p w14:paraId="104F58EC" w14:textId="3120105A"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1.90</w:t>
            </w:r>
          </w:p>
        </w:tc>
        <w:tc>
          <w:tcPr>
            <w:tcW w:w="0" w:type="auto"/>
          </w:tcPr>
          <w:p w14:paraId="4F130B02" w14:textId="05CD1CFC"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376.27</w:t>
            </w:r>
          </w:p>
        </w:tc>
        <w:tc>
          <w:tcPr>
            <w:tcW w:w="0" w:type="auto"/>
          </w:tcPr>
          <w:p w14:paraId="289A2B30" w14:textId="5C6A5054"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2.37</w:t>
            </w:r>
          </w:p>
        </w:tc>
      </w:tr>
      <w:tr w:rsidR="006F662B" w:rsidRPr="00272F40" w14:paraId="1C10B799" w14:textId="77777777" w:rsidTr="006F662B">
        <w:trPr>
          <w:jc w:val="center"/>
        </w:trPr>
        <w:tc>
          <w:tcPr>
            <w:tcW w:w="0" w:type="auto"/>
          </w:tcPr>
          <w:p w14:paraId="2F681E86" w14:textId="7A2A0A91"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Coos Bay</w:t>
            </w:r>
          </w:p>
        </w:tc>
        <w:tc>
          <w:tcPr>
            <w:tcW w:w="0" w:type="auto"/>
          </w:tcPr>
          <w:p w14:paraId="4867BEA4" w14:textId="089DF78F"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2</w:t>
            </w:r>
          </w:p>
        </w:tc>
        <w:tc>
          <w:tcPr>
            <w:tcW w:w="0" w:type="auto"/>
          </w:tcPr>
          <w:p w14:paraId="4F0969C0" w14:textId="33273AA4"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63002.37</w:t>
            </w:r>
          </w:p>
        </w:tc>
        <w:tc>
          <w:tcPr>
            <w:tcW w:w="0" w:type="auto"/>
          </w:tcPr>
          <w:p w14:paraId="372AD23A" w14:textId="6C25D62B"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136119.23</w:t>
            </w:r>
          </w:p>
        </w:tc>
        <w:tc>
          <w:tcPr>
            <w:tcW w:w="0" w:type="auto"/>
          </w:tcPr>
          <w:p w14:paraId="00CFCEFF" w14:textId="55EF4353"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2.14</w:t>
            </w:r>
          </w:p>
        </w:tc>
        <w:tc>
          <w:tcPr>
            <w:tcW w:w="0" w:type="auto"/>
          </w:tcPr>
          <w:p w14:paraId="3F44AA89" w14:textId="5087E20F"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251.68</w:t>
            </w:r>
          </w:p>
        </w:tc>
        <w:tc>
          <w:tcPr>
            <w:tcW w:w="0" w:type="auto"/>
          </w:tcPr>
          <w:p w14:paraId="484F0F74" w14:textId="565340E2"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2.15</w:t>
            </w:r>
          </w:p>
        </w:tc>
      </w:tr>
      <w:tr w:rsidR="006F662B" w:rsidRPr="00272F40" w14:paraId="542AD307" w14:textId="77777777" w:rsidTr="006F662B">
        <w:trPr>
          <w:jc w:val="center"/>
        </w:trPr>
        <w:tc>
          <w:tcPr>
            <w:tcW w:w="0" w:type="auto"/>
          </w:tcPr>
          <w:p w14:paraId="486035FC" w14:textId="2FFE89D1" w:rsidR="006F662B" w:rsidRPr="00272F40" w:rsidRDefault="006F662B" w:rsidP="006F662B">
            <w:pPr>
              <w:pStyle w:val="Compact"/>
              <w:jc w:val="both"/>
              <w:rPr>
                <w:rFonts w:ascii="Times New Roman" w:hAnsi="Times New Roman" w:cs="Times New Roman"/>
                <w:sz w:val="22"/>
                <w:szCs w:val="22"/>
              </w:rPr>
            </w:pPr>
            <w:r w:rsidRPr="00272F40">
              <w:rPr>
                <w:rFonts w:ascii="Times New Roman" w:hAnsi="Times New Roman" w:cs="Times New Roman"/>
                <w:sz w:val="22"/>
                <w:szCs w:val="22"/>
              </w:rPr>
              <w:t>Brookings &amp; Crescent City</w:t>
            </w:r>
          </w:p>
        </w:tc>
        <w:tc>
          <w:tcPr>
            <w:tcW w:w="0" w:type="auto"/>
          </w:tcPr>
          <w:p w14:paraId="2E03D060" w14:textId="4492C30D"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5</w:t>
            </w:r>
          </w:p>
        </w:tc>
        <w:tc>
          <w:tcPr>
            <w:tcW w:w="0" w:type="auto"/>
          </w:tcPr>
          <w:p w14:paraId="635DC5D2" w14:textId="4DEBB4C8"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69382.86</w:t>
            </w:r>
          </w:p>
        </w:tc>
        <w:tc>
          <w:tcPr>
            <w:tcW w:w="0" w:type="auto"/>
          </w:tcPr>
          <w:p w14:paraId="1F7AE60D" w14:textId="5164481A"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254627.59</w:t>
            </w:r>
          </w:p>
        </w:tc>
        <w:tc>
          <w:tcPr>
            <w:tcW w:w="0" w:type="auto"/>
          </w:tcPr>
          <w:p w14:paraId="48D8559E" w14:textId="186E0A89"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2.06</w:t>
            </w:r>
          </w:p>
        </w:tc>
        <w:tc>
          <w:tcPr>
            <w:tcW w:w="0" w:type="auto"/>
          </w:tcPr>
          <w:p w14:paraId="2E596085" w14:textId="47D7BE5E"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330.00</w:t>
            </w:r>
          </w:p>
        </w:tc>
        <w:tc>
          <w:tcPr>
            <w:tcW w:w="0" w:type="auto"/>
          </w:tcPr>
          <w:p w14:paraId="35D8AB27" w14:textId="654DBA83"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2.11</w:t>
            </w:r>
          </w:p>
        </w:tc>
      </w:tr>
      <w:tr w:rsidR="006F662B" w:rsidRPr="00272F40" w14:paraId="76D02338" w14:textId="77777777" w:rsidTr="006F662B">
        <w:trPr>
          <w:jc w:val="center"/>
        </w:trPr>
        <w:tc>
          <w:tcPr>
            <w:tcW w:w="0" w:type="auto"/>
          </w:tcPr>
          <w:p w14:paraId="09EEA7E9" w14:textId="7C11B4C8"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Eureka</w:t>
            </w:r>
          </w:p>
        </w:tc>
        <w:tc>
          <w:tcPr>
            <w:tcW w:w="0" w:type="auto"/>
          </w:tcPr>
          <w:p w14:paraId="23AC4C7E" w14:textId="2355AACF"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2</w:t>
            </w:r>
          </w:p>
        </w:tc>
        <w:tc>
          <w:tcPr>
            <w:tcW w:w="0" w:type="auto"/>
          </w:tcPr>
          <w:p w14:paraId="23FF561E" w14:textId="4AF4A6D2"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78531.76</w:t>
            </w:r>
          </w:p>
        </w:tc>
        <w:tc>
          <w:tcPr>
            <w:tcW w:w="0" w:type="auto"/>
          </w:tcPr>
          <w:p w14:paraId="1597764C" w14:textId="6097482F"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274664.05</w:t>
            </w:r>
          </w:p>
        </w:tc>
        <w:tc>
          <w:tcPr>
            <w:tcW w:w="0" w:type="auto"/>
          </w:tcPr>
          <w:p w14:paraId="6EA1FA54" w14:textId="287E2D26"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2.02</w:t>
            </w:r>
          </w:p>
        </w:tc>
        <w:tc>
          <w:tcPr>
            <w:tcW w:w="0" w:type="auto"/>
          </w:tcPr>
          <w:p w14:paraId="570D559C" w14:textId="35EB49D5"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222.92</w:t>
            </w:r>
          </w:p>
        </w:tc>
        <w:tc>
          <w:tcPr>
            <w:tcW w:w="0" w:type="auto"/>
          </w:tcPr>
          <w:p w14:paraId="359A2D7F" w14:textId="1E32DACE"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2.13</w:t>
            </w:r>
          </w:p>
        </w:tc>
      </w:tr>
      <w:tr w:rsidR="006F662B" w:rsidRPr="00272F40" w14:paraId="4C45D1D3" w14:textId="77777777" w:rsidTr="006F662B">
        <w:trPr>
          <w:jc w:val="center"/>
        </w:trPr>
        <w:tc>
          <w:tcPr>
            <w:tcW w:w="0" w:type="auto"/>
          </w:tcPr>
          <w:p w14:paraId="29E4237D" w14:textId="5D8E2826"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Fort Bragg</w:t>
            </w:r>
          </w:p>
        </w:tc>
        <w:tc>
          <w:tcPr>
            <w:tcW w:w="0" w:type="auto"/>
          </w:tcPr>
          <w:p w14:paraId="30324DE6" w14:textId="73897D03"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2</w:t>
            </w:r>
          </w:p>
        </w:tc>
        <w:tc>
          <w:tcPr>
            <w:tcW w:w="0" w:type="auto"/>
          </w:tcPr>
          <w:p w14:paraId="14E34214" w14:textId="6990D7AF"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120302.23</w:t>
            </w:r>
          </w:p>
        </w:tc>
        <w:tc>
          <w:tcPr>
            <w:tcW w:w="0" w:type="auto"/>
          </w:tcPr>
          <w:p w14:paraId="6D6AC4B7" w14:textId="0154D602"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224171.79</w:t>
            </w:r>
          </w:p>
        </w:tc>
        <w:tc>
          <w:tcPr>
            <w:tcW w:w="0" w:type="auto"/>
          </w:tcPr>
          <w:p w14:paraId="34099D50" w14:textId="35C0930C"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2.13</w:t>
            </w:r>
          </w:p>
        </w:tc>
        <w:tc>
          <w:tcPr>
            <w:tcW w:w="0" w:type="auto"/>
          </w:tcPr>
          <w:p w14:paraId="6FE4D137" w14:textId="264E6723"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299.09</w:t>
            </w:r>
          </w:p>
        </w:tc>
        <w:tc>
          <w:tcPr>
            <w:tcW w:w="0" w:type="auto"/>
          </w:tcPr>
          <w:p w14:paraId="383B0BF0" w14:textId="6A60E3FC"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3.28</w:t>
            </w:r>
          </w:p>
        </w:tc>
      </w:tr>
      <w:tr w:rsidR="006F662B" w:rsidRPr="00272F40" w14:paraId="44E95C2D" w14:textId="77777777" w:rsidTr="006F662B">
        <w:trPr>
          <w:jc w:val="center"/>
        </w:trPr>
        <w:tc>
          <w:tcPr>
            <w:tcW w:w="0" w:type="auto"/>
          </w:tcPr>
          <w:p w14:paraId="2D8F6B1D" w14:textId="6FF66C44"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Washington</w:t>
            </w:r>
          </w:p>
        </w:tc>
        <w:tc>
          <w:tcPr>
            <w:tcW w:w="0" w:type="auto"/>
          </w:tcPr>
          <w:p w14:paraId="720CFABE" w14:textId="4A387CF7"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4</w:t>
            </w:r>
          </w:p>
        </w:tc>
        <w:tc>
          <w:tcPr>
            <w:tcW w:w="0" w:type="auto"/>
          </w:tcPr>
          <w:p w14:paraId="76FC489A" w14:textId="5FFF02B4"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235739.89</w:t>
            </w:r>
          </w:p>
        </w:tc>
        <w:tc>
          <w:tcPr>
            <w:tcW w:w="0" w:type="auto"/>
          </w:tcPr>
          <w:p w14:paraId="477A2645" w14:textId="04441A17"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476719.73</w:t>
            </w:r>
          </w:p>
        </w:tc>
        <w:tc>
          <w:tcPr>
            <w:tcW w:w="0" w:type="auto"/>
          </w:tcPr>
          <w:p w14:paraId="341AF551" w14:textId="5E158253"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2.35</w:t>
            </w:r>
          </w:p>
        </w:tc>
        <w:tc>
          <w:tcPr>
            <w:tcW w:w="0" w:type="auto"/>
          </w:tcPr>
          <w:p w14:paraId="0941EC83" w14:textId="71BF3CD3"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366.90</w:t>
            </w:r>
          </w:p>
        </w:tc>
        <w:tc>
          <w:tcPr>
            <w:tcW w:w="0" w:type="auto"/>
          </w:tcPr>
          <w:p w14:paraId="411B0707" w14:textId="57BFD98D"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3.13</w:t>
            </w:r>
          </w:p>
        </w:tc>
      </w:tr>
      <w:tr w:rsidR="006F662B" w:rsidRPr="00272F40" w14:paraId="16E5D146" w14:textId="77777777" w:rsidTr="006F662B">
        <w:trPr>
          <w:jc w:val="center"/>
        </w:trPr>
        <w:tc>
          <w:tcPr>
            <w:tcW w:w="0" w:type="auto"/>
            <w:tcBorders>
              <w:bottom w:val="single" w:sz="4" w:space="0" w:color="auto"/>
            </w:tcBorders>
          </w:tcPr>
          <w:p w14:paraId="478212DF" w14:textId="74C441D9"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Newport</w:t>
            </w:r>
          </w:p>
        </w:tc>
        <w:tc>
          <w:tcPr>
            <w:tcW w:w="0" w:type="auto"/>
            <w:tcBorders>
              <w:bottom w:val="single" w:sz="4" w:space="0" w:color="auto"/>
            </w:tcBorders>
          </w:tcPr>
          <w:p w14:paraId="641ADDC2" w14:textId="4BDCD6DD"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2</w:t>
            </w:r>
          </w:p>
        </w:tc>
        <w:tc>
          <w:tcPr>
            <w:tcW w:w="0" w:type="auto"/>
            <w:tcBorders>
              <w:bottom w:val="single" w:sz="4" w:space="0" w:color="auto"/>
            </w:tcBorders>
          </w:tcPr>
          <w:p w14:paraId="75BA5921" w14:textId="11EE1BB0"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141720.11</w:t>
            </w:r>
          </w:p>
        </w:tc>
        <w:tc>
          <w:tcPr>
            <w:tcW w:w="0" w:type="auto"/>
            <w:tcBorders>
              <w:bottom w:val="single" w:sz="4" w:space="0" w:color="auto"/>
            </w:tcBorders>
          </w:tcPr>
          <w:p w14:paraId="08FA3849" w14:textId="49CEB97D"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280039.80</w:t>
            </w:r>
          </w:p>
        </w:tc>
        <w:tc>
          <w:tcPr>
            <w:tcW w:w="0" w:type="auto"/>
            <w:tcBorders>
              <w:bottom w:val="single" w:sz="4" w:space="0" w:color="auto"/>
            </w:tcBorders>
          </w:tcPr>
          <w:p w14:paraId="024DEE36" w14:textId="3D7257DB"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2.00</w:t>
            </w:r>
          </w:p>
        </w:tc>
        <w:tc>
          <w:tcPr>
            <w:tcW w:w="0" w:type="auto"/>
            <w:tcBorders>
              <w:bottom w:val="single" w:sz="4" w:space="0" w:color="auto"/>
            </w:tcBorders>
          </w:tcPr>
          <w:p w14:paraId="02B84F1C" w14:textId="5289DA93"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402.78</w:t>
            </w:r>
          </w:p>
        </w:tc>
        <w:tc>
          <w:tcPr>
            <w:tcW w:w="0" w:type="auto"/>
            <w:tcBorders>
              <w:bottom w:val="single" w:sz="4" w:space="0" w:color="auto"/>
            </w:tcBorders>
          </w:tcPr>
          <w:p w14:paraId="73BF8F35" w14:textId="5D420F9C" w:rsidR="006F662B" w:rsidRPr="00272F40" w:rsidRDefault="006F662B" w:rsidP="00145B28">
            <w:pPr>
              <w:pStyle w:val="Compact"/>
              <w:jc w:val="both"/>
              <w:rPr>
                <w:rFonts w:ascii="Times New Roman" w:hAnsi="Times New Roman" w:cs="Times New Roman"/>
                <w:sz w:val="22"/>
                <w:szCs w:val="22"/>
              </w:rPr>
            </w:pPr>
            <w:r w:rsidRPr="00272F40">
              <w:rPr>
                <w:rFonts w:ascii="Times New Roman" w:hAnsi="Times New Roman" w:cs="Times New Roman"/>
                <w:sz w:val="22"/>
                <w:szCs w:val="22"/>
              </w:rPr>
              <w:t>2.67</w:t>
            </w:r>
          </w:p>
        </w:tc>
      </w:tr>
    </w:tbl>
    <w:p w14:paraId="2F06606B" w14:textId="09AAEAE9" w:rsidR="003E29F6" w:rsidRPr="00272F40" w:rsidRDefault="003E29F6" w:rsidP="00145B28">
      <w:pPr>
        <w:spacing w:line="240" w:lineRule="auto"/>
        <w:jc w:val="both"/>
        <w:rPr>
          <w:rFonts w:ascii="Times New Roman" w:hAnsi="Times New Roman" w:cs="Times New Roman"/>
          <w:color w:val="000000" w:themeColor="text1"/>
          <w:szCs w:val="22"/>
        </w:rPr>
      </w:pPr>
      <w:r w:rsidRPr="00272F40">
        <w:rPr>
          <w:rFonts w:ascii="Times New Roman" w:hAnsi="Times New Roman" w:cs="Times New Roman"/>
          <w:color w:val="000000" w:themeColor="text1"/>
          <w:szCs w:val="22"/>
        </w:rPr>
        <w:br w:type="page"/>
      </w:r>
    </w:p>
    <w:p w14:paraId="4FD904EB" w14:textId="540BE504" w:rsidR="003E70ED" w:rsidRDefault="0024531A" w:rsidP="00145B28">
      <w:pPr>
        <w:spacing w:line="240" w:lineRule="auto"/>
        <w:jc w:val="both"/>
        <w:rPr>
          <w:rFonts w:ascii="Times New Roman" w:hAnsi="Times New Roman" w:cs="Times New Roman"/>
          <w:color w:val="000000" w:themeColor="text1"/>
          <w:szCs w:val="22"/>
        </w:rPr>
      </w:pPr>
      <w:bookmarkStart w:id="102" w:name="_Ref433696799"/>
      <w:bookmarkStart w:id="103" w:name="_Ref440553392"/>
      <w:r>
        <w:rPr>
          <w:rFonts w:ascii="Times New Roman" w:hAnsi="Times New Roman" w:cs="Times New Roman"/>
          <w:color w:val="000000" w:themeColor="text1"/>
          <w:szCs w:val="22"/>
        </w:rPr>
        <w:lastRenderedPageBreak/>
        <w:t xml:space="preserve">Table </w:t>
      </w:r>
      <w:r>
        <w:rPr>
          <w:rFonts w:ascii="Times New Roman" w:hAnsi="Times New Roman" w:cs="Times New Roman"/>
          <w:color w:val="000000" w:themeColor="text1"/>
          <w:szCs w:val="22"/>
        </w:rPr>
        <w:fldChar w:fldCharType="begin"/>
      </w:r>
      <w:r>
        <w:rPr>
          <w:rFonts w:ascii="Times New Roman" w:hAnsi="Times New Roman" w:cs="Times New Roman"/>
          <w:color w:val="000000" w:themeColor="text1"/>
          <w:szCs w:val="22"/>
        </w:rPr>
        <w:instrText xml:space="preserve"> SEQ Table \* MERGEFORMAT </w:instrText>
      </w:r>
      <w:r>
        <w:rPr>
          <w:rFonts w:ascii="Times New Roman" w:hAnsi="Times New Roman" w:cs="Times New Roman"/>
          <w:color w:val="000000" w:themeColor="text1"/>
          <w:szCs w:val="22"/>
        </w:rPr>
        <w:fldChar w:fldCharType="separate"/>
      </w:r>
      <w:r w:rsidR="002F5364">
        <w:rPr>
          <w:rFonts w:ascii="Times New Roman" w:hAnsi="Times New Roman" w:cs="Times New Roman"/>
          <w:noProof/>
          <w:color w:val="000000" w:themeColor="text1"/>
          <w:szCs w:val="22"/>
        </w:rPr>
        <w:t>5</w:t>
      </w:r>
      <w:r>
        <w:rPr>
          <w:rFonts w:ascii="Times New Roman" w:hAnsi="Times New Roman" w:cs="Times New Roman"/>
          <w:color w:val="000000" w:themeColor="text1"/>
          <w:szCs w:val="22"/>
        </w:rPr>
        <w:fldChar w:fldCharType="end"/>
      </w:r>
      <w:bookmarkEnd w:id="102"/>
      <w:bookmarkEnd w:id="103"/>
      <w:r>
        <w:rPr>
          <w:rFonts w:ascii="Times New Roman" w:hAnsi="Times New Roman" w:cs="Times New Roman"/>
          <w:color w:val="000000" w:themeColor="text1"/>
          <w:szCs w:val="22"/>
        </w:rPr>
        <w:t xml:space="preserve">. Estimated </w:t>
      </w:r>
      <w:r w:rsidR="00A17B8D">
        <w:rPr>
          <w:rFonts w:ascii="Times New Roman" w:hAnsi="Times New Roman" w:cs="Times New Roman"/>
          <w:color w:val="000000" w:themeColor="text1"/>
          <w:szCs w:val="22"/>
        </w:rPr>
        <w:t>port group effects for the mean (</w:t>
      </w:r>
      <m:oMath>
        <m:r>
          <w:rPr>
            <w:rFonts w:ascii="Cambria Math" w:hAnsi="Cambria Math" w:cs="Times New Roman"/>
            <w:color w:val="000000" w:themeColor="text1"/>
            <w:szCs w:val="22"/>
          </w:rPr>
          <m:t>μ</m:t>
        </m:r>
      </m:oMath>
      <w:r w:rsidR="00A17B8D">
        <w:rPr>
          <w:rFonts w:ascii="Times New Roman" w:hAnsi="Times New Roman" w:cs="Times New Roman"/>
          <w:color w:val="000000" w:themeColor="text1"/>
          <w:szCs w:val="22"/>
        </w:rPr>
        <w:t>) and precision (</w:t>
      </w:r>
      <m:oMath>
        <m:r>
          <w:rPr>
            <w:rFonts w:ascii="Cambria Math" w:hAnsi="Cambria Math" w:cs="Times New Roman"/>
            <w:color w:val="000000" w:themeColor="text1"/>
            <w:szCs w:val="22"/>
          </w:rPr>
          <m:t>ϕ</m:t>
        </m:r>
      </m:oMath>
      <w:r w:rsidR="00A17B8D">
        <w:rPr>
          <w:rFonts w:ascii="Times New Roman" w:hAnsi="Times New Roman" w:cs="Times New Roman"/>
          <w:color w:val="000000" w:themeColor="text1"/>
          <w:szCs w:val="22"/>
        </w:rPr>
        <w:t>) parameters. Parameters are reported for when all other covariates are held at their mean, with Astoria and Tillamook being the reference port.</w:t>
      </w:r>
    </w:p>
    <w:tbl>
      <w:tblPr>
        <w:tblW w:w="2443" w:type="pct"/>
        <w:jc w:val="center"/>
        <w:tblLook w:val="07E0" w:firstRow="1" w:lastRow="1" w:firstColumn="1" w:lastColumn="1" w:noHBand="1" w:noVBand="1"/>
      </w:tblPr>
      <w:tblGrid>
        <w:gridCol w:w="2794"/>
        <w:gridCol w:w="634"/>
        <w:gridCol w:w="1251"/>
      </w:tblGrid>
      <w:tr w:rsidR="00A17B8D" w:rsidRPr="002B5671" w14:paraId="0CC35822" w14:textId="77777777" w:rsidTr="002B5671">
        <w:trPr>
          <w:jc w:val="center"/>
        </w:trPr>
        <w:tc>
          <w:tcPr>
            <w:tcW w:w="3174" w:type="pct"/>
            <w:tcBorders>
              <w:top w:val="single" w:sz="4" w:space="0" w:color="auto"/>
              <w:bottom w:val="single" w:sz="2" w:space="0" w:color="auto"/>
            </w:tcBorders>
            <w:vAlign w:val="bottom"/>
          </w:tcPr>
          <w:p w14:paraId="4E928254" w14:textId="23B2B1A2" w:rsidR="00A17B8D" w:rsidRPr="002B5671" w:rsidRDefault="00A17B8D"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color w:val="000000" w:themeColor="text1"/>
                <w:szCs w:val="22"/>
                <w:lang w:val="en-US"/>
              </w:rPr>
              <w:t>port group</w:t>
            </w:r>
          </w:p>
        </w:tc>
        <w:tc>
          <w:tcPr>
            <w:tcW w:w="866" w:type="pct"/>
            <w:tcBorders>
              <w:top w:val="single" w:sz="4" w:space="0" w:color="auto"/>
              <w:bottom w:val="single" w:sz="2" w:space="0" w:color="auto"/>
            </w:tcBorders>
            <w:vAlign w:val="center"/>
          </w:tcPr>
          <w:p w14:paraId="659E9D77" w14:textId="73D6D834" w:rsidR="00A17B8D" w:rsidRPr="002B5671" w:rsidRDefault="00A17B8D" w:rsidP="00145B28">
            <w:pPr>
              <w:spacing w:line="240" w:lineRule="auto"/>
              <w:jc w:val="both"/>
              <w:rPr>
                <w:rFonts w:ascii="Times New Roman" w:hAnsi="Times New Roman" w:cs="Times New Roman"/>
                <w:color w:val="000000" w:themeColor="text1"/>
                <w:szCs w:val="22"/>
                <w:lang w:val="en-US"/>
              </w:rPr>
            </w:pPr>
            <m:oMathPara>
              <m:oMath>
                <m:r>
                  <w:rPr>
                    <w:rFonts w:ascii="Cambria Math" w:hAnsi="Cambria Math" w:cs="Times New Roman"/>
                  </w:rPr>
                  <m:t>μ</m:t>
                </m:r>
              </m:oMath>
            </m:oMathPara>
          </w:p>
        </w:tc>
        <w:tc>
          <w:tcPr>
            <w:tcW w:w="961" w:type="pct"/>
            <w:tcBorders>
              <w:top w:val="single" w:sz="4" w:space="0" w:color="auto"/>
              <w:bottom w:val="single" w:sz="2" w:space="0" w:color="auto"/>
            </w:tcBorders>
            <w:vAlign w:val="center"/>
          </w:tcPr>
          <w:p w14:paraId="110BCCFA" w14:textId="3DC2E5AD" w:rsidR="00A17B8D" w:rsidRPr="002B5671" w:rsidRDefault="00A17B8D" w:rsidP="00145B28">
            <w:pPr>
              <w:spacing w:line="240" w:lineRule="auto"/>
              <w:jc w:val="both"/>
              <w:rPr>
                <w:rFonts w:ascii="Times New Roman" w:hAnsi="Times New Roman" w:cs="Times New Roman"/>
                <w:color w:val="000000" w:themeColor="text1"/>
                <w:szCs w:val="22"/>
                <w:lang w:val="en-US"/>
              </w:rPr>
            </w:pPr>
            <m:oMathPara>
              <m:oMath>
                <m:r>
                  <w:rPr>
                    <w:rFonts w:ascii="Cambria Math" w:hAnsi="Cambria Math" w:cs="Times New Roman"/>
                  </w:rPr>
                  <m:t>ϕ</m:t>
                </m:r>
              </m:oMath>
            </m:oMathPara>
          </w:p>
        </w:tc>
      </w:tr>
      <w:tr w:rsidR="002B5671" w:rsidRPr="002B5671" w14:paraId="561180B7" w14:textId="77777777" w:rsidTr="002B5671">
        <w:trPr>
          <w:jc w:val="center"/>
        </w:trPr>
        <w:tc>
          <w:tcPr>
            <w:tcW w:w="3174" w:type="pct"/>
            <w:tcBorders>
              <w:top w:val="single" w:sz="2" w:space="0" w:color="auto"/>
            </w:tcBorders>
          </w:tcPr>
          <w:p w14:paraId="3D18C481" w14:textId="77777777"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color w:val="000000" w:themeColor="text1"/>
                <w:szCs w:val="22"/>
                <w:lang w:val="en-US"/>
              </w:rPr>
              <w:t>Newport</w:t>
            </w:r>
          </w:p>
        </w:tc>
        <w:tc>
          <w:tcPr>
            <w:tcW w:w="866" w:type="pct"/>
            <w:tcBorders>
              <w:top w:val="single" w:sz="2" w:space="0" w:color="auto"/>
            </w:tcBorders>
          </w:tcPr>
          <w:p w14:paraId="7A374C85" w14:textId="47478EDB"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rPr>
              <w:t>-1.05</w:t>
            </w:r>
          </w:p>
        </w:tc>
        <w:tc>
          <w:tcPr>
            <w:tcW w:w="961" w:type="pct"/>
            <w:tcBorders>
              <w:top w:val="single" w:sz="2" w:space="0" w:color="auto"/>
            </w:tcBorders>
          </w:tcPr>
          <w:p w14:paraId="367F8B58" w14:textId="019AC65B"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rPr>
              <w:t>-0.11</w:t>
            </w:r>
          </w:p>
        </w:tc>
      </w:tr>
      <w:tr w:rsidR="002B5671" w:rsidRPr="002B5671" w14:paraId="10384CCB" w14:textId="77777777" w:rsidTr="002B5671">
        <w:trPr>
          <w:jc w:val="center"/>
        </w:trPr>
        <w:tc>
          <w:tcPr>
            <w:tcW w:w="3174" w:type="pct"/>
          </w:tcPr>
          <w:p w14:paraId="7883CCD6" w14:textId="77777777"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color w:val="000000" w:themeColor="text1"/>
                <w:szCs w:val="22"/>
                <w:lang w:val="en-US"/>
              </w:rPr>
              <w:t>Coos Bay</w:t>
            </w:r>
          </w:p>
        </w:tc>
        <w:tc>
          <w:tcPr>
            <w:tcW w:w="866" w:type="pct"/>
          </w:tcPr>
          <w:p w14:paraId="73561E35" w14:textId="1C275916"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rPr>
              <w:t>-0.88</w:t>
            </w:r>
          </w:p>
        </w:tc>
        <w:tc>
          <w:tcPr>
            <w:tcW w:w="961" w:type="pct"/>
          </w:tcPr>
          <w:p w14:paraId="49D1C9D2" w14:textId="5E21A42D"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rPr>
              <w:t>-0.16</w:t>
            </w:r>
          </w:p>
        </w:tc>
      </w:tr>
      <w:tr w:rsidR="002B5671" w:rsidRPr="002B5671" w14:paraId="034D9EB9" w14:textId="77777777" w:rsidTr="002B5671">
        <w:trPr>
          <w:jc w:val="center"/>
        </w:trPr>
        <w:tc>
          <w:tcPr>
            <w:tcW w:w="3174" w:type="pct"/>
          </w:tcPr>
          <w:p w14:paraId="5AE6B081" w14:textId="77777777"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color w:val="000000" w:themeColor="text1"/>
                <w:szCs w:val="22"/>
                <w:lang w:val="en-US"/>
              </w:rPr>
              <w:t>Brookings and Crescent City</w:t>
            </w:r>
          </w:p>
        </w:tc>
        <w:tc>
          <w:tcPr>
            <w:tcW w:w="866" w:type="pct"/>
          </w:tcPr>
          <w:p w14:paraId="5F0E3DDF" w14:textId="73B4956B"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rPr>
              <w:t>-0.75</w:t>
            </w:r>
          </w:p>
        </w:tc>
        <w:tc>
          <w:tcPr>
            <w:tcW w:w="961" w:type="pct"/>
          </w:tcPr>
          <w:p w14:paraId="40687B43" w14:textId="15A59BBA"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rPr>
              <w:t>0.16</w:t>
            </w:r>
          </w:p>
        </w:tc>
      </w:tr>
      <w:tr w:rsidR="002B5671" w:rsidRPr="002B5671" w14:paraId="55D50060" w14:textId="77777777" w:rsidTr="002B5671">
        <w:trPr>
          <w:jc w:val="center"/>
        </w:trPr>
        <w:tc>
          <w:tcPr>
            <w:tcW w:w="3174" w:type="pct"/>
          </w:tcPr>
          <w:p w14:paraId="53CEC977" w14:textId="77777777"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color w:val="000000" w:themeColor="text1"/>
                <w:szCs w:val="22"/>
                <w:lang w:val="en-US"/>
              </w:rPr>
              <w:t>Astoria and Tillamook</w:t>
            </w:r>
          </w:p>
        </w:tc>
        <w:tc>
          <w:tcPr>
            <w:tcW w:w="866" w:type="pct"/>
          </w:tcPr>
          <w:p w14:paraId="3F13C528" w14:textId="67A625EC"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rPr>
              <w:t>0.79</w:t>
            </w:r>
          </w:p>
        </w:tc>
        <w:tc>
          <w:tcPr>
            <w:tcW w:w="961" w:type="pct"/>
          </w:tcPr>
          <w:p w14:paraId="747F61BA" w14:textId="4F09E239"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rPr>
              <w:t>1.04</w:t>
            </w:r>
          </w:p>
        </w:tc>
      </w:tr>
      <w:tr w:rsidR="002B5671" w:rsidRPr="002B5671" w14:paraId="2D859D80" w14:textId="77777777" w:rsidTr="002B5671">
        <w:trPr>
          <w:jc w:val="center"/>
        </w:trPr>
        <w:tc>
          <w:tcPr>
            <w:tcW w:w="3174" w:type="pct"/>
          </w:tcPr>
          <w:p w14:paraId="677C3A9D" w14:textId="77777777"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color w:val="000000" w:themeColor="text1"/>
                <w:szCs w:val="22"/>
                <w:lang w:val="en-US"/>
              </w:rPr>
              <w:t>Eureka</w:t>
            </w:r>
          </w:p>
        </w:tc>
        <w:tc>
          <w:tcPr>
            <w:tcW w:w="866" w:type="pct"/>
          </w:tcPr>
          <w:p w14:paraId="23E18DC7" w14:textId="1619A105"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rPr>
              <w:t>-0.33</w:t>
            </w:r>
          </w:p>
        </w:tc>
        <w:tc>
          <w:tcPr>
            <w:tcW w:w="961" w:type="pct"/>
          </w:tcPr>
          <w:p w14:paraId="1F08BE9F" w14:textId="5325FDA0"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rPr>
              <w:t>0.23</w:t>
            </w:r>
          </w:p>
        </w:tc>
      </w:tr>
      <w:tr w:rsidR="002B5671" w:rsidRPr="002B5671" w14:paraId="22AC7750" w14:textId="77777777" w:rsidTr="002B5671">
        <w:trPr>
          <w:jc w:val="center"/>
        </w:trPr>
        <w:tc>
          <w:tcPr>
            <w:tcW w:w="3174" w:type="pct"/>
          </w:tcPr>
          <w:p w14:paraId="79F7F2C4" w14:textId="77777777"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color w:val="000000" w:themeColor="text1"/>
                <w:szCs w:val="22"/>
                <w:lang w:val="en-US"/>
              </w:rPr>
              <w:t>Fort Bragg</w:t>
            </w:r>
          </w:p>
        </w:tc>
        <w:tc>
          <w:tcPr>
            <w:tcW w:w="866" w:type="pct"/>
          </w:tcPr>
          <w:p w14:paraId="38293D0B" w14:textId="0602A719"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rPr>
              <w:t>-0.58</w:t>
            </w:r>
          </w:p>
        </w:tc>
        <w:tc>
          <w:tcPr>
            <w:tcW w:w="961" w:type="pct"/>
          </w:tcPr>
          <w:p w14:paraId="2117A1F2" w14:textId="25C9DB3F"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rPr>
              <w:t>0.19</w:t>
            </w:r>
          </w:p>
        </w:tc>
      </w:tr>
      <w:tr w:rsidR="002B5671" w:rsidRPr="002B5671" w14:paraId="72F45FCD" w14:textId="77777777" w:rsidTr="002B5671">
        <w:trPr>
          <w:jc w:val="center"/>
        </w:trPr>
        <w:tc>
          <w:tcPr>
            <w:tcW w:w="3174" w:type="pct"/>
            <w:tcBorders>
              <w:bottom w:val="single" w:sz="4" w:space="0" w:color="auto"/>
            </w:tcBorders>
          </w:tcPr>
          <w:p w14:paraId="4D6A0CF5" w14:textId="77777777"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color w:val="000000" w:themeColor="text1"/>
                <w:szCs w:val="22"/>
                <w:lang w:val="en-US"/>
              </w:rPr>
              <w:t>San Francisco and Bodega Bay</w:t>
            </w:r>
          </w:p>
        </w:tc>
        <w:tc>
          <w:tcPr>
            <w:tcW w:w="866" w:type="pct"/>
            <w:tcBorders>
              <w:bottom w:val="single" w:sz="4" w:space="0" w:color="auto"/>
            </w:tcBorders>
          </w:tcPr>
          <w:p w14:paraId="787FE51F" w14:textId="554A6A32" w:rsidR="002B5671" w:rsidRPr="002B5671" w:rsidRDefault="002B5671" w:rsidP="00145B28">
            <w:pPr>
              <w:spacing w:line="240" w:lineRule="auto"/>
              <w:jc w:val="both"/>
              <w:rPr>
                <w:rFonts w:ascii="Times New Roman" w:hAnsi="Times New Roman" w:cs="Times New Roman"/>
                <w:color w:val="000000" w:themeColor="text1"/>
                <w:szCs w:val="22"/>
                <w:lang w:val="en-US"/>
              </w:rPr>
            </w:pPr>
            <w:commentRangeStart w:id="104"/>
            <w:r w:rsidRPr="002B5671">
              <w:rPr>
                <w:rFonts w:ascii="Times New Roman" w:hAnsi="Times New Roman" w:cs="Times New Roman"/>
              </w:rPr>
              <w:t>-1.72</w:t>
            </w:r>
          </w:p>
        </w:tc>
        <w:tc>
          <w:tcPr>
            <w:tcW w:w="961" w:type="pct"/>
            <w:tcBorders>
              <w:bottom w:val="single" w:sz="4" w:space="0" w:color="auto"/>
            </w:tcBorders>
          </w:tcPr>
          <w:p w14:paraId="5D85D976" w14:textId="7355B3DC"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rPr>
              <w:t>-0.81</w:t>
            </w:r>
            <w:commentRangeEnd w:id="104"/>
            <w:r w:rsidR="00EE1B73">
              <w:rPr>
                <w:rStyle w:val="CommentReference"/>
              </w:rPr>
              <w:commentReference w:id="104"/>
            </w:r>
          </w:p>
        </w:tc>
      </w:tr>
    </w:tbl>
    <w:p w14:paraId="4EB60B83" w14:textId="77777777" w:rsidR="0024531A" w:rsidRDefault="0024531A" w:rsidP="00145B28">
      <w:pPr>
        <w:spacing w:line="240" w:lineRule="auto"/>
        <w:jc w:val="both"/>
        <w:rPr>
          <w:rFonts w:ascii="Times New Roman" w:hAnsi="Times New Roman" w:cs="Times New Roman"/>
          <w:color w:val="000000" w:themeColor="text1"/>
          <w:szCs w:val="22"/>
        </w:rPr>
      </w:pPr>
    </w:p>
    <w:p w14:paraId="50F0A402" w14:textId="77777777" w:rsidR="006E35ED" w:rsidRDefault="006E35ED"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br w:type="page"/>
      </w:r>
    </w:p>
    <w:p w14:paraId="7B0FB90C" w14:textId="3F38F495" w:rsidR="005B0222" w:rsidRPr="00543854" w:rsidRDefault="005B0222" w:rsidP="00145B28">
      <w:pPr>
        <w:spacing w:line="240" w:lineRule="auto"/>
        <w:jc w:val="both"/>
        <w:rPr>
          <w:rFonts w:ascii="Times New Roman" w:hAnsi="Times New Roman" w:cs="Times New Roman"/>
          <w:color w:val="000000" w:themeColor="text1"/>
          <w:szCs w:val="22"/>
        </w:rPr>
      </w:pPr>
      <w:bookmarkStart w:id="105" w:name="_Ref433702711"/>
      <w:r w:rsidRPr="00543854">
        <w:rPr>
          <w:rFonts w:ascii="Times New Roman" w:hAnsi="Times New Roman" w:cs="Times New Roman"/>
          <w:color w:val="000000" w:themeColor="text1"/>
          <w:szCs w:val="22"/>
        </w:rPr>
        <w:lastRenderedPageBreak/>
        <w:t xml:space="preserve">Table </w:t>
      </w:r>
      <w:r w:rsidRPr="00543854">
        <w:rPr>
          <w:rFonts w:ascii="Times New Roman" w:hAnsi="Times New Roman" w:cs="Times New Roman"/>
          <w:color w:val="000000" w:themeColor="text1"/>
          <w:szCs w:val="22"/>
        </w:rPr>
        <w:fldChar w:fldCharType="begin"/>
      </w:r>
      <w:r w:rsidRPr="00543854">
        <w:rPr>
          <w:rFonts w:ascii="Times New Roman" w:hAnsi="Times New Roman" w:cs="Times New Roman"/>
          <w:color w:val="000000" w:themeColor="text1"/>
          <w:szCs w:val="22"/>
        </w:rPr>
        <w:instrText xml:space="preserve"> SEQ Table \* MERGEFORMAT </w:instrText>
      </w:r>
      <w:r w:rsidRPr="00543854">
        <w:rPr>
          <w:rFonts w:ascii="Times New Roman" w:hAnsi="Times New Roman" w:cs="Times New Roman"/>
          <w:color w:val="000000" w:themeColor="text1"/>
          <w:szCs w:val="22"/>
        </w:rPr>
        <w:fldChar w:fldCharType="separate"/>
      </w:r>
      <w:r w:rsidR="002F5364" w:rsidRPr="00543854">
        <w:rPr>
          <w:rFonts w:ascii="Times New Roman" w:hAnsi="Times New Roman" w:cs="Times New Roman"/>
          <w:noProof/>
          <w:color w:val="000000" w:themeColor="text1"/>
          <w:szCs w:val="22"/>
        </w:rPr>
        <w:t>6</w:t>
      </w:r>
      <w:r w:rsidRPr="00543854">
        <w:rPr>
          <w:rFonts w:ascii="Times New Roman" w:hAnsi="Times New Roman" w:cs="Times New Roman"/>
          <w:color w:val="000000" w:themeColor="text1"/>
          <w:szCs w:val="22"/>
        </w:rPr>
        <w:fldChar w:fldCharType="end"/>
      </w:r>
      <w:bookmarkEnd w:id="105"/>
      <w:r w:rsidRPr="00543854">
        <w:rPr>
          <w:rFonts w:ascii="Times New Roman" w:hAnsi="Times New Roman" w:cs="Times New Roman"/>
          <w:color w:val="000000" w:themeColor="text1"/>
          <w:szCs w:val="22"/>
        </w:rPr>
        <w:t xml:space="preserve">. </w:t>
      </w:r>
      <w:r w:rsidR="00923BF4" w:rsidRPr="00543854">
        <w:rPr>
          <w:rFonts w:ascii="Times New Roman" w:hAnsi="Times New Roman" w:cs="Times New Roman"/>
          <w:color w:val="000000" w:themeColor="text1"/>
          <w:szCs w:val="22"/>
        </w:rPr>
        <w:t>Estimates of random intercepts for each year.</w:t>
      </w:r>
    </w:p>
    <w:tbl>
      <w:tblPr>
        <w:tblW w:w="1253" w:type="pct"/>
        <w:jc w:val="center"/>
        <w:tblLook w:val="07E0" w:firstRow="1" w:lastRow="1" w:firstColumn="1" w:lastColumn="1" w:noHBand="1" w:noVBand="1"/>
      </w:tblPr>
      <w:tblGrid>
        <w:gridCol w:w="656"/>
        <w:gridCol w:w="1744"/>
      </w:tblGrid>
      <w:tr w:rsidR="00923BF4" w:rsidRPr="00543854" w14:paraId="7D425B6A" w14:textId="77777777" w:rsidTr="00272F40">
        <w:trPr>
          <w:jc w:val="center"/>
        </w:trPr>
        <w:tc>
          <w:tcPr>
            <w:tcW w:w="0" w:type="auto"/>
            <w:tcBorders>
              <w:top w:val="single" w:sz="4" w:space="0" w:color="auto"/>
              <w:bottom w:val="single" w:sz="2" w:space="0" w:color="auto"/>
            </w:tcBorders>
            <w:vAlign w:val="bottom"/>
          </w:tcPr>
          <w:p w14:paraId="0941FFF2" w14:textId="77777777" w:rsidR="00923BF4" w:rsidRPr="00543854" w:rsidRDefault="00923BF4" w:rsidP="00145B28">
            <w:pPr>
              <w:spacing w:line="240" w:lineRule="auto"/>
              <w:jc w:val="both"/>
              <w:rPr>
                <w:rFonts w:ascii="Times New Roman" w:hAnsi="Times New Roman" w:cs="Times New Roman"/>
                <w:color w:val="000000" w:themeColor="text1"/>
                <w:szCs w:val="22"/>
                <w:lang w:val="en-US"/>
              </w:rPr>
            </w:pPr>
            <w:r w:rsidRPr="00543854">
              <w:rPr>
                <w:rFonts w:ascii="Times New Roman" w:hAnsi="Times New Roman" w:cs="Times New Roman"/>
                <w:color w:val="000000" w:themeColor="text1"/>
                <w:szCs w:val="22"/>
                <w:lang w:val="en-US"/>
              </w:rPr>
              <w:t>year</w:t>
            </w:r>
          </w:p>
        </w:tc>
        <w:tc>
          <w:tcPr>
            <w:tcW w:w="3633" w:type="pct"/>
            <w:tcBorders>
              <w:top w:val="single" w:sz="4" w:space="0" w:color="auto"/>
              <w:bottom w:val="single" w:sz="2" w:space="0" w:color="auto"/>
            </w:tcBorders>
            <w:vAlign w:val="center"/>
          </w:tcPr>
          <w:p w14:paraId="44048A81" w14:textId="737B0B2C" w:rsidR="00923BF4" w:rsidRPr="00543854" w:rsidRDefault="00272F40" w:rsidP="00272F40">
            <w:pPr>
              <w:spacing w:line="240" w:lineRule="auto"/>
              <w:jc w:val="right"/>
              <w:rPr>
                <w:rFonts w:ascii="Times New Roman" w:hAnsi="Times New Roman" w:cs="Times New Roman"/>
                <w:color w:val="000000" w:themeColor="text1"/>
                <w:szCs w:val="22"/>
                <w:lang w:val="en-US"/>
              </w:rPr>
            </w:pPr>
            <w:r w:rsidRPr="00543854">
              <w:rPr>
                <w:rFonts w:ascii="Times New Roman" w:hAnsi="Times New Roman" w:cs="Times New Roman"/>
                <w:color w:val="000000" w:themeColor="text1"/>
                <w:szCs w:val="22"/>
                <w:lang w:val="en-US"/>
              </w:rPr>
              <w:t xml:space="preserve">random </w:t>
            </w:r>
            <w:r w:rsidR="00923BF4" w:rsidRPr="00543854">
              <w:rPr>
                <w:rFonts w:ascii="Times New Roman" w:hAnsi="Times New Roman" w:cs="Times New Roman"/>
                <w:color w:val="000000" w:themeColor="text1"/>
                <w:szCs w:val="22"/>
                <w:lang w:val="en-US"/>
              </w:rPr>
              <w:t>effect</w:t>
            </w:r>
          </w:p>
        </w:tc>
      </w:tr>
      <w:tr w:rsidR="002B5671" w:rsidRPr="00543854" w14:paraId="63851C0E" w14:textId="77777777" w:rsidTr="00272F40">
        <w:trPr>
          <w:jc w:val="center"/>
        </w:trPr>
        <w:tc>
          <w:tcPr>
            <w:tcW w:w="0" w:type="auto"/>
            <w:tcBorders>
              <w:top w:val="single" w:sz="2" w:space="0" w:color="auto"/>
            </w:tcBorders>
          </w:tcPr>
          <w:p w14:paraId="75B9E891" w14:textId="77777777" w:rsidR="002B5671" w:rsidRPr="00543854" w:rsidRDefault="002B5671" w:rsidP="00145B28">
            <w:pPr>
              <w:spacing w:line="240" w:lineRule="auto"/>
              <w:jc w:val="both"/>
              <w:rPr>
                <w:rFonts w:ascii="Times New Roman" w:hAnsi="Times New Roman" w:cs="Times New Roman"/>
                <w:color w:val="000000" w:themeColor="text1"/>
                <w:szCs w:val="22"/>
                <w:lang w:val="en-US"/>
              </w:rPr>
            </w:pPr>
            <w:r w:rsidRPr="00543854">
              <w:rPr>
                <w:rFonts w:ascii="Times New Roman" w:hAnsi="Times New Roman" w:cs="Times New Roman"/>
                <w:color w:val="000000" w:themeColor="text1"/>
                <w:szCs w:val="22"/>
                <w:lang w:val="en-US"/>
              </w:rPr>
              <w:t>2009</w:t>
            </w:r>
          </w:p>
        </w:tc>
        <w:tc>
          <w:tcPr>
            <w:tcW w:w="3633" w:type="pct"/>
            <w:tcBorders>
              <w:top w:val="single" w:sz="2" w:space="0" w:color="auto"/>
            </w:tcBorders>
            <w:vAlign w:val="center"/>
          </w:tcPr>
          <w:p w14:paraId="781BF4A3" w14:textId="06F2F28E" w:rsidR="002B5671" w:rsidRPr="00543854" w:rsidRDefault="002B5671" w:rsidP="00272F40">
            <w:pPr>
              <w:spacing w:line="240" w:lineRule="auto"/>
              <w:jc w:val="right"/>
              <w:rPr>
                <w:rFonts w:ascii="Times New Roman" w:hAnsi="Times New Roman" w:cs="Times New Roman"/>
                <w:color w:val="000000" w:themeColor="text1"/>
                <w:szCs w:val="22"/>
                <w:lang w:val="en-US"/>
              </w:rPr>
            </w:pPr>
            <w:r w:rsidRPr="00543854">
              <w:rPr>
                <w:rFonts w:ascii="Times New Roman" w:hAnsi="Times New Roman" w:cs="Times New Roman"/>
              </w:rPr>
              <w:t>0.058</w:t>
            </w:r>
          </w:p>
        </w:tc>
      </w:tr>
      <w:tr w:rsidR="002B5671" w:rsidRPr="00543854" w14:paraId="5F2E115F" w14:textId="77777777" w:rsidTr="00272F40">
        <w:trPr>
          <w:jc w:val="center"/>
        </w:trPr>
        <w:tc>
          <w:tcPr>
            <w:tcW w:w="0" w:type="auto"/>
          </w:tcPr>
          <w:p w14:paraId="04923542" w14:textId="77777777" w:rsidR="002B5671" w:rsidRPr="00543854" w:rsidRDefault="002B5671" w:rsidP="00145B28">
            <w:pPr>
              <w:spacing w:line="240" w:lineRule="auto"/>
              <w:jc w:val="both"/>
              <w:rPr>
                <w:rFonts w:ascii="Times New Roman" w:hAnsi="Times New Roman" w:cs="Times New Roman"/>
                <w:color w:val="000000" w:themeColor="text1"/>
                <w:szCs w:val="22"/>
                <w:lang w:val="en-US"/>
              </w:rPr>
            </w:pPr>
            <w:r w:rsidRPr="00543854">
              <w:rPr>
                <w:rFonts w:ascii="Times New Roman" w:hAnsi="Times New Roman" w:cs="Times New Roman"/>
                <w:color w:val="000000" w:themeColor="text1"/>
                <w:szCs w:val="22"/>
                <w:lang w:val="en-US"/>
              </w:rPr>
              <w:t>2010</w:t>
            </w:r>
          </w:p>
        </w:tc>
        <w:tc>
          <w:tcPr>
            <w:tcW w:w="3633" w:type="pct"/>
            <w:vAlign w:val="center"/>
          </w:tcPr>
          <w:p w14:paraId="7811D53A" w14:textId="5DA1DBBB" w:rsidR="002B5671" w:rsidRPr="00543854" w:rsidRDefault="002B5671" w:rsidP="00272F40">
            <w:pPr>
              <w:spacing w:line="240" w:lineRule="auto"/>
              <w:jc w:val="right"/>
              <w:rPr>
                <w:rFonts w:ascii="Times New Roman" w:hAnsi="Times New Roman" w:cs="Times New Roman"/>
                <w:color w:val="000000" w:themeColor="text1"/>
                <w:szCs w:val="22"/>
                <w:lang w:val="en-US"/>
              </w:rPr>
            </w:pPr>
            <w:r w:rsidRPr="00543854">
              <w:rPr>
                <w:rFonts w:ascii="Times New Roman" w:hAnsi="Times New Roman" w:cs="Times New Roman"/>
              </w:rPr>
              <w:t>-0.032</w:t>
            </w:r>
          </w:p>
        </w:tc>
      </w:tr>
      <w:tr w:rsidR="002B5671" w:rsidRPr="00543854" w14:paraId="4EBEEE6D" w14:textId="77777777" w:rsidTr="00272F40">
        <w:trPr>
          <w:jc w:val="center"/>
        </w:trPr>
        <w:tc>
          <w:tcPr>
            <w:tcW w:w="0" w:type="auto"/>
          </w:tcPr>
          <w:p w14:paraId="055D5ABB" w14:textId="77777777" w:rsidR="002B5671" w:rsidRPr="00543854" w:rsidRDefault="002B5671" w:rsidP="00145B28">
            <w:pPr>
              <w:spacing w:line="240" w:lineRule="auto"/>
              <w:jc w:val="both"/>
              <w:rPr>
                <w:rFonts w:ascii="Times New Roman" w:hAnsi="Times New Roman" w:cs="Times New Roman"/>
                <w:color w:val="000000" w:themeColor="text1"/>
                <w:szCs w:val="22"/>
                <w:lang w:val="en-US"/>
              </w:rPr>
            </w:pPr>
            <w:r w:rsidRPr="00543854">
              <w:rPr>
                <w:rFonts w:ascii="Times New Roman" w:hAnsi="Times New Roman" w:cs="Times New Roman"/>
                <w:color w:val="000000" w:themeColor="text1"/>
                <w:szCs w:val="22"/>
                <w:lang w:val="en-US"/>
              </w:rPr>
              <w:t>2011</w:t>
            </w:r>
          </w:p>
        </w:tc>
        <w:tc>
          <w:tcPr>
            <w:tcW w:w="3633" w:type="pct"/>
            <w:vAlign w:val="center"/>
          </w:tcPr>
          <w:p w14:paraId="696E7D04" w14:textId="52CD6280" w:rsidR="002B5671" w:rsidRPr="00543854" w:rsidRDefault="002B5671" w:rsidP="00272F40">
            <w:pPr>
              <w:spacing w:line="240" w:lineRule="auto"/>
              <w:jc w:val="right"/>
              <w:rPr>
                <w:rFonts w:ascii="Times New Roman" w:hAnsi="Times New Roman" w:cs="Times New Roman"/>
                <w:color w:val="000000" w:themeColor="text1"/>
                <w:szCs w:val="22"/>
                <w:lang w:val="en-US"/>
              </w:rPr>
            </w:pPr>
            <w:r w:rsidRPr="00543854">
              <w:rPr>
                <w:rFonts w:ascii="Times New Roman" w:hAnsi="Times New Roman" w:cs="Times New Roman"/>
              </w:rPr>
              <w:t>-0.079</w:t>
            </w:r>
          </w:p>
        </w:tc>
      </w:tr>
      <w:tr w:rsidR="002B5671" w:rsidRPr="00543854" w14:paraId="2FF6F223" w14:textId="77777777" w:rsidTr="00272F40">
        <w:trPr>
          <w:jc w:val="center"/>
        </w:trPr>
        <w:tc>
          <w:tcPr>
            <w:tcW w:w="0" w:type="auto"/>
          </w:tcPr>
          <w:p w14:paraId="0DCD9BA0" w14:textId="77777777" w:rsidR="002B5671" w:rsidRPr="00543854" w:rsidRDefault="002B5671" w:rsidP="00145B28">
            <w:pPr>
              <w:spacing w:line="240" w:lineRule="auto"/>
              <w:jc w:val="both"/>
              <w:rPr>
                <w:rFonts w:ascii="Times New Roman" w:hAnsi="Times New Roman" w:cs="Times New Roman"/>
                <w:color w:val="000000" w:themeColor="text1"/>
                <w:szCs w:val="22"/>
                <w:lang w:val="en-US"/>
              </w:rPr>
            </w:pPr>
            <w:r w:rsidRPr="00543854">
              <w:rPr>
                <w:rFonts w:ascii="Times New Roman" w:hAnsi="Times New Roman" w:cs="Times New Roman"/>
                <w:color w:val="000000" w:themeColor="text1"/>
                <w:szCs w:val="22"/>
                <w:lang w:val="en-US"/>
              </w:rPr>
              <w:t>2012</w:t>
            </w:r>
          </w:p>
        </w:tc>
        <w:tc>
          <w:tcPr>
            <w:tcW w:w="3633" w:type="pct"/>
            <w:vAlign w:val="center"/>
          </w:tcPr>
          <w:p w14:paraId="23D7FC4E" w14:textId="04FBE98E" w:rsidR="002B5671" w:rsidRPr="00543854" w:rsidRDefault="002B5671" w:rsidP="00272F40">
            <w:pPr>
              <w:spacing w:line="240" w:lineRule="auto"/>
              <w:jc w:val="right"/>
              <w:rPr>
                <w:rFonts w:ascii="Times New Roman" w:hAnsi="Times New Roman" w:cs="Times New Roman"/>
                <w:color w:val="000000" w:themeColor="text1"/>
                <w:szCs w:val="22"/>
                <w:lang w:val="en-US"/>
              </w:rPr>
            </w:pPr>
            <w:r w:rsidRPr="00543854">
              <w:rPr>
                <w:rFonts w:ascii="Times New Roman" w:hAnsi="Times New Roman" w:cs="Times New Roman"/>
              </w:rPr>
              <w:t>-0.125</w:t>
            </w:r>
          </w:p>
        </w:tc>
      </w:tr>
      <w:tr w:rsidR="002B5671" w:rsidRPr="00543854" w14:paraId="000820F4" w14:textId="77777777" w:rsidTr="00272F40">
        <w:trPr>
          <w:jc w:val="center"/>
        </w:trPr>
        <w:tc>
          <w:tcPr>
            <w:tcW w:w="0" w:type="auto"/>
            <w:tcBorders>
              <w:bottom w:val="single" w:sz="4" w:space="0" w:color="auto"/>
            </w:tcBorders>
          </w:tcPr>
          <w:p w14:paraId="2FB3EC3A" w14:textId="77777777" w:rsidR="002B5671" w:rsidRPr="00543854" w:rsidRDefault="002B5671" w:rsidP="00145B28">
            <w:pPr>
              <w:spacing w:line="240" w:lineRule="auto"/>
              <w:jc w:val="both"/>
              <w:rPr>
                <w:rFonts w:ascii="Times New Roman" w:hAnsi="Times New Roman" w:cs="Times New Roman"/>
                <w:color w:val="000000" w:themeColor="text1"/>
                <w:szCs w:val="22"/>
                <w:lang w:val="en-US"/>
              </w:rPr>
            </w:pPr>
            <w:r w:rsidRPr="00543854">
              <w:rPr>
                <w:rFonts w:ascii="Times New Roman" w:hAnsi="Times New Roman" w:cs="Times New Roman"/>
                <w:color w:val="000000" w:themeColor="text1"/>
                <w:szCs w:val="22"/>
                <w:lang w:val="en-US"/>
              </w:rPr>
              <w:t>2013</w:t>
            </w:r>
          </w:p>
        </w:tc>
        <w:tc>
          <w:tcPr>
            <w:tcW w:w="3633" w:type="pct"/>
            <w:tcBorders>
              <w:bottom w:val="single" w:sz="4" w:space="0" w:color="auto"/>
            </w:tcBorders>
            <w:vAlign w:val="center"/>
          </w:tcPr>
          <w:p w14:paraId="247A39CD" w14:textId="381F60E3" w:rsidR="002B5671" w:rsidRPr="00543854" w:rsidRDefault="002B5671" w:rsidP="00272F40">
            <w:pPr>
              <w:spacing w:line="240" w:lineRule="auto"/>
              <w:jc w:val="right"/>
              <w:rPr>
                <w:rFonts w:ascii="Times New Roman" w:hAnsi="Times New Roman" w:cs="Times New Roman"/>
                <w:color w:val="000000" w:themeColor="text1"/>
                <w:szCs w:val="22"/>
                <w:lang w:val="en-US"/>
              </w:rPr>
            </w:pPr>
            <w:r w:rsidRPr="00543854">
              <w:rPr>
                <w:rFonts w:ascii="Times New Roman" w:hAnsi="Times New Roman" w:cs="Times New Roman"/>
              </w:rPr>
              <w:t>0.090</w:t>
            </w:r>
          </w:p>
        </w:tc>
      </w:tr>
    </w:tbl>
    <w:p w14:paraId="379B7742" w14:textId="77777777" w:rsidR="005B0222" w:rsidRPr="00543854" w:rsidRDefault="005B0222" w:rsidP="00145B28">
      <w:pPr>
        <w:spacing w:line="240" w:lineRule="auto"/>
        <w:jc w:val="both"/>
        <w:rPr>
          <w:rFonts w:ascii="Times New Roman" w:hAnsi="Times New Roman" w:cs="Times New Roman"/>
          <w:color w:val="000000" w:themeColor="text1"/>
          <w:szCs w:val="22"/>
        </w:rPr>
      </w:pPr>
    </w:p>
    <w:p w14:paraId="0A31C992" w14:textId="77777777" w:rsidR="005B0222" w:rsidRPr="00543854" w:rsidRDefault="005B0222" w:rsidP="00145B28">
      <w:pPr>
        <w:spacing w:line="240" w:lineRule="auto"/>
        <w:jc w:val="both"/>
        <w:rPr>
          <w:rFonts w:ascii="Times New Roman" w:hAnsi="Times New Roman" w:cs="Times New Roman"/>
          <w:color w:val="000000" w:themeColor="text1"/>
          <w:szCs w:val="22"/>
        </w:rPr>
      </w:pPr>
      <w:r w:rsidRPr="00543854">
        <w:rPr>
          <w:rFonts w:ascii="Times New Roman" w:hAnsi="Times New Roman" w:cs="Times New Roman"/>
          <w:color w:val="000000" w:themeColor="text1"/>
          <w:szCs w:val="22"/>
        </w:rPr>
        <w:br w:type="page"/>
      </w:r>
    </w:p>
    <w:p w14:paraId="7A7A1CCB" w14:textId="464BC18E" w:rsidR="00B523F7" w:rsidRPr="00543854" w:rsidRDefault="00B523F7" w:rsidP="00145B28">
      <w:pPr>
        <w:spacing w:line="240" w:lineRule="auto"/>
        <w:jc w:val="both"/>
        <w:rPr>
          <w:rFonts w:ascii="Times New Roman" w:hAnsi="Times New Roman" w:cs="Times New Roman"/>
          <w:color w:val="000000" w:themeColor="text1"/>
          <w:szCs w:val="22"/>
        </w:rPr>
      </w:pPr>
      <w:bookmarkStart w:id="106" w:name="_Ref433441564"/>
      <w:r w:rsidRPr="00543854">
        <w:rPr>
          <w:rFonts w:ascii="Times New Roman" w:hAnsi="Times New Roman" w:cs="Times New Roman"/>
          <w:noProof/>
          <w:color w:val="000000" w:themeColor="text1"/>
          <w:szCs w:val="22"/>
        </w:rPr>
        <w:lastRenderedPageBreak/>
        <w:drawing>
          <wp:inline distT="0" distB="0" distL="0" distR="0" wp14:anchorId="69D09530" wp14:editId="6E95C77D">
            <wp:extent cx="5943600" cy="5943600"/>
            <wp:effectExtent l="0" t="0" r="0" b="0"/>
            <wp:docPr id="3" name="Picture 3" descr="C:\wcd\results\sablefishland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cd\results\sablefishlandin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B7584D6" w14:textId="36A24146" w:rsidR="0060159E" w:rsidRPr="00543854" w:rsidRDefault="0060159E" w:rsidP="00145B28">
      <w:pPr>
        <w:spacing w:line="240" w:lineRule="auto"/>
        <w:jc w:val="both"/>
        <w:rPr>
          <w:rFonts w:ascii="Times New Roman" w:hAnsi="Times New Roman" w:cs="Times New Roman"/>
          <w:color w:val="000000" w:themeColor="text1"/>
          <w:szCs w:val="22"/>
        </w:rPr>
      </w:pPr>
      <w:bookmarkStart w:id="107" w:name="_Ref440542720"/>
      <w:r w:rsidRPr="00543854">
        <w:rPr>
          <w:rFonts w:ascii="Times New Roman" w:hAnsi="Times New Roman" w:cs="Times New Roman"/>
          <w:color w:val="000000" w:themeColor="text1"/>
          <w:szCs w:val="22"/>
        </w:rPr>
        <w:t>Figure</w:t>
      </w:r>
      <w:r w:rsidR="0007701F" w:rsidRPr="00543854">
        <w:rPr>
          <w:rFonts w:ascii="Times New Roman" w:hAnsi="Times New Roman" w:cs="Times New Roman"/>
          <w:color w:val="000000" w:themeColor="text1"/>
          <w:szCs w:val="22"/>
        </w:rPr>
        <w:t xml:space="preserve"> </w:t>
      </w:r>
      <w:bookmarkStart w:id="108" w:name="landings"/>
      <w:r w:rsidR="00795949" w:rsidRPr="00543854">
        <w:rPr>
          <w:rFonts w:ascii="Times New Roman" w:hAnsi="Times New Roman" w:cs="Times New Roman"/>
          <w:color w:val="000000" w:themeColor="text1"/>
          <w:szCs w:val="22"/>
        </w:rPr>
        <w:fldChar w:fldCharType="begin"/>
      </w:r>
      <w:r w:rsidR="00795949" w:rsidRPr="00543854">
        <w:rPr>
          <w:rFonts w:ascii="Times New Roman" w:hAnsi="Times New Roman" w:cs="Times New Roman"/>
          <w:color w:val="000000" w:themeColor="text1"/>
          <w:szCs w:val="22"/>
        </w:rPr>
        <w:instrText xml:space="preserve"> SEQ Figure \* ARABIC </w:instrText>
      </w:r>
      <w:r w:rsidR="00795949" w:rsidRPr="00543854">
        <w:rPr>
          <w:rFonts w:ascii="Times New Roman" w:hAnsi="Times New Roman" w:cs="Times New Roman"/>
          <w:color w:val="000000" w:themeColor="text1"/>
          <w:szCs w:val="22"/>
        </w:rPr>
        <w:fldChar w:fldCharType="separate"/>
      </w:r>
      <w:r w:rsidR="002F5364" w:rsidRPr="00543854">
        <w:rPr>
          <w:rFonts w:ascii="Times New Roman" w:hAnsi="Times New Roman" w:cs="Times New Roman"/>
          <w:noProof/>
          <w:color w:val="000000" w:themeColor="text1"/>
          <w:szCs w:val="22"/>
        </w:rPr>
        <w:t>1</w:t>
      </w:r>
      <w:r w:rsidR="00795949" w:rsidRPr="00543854">
        <w:rPr>
          <w:rFonts w:ascii="Times New Roman" w:hAnsi="Times New Roman" w:cs="Times New Roman"/>
          <w:color w:val="000000" w:themeColor="text1"/>
          <w:szCs w:val="22"/>
        </w:rPr>
        <w:fldChar w:fldCharType="end"/>
      </w:r>
      <w:bookmarkEnd w:id="106"/>
      <w:bookmarkEnd w:id="107"/>
      <w:bookmarkEnd w:id="108"/>
      <w:r w:rsidRPr="00543854">
        <w:rPr>
          <w:rFonts w:ascii="Times New Roman" w:hAnsi="Times New Roman" w:cs="Times New Roman"/>
          <w:color w:val="000000" w:themeColor="text1"/>
          <w:szCs w:val="22"/>
        </w:rPr>
        <w:t xml:space="preserve">. </w:t>
      </w:r>
      <w:r w:rsidR="004B15E6" w:rsidRPr="00543854">
        <w:rPr>
          <w:rFonts w:ascii="Times New Roman" w:hAnsi="Times New Roman" w:cs="Times New Roman"/>
          <w:color w:val="000000" w:themeColor="text1"/>
          <w:szCs w:val="22"/>
        </w:rPr>
        <w:t>Reconstructed sablefish landings</w:t>
      </w:r>
      <w:r w:rsidR="00832834" w:rsidRPr="00543854">
        <w:rPr>
          <w:rFonts w:ascii="Times New Roman" w:hAnsi="Times New Roman" w:cs="Times New Roman"/>
          <w:color w:val="000000" w:themeColor="text1"/>
          <w:szCs w:val="22"/>
        </w:rPr>
        <w:t xml:space="preserve"> (</w:t>
      </w:r>
      <w:proofErr w:type="spellStart"/>
      <w:r w:rsidR="00832834" w:rsidRPr="00543854">
        <w:rPr>
          <w:rFonts w:ascii="Times New Roman" w:hAnsi="Times New Roman" w:cs="Times New Roman"/>
          <w:color w:val="000000" w:themeColor="text1"/>
          <w:szCs w:val="22"/>
        </w:rPr>
        <w:t>mt</w:t>
      </w:r>
      <w:proofErr w:type="spellEnd"/>
      <w:r w:rsidR="00832834" w:rsidRPr="00543854">
        <w:rPr>
          <w:rFonts w:ascii="Times New Roman" w:hAnsi="Times New Roman" w:cs="Times New Roman"/>
          <w:color w:val="000000" w:themeColor="text1"/>
          <w:szCs w:val="22"/>
        </w:rPr>
        <w:t xml:space="preserve">; </w:t>
      </w:r>
      <w:r w:rsidR="00676829" w:rsidRPr="00543854">
        <w:rPr>
          <w:rFonts w:ascii="Times New Roman" w:hAnsi="Times New Roman" w:cs="Times New Roman"/>
          <w:color w:val="000000" w:themeColor="text1"/>
          <w:szCs w:val="22"/>
        </w:rPr>
        <w:t xml:space="preserve">total </w:t>
      </w:r>
      <w:r w:rsidR="00832834" w:rsidRPr="00543854">
        <w:rPr>
          <w:rFonts w:ascii="Times New Roman" w:hAnsi="Times New Roman" w:cs="Times New Roman"/>
          <w:color w:val="000000" w:themeColor="text1"/>
          <w:szCs w:val="22"/>
        </w:rPr>
        <w:t xml:space="preserve">catches </w:t>
      </w:r>
      <w:r w:rsidR="00676829" w:rsidRPr="00543854">
        <w:rPr>
          <w:rFonts w:ascii="Times New Roman" w:hAnsi="Times New Roman" w:cs="Times New Roman"/>
          <w:color w:val="000000" w:themeColor="text1"/>
          <w:szCs w:val="22"/>
        </w:rPr>
        <w:t xml:space="preserve">less </w:t>
      </w:r>
      <w:r w:rsidR="00832834" w:rsidRPr="00543854">
        <w:rPr>
          <w:rFonts w:ascii="Times New Roman" w:hAnsi="Times New Roman" w:cs="Times New Roman"/>
          <w:color w:val="000000" w:themeColor="text1"/>
          <w:szCs w:val="22"/>
        </w:rPr>
        <w:t>discards</w:t>
      </w:r>
      <w:r w:rsidR="00832834" w:rsidRPr="00543854">
        <w:rPr>
          <w:rFonts w:ascii="Times New Roman" w:hAnsi="Times New Roman" w:cs="Times New Roman"/>
          <w:color w:val="000000" w:themeColor="text1"/>
          <w:szCs w:val="22"/>
        </w:rPr>
        <w:t>)</w:t>
      </w:r>
      <w:r w:rsidR="004B15E6" w:rsidRPr="00543854">
        <w:rPr>
          <w:rFonts w:ascii="Times New Roman" w:hAnsi="Times New Roman" w:cs="Times New Roman"/>
          <w:color w:val="000000" w:themeColor="text1"/>
          <w:szCs w:val="22"/>
        </w:rPr>
        <w:t xml:space="preserve"> fro</w:t>
      </w:r>
      <w:r w:rsidR="0079618D" w:rsidRPr="00543854">
        <w:rPr>
          <w:rFonts w:ascii="Times New Roman" w:hAnsi="Times New Roman" w:cs="Times New Roman"/>
          <w:color w:val="000000" w:themeColor="text1"/>
          <w:szCs w:val="22"/>
        </w:rPr>
        <w:t xml:space="preserve">m </w:t>
      </w:r>
      <w:r w:rsidR="004B15E6" w:rsidRPr="00543854">
        <w:rPr>
          <w:rFonts w:ascii="Times New Roman" w:hAnsi="Times New Roman" w:cs="Times New Roman"/>
          <w:color w:val="000000" w:themeColor="text1"/>
          <w:szCs w:val="22"/>
        </w:rPr>
        <w:t>1</w:t>
      </w:r>
      <w:r w:rsidR="0079618D" w:rsidRPr="00543854">
        <w:rPr>
          <w:rFonts w:ascii="Times New Roman" w:hAnsi="Times New Roman" w:cs="Times New Roman"/>
          <w:color w:val="000000" w:themeColor="text1"/>
          <w:szCs w:val="22"/>
        </w:rPr>
        <w:t>900 to 2014</w:t>
      </w:r>
      <w:r w:rsidR="00832834" w:rsidRPr="00543854">
        <w:rPr>
          <w:rFonts w:ascii="Times New Roman" w:hAnsi="Times New Roman" w:cs="Times New Roman"/>
          <w:color w:val="000000" w:themeColor="text1"/>
          <w:szCs w:val="22"/>
        </w:rPr>
        <w:t xml:space="preserve"> by gear type: hook and line, pot, and trawl for all fisheries</w:t>
      </w:r>
      <w:r w:rsidR="00320EE3" w:rsidRPr="00543854">
        <w:rPr>
          <w:rFonts w:ascii="Times New Roman" w:hAnsi="Times New Roman" w:cs="Times New Roman"/>
          <w:color w:val="000000" w:themeColor="text1"/>
          <w:szCs w:val="22"/>
        </w:rPr>
        <w:t>. Landing</w:t>
      </w:r>
      <w:r w:rsidR="004B15E6" w:rsidRPr="00543854">
        <w:rPr>
          <w:rFonts w:ascii="Times New Roman" w:hAnsi="Times New Roman" w:cs="Times New Roman"/>
          <w:color w:val="000000" w:themeColor="text1"/>
          <w:szCs w:val="22"/>
        </w:rPr>
        <w:t>s include those from fore</w:t>
      </w:r>
      <w:r w:rsidR="0079618D" w:rsidRPr="00543854">
        <w:rPr>
          <w:rFonts w:ascii="Times New Roman" w:hAnsi="Times New Roman" w:cs="Times New Roman"/>
          <w:color w:val="000000" w:themeColor="text1"/>
          <w:szCs w:val="22"/>
        </w:rPr>
        <w:t xml:space="preserve">ign </w:t>
      </w:r>
      <w:r w:rsidR="004B15E6" w:rsidRPr="00543854">
        <w:rPr>
          <w:rFonts w:ascii="Times New Roman" w:hAnsi="Times New Roman" w:cs="Times New Roman"/>
          <w:color w:val="000000" w:themeColor="text1"/>
          <w:szCs w:val="22"/>
        </w:rPr>
        <w:t xml:space="preserve">vessels, which are </w:t>
      </w:r>
      <w:r w:rsidR="0079618D" w:rsidRPr="00543854">
        <w:rPr>
          <w:rFonts w:ascii="Times New Roman" w:hAnsi="Times New Roman" w:cs="Times New Roman"/>
          <w:color w:val="000000" w:themeColor="text1"/>
          <w:szCs w:val="22"/>
        </w:rPr>
        <w:t>largely responsible for the peak landings in 1976 and 1979.</w:t>
      </w:r>
      <w:r w:rsidR="00832834" w:rsidRPr="00543854">
        <w:rPr>
          <w:rFonts w:ascii="Times New Roman" w:hAnsi="Times New Roman" w:cs="Times New Roman"/>
          <w:color w:val="000000" w:themeColor="text1"/>
          <w:szCs w:val="22"/>
        </w:rPr>
        <w:t xml:space="preserve"> </w:t>
      </w:r>
      <w:r w:rsidR="005B212E" w:rsidRPr="00543854">
        <w:rPr>
          <w:rFonts w:ascii="Times New Roman" w:hAnsi="Times New Roman" w:cs="Times New Roman"/>
          <w:color w:val="000000" w:themeColor="text1"/>
          <w:szCs w:val="22"/>
        </w:rPr>
        <w:t>Black l</w:t>
      </w:r>
      <w:r w:rsidR="00832834" w:rsidRPr="00543854">
        <w:rPr>
          <w:rFonts w:ascii="Times New Roman" w:hAnsi="Times New Roman" w:cs="Times New Roman"/>
          <w:color w:val="000000" w:themeColor="text1"/>
          <w:szCs w:val="22"/>
        </w:rPr>
        <w:t xml:space="preserve">ine </w:t>
      </w:r>
      <w:r w:rsidR="005B212E" w:rsidRPr="00543854">
        <w:rPr>
          <w:rFonts w:ascii="Times New Roman" w:hAnsi="Times New Roman" w:cs="Times New Roman"/>
          <w:color w:val="000000" w:themeColor="text1"/>
          <w:szCs w:val="22"/>
        </w:rPr>
        <w:t>indicates the</w:t>
      </w:r>
      <w:r w:rsidR="00B77B48">
        <w:rPr>
          <w:rFonts w:ascii="Times New Roman" w:hAnsi="Times New Roman" w:cs="Times New Roman"/>
          <w:color w:val="000000" w:themeColor="text1"/>
          <w:szCs w:val="22"/>
        </w:rPr>
        <w:t xml:space="preserve"> optimum yield or annual catch </w:t>
      </w:r>
      <w:commentRangeStart w:id="109"/>
      <w:r w:rsidR="005B212E" w:rsidRPr="00543854">
        <w:rPr>
          <w:rFonts w:ascii="Times New Roman" w:hAnsi="Times New Roman" w:cs="Times New Roman"/>
          <w:color w:val="000000" w:themeColor="text1"/>
          <w:szCs w:val="22"/>
        </w:rPr>
        <w:t>limit</w:t>
      </w:r>
      <w:commentRangeEnd w:id="109"/>
      <w:r w:rsidR="00676829" w:rsidRPr="00543854">
        <w:rPr>
          <w:rStyle w:val="CommentReference"/>
          <w:rFonts w:ascii="Times New Roman" w:hAnsi="Times New Roman" w:cs="Times New Roman"/>
        </w:rPr>
        <w:commentReference w:id="109"/>
      </w:r>
      <w:r w:rsidR="005B212E" w:rsidRPr="00543854">
        <w:rPr>
          <w:rFonts w:ascii="Times New Roman" w:hAnsi="Times New Roman" w:cs="Times New Roman"/>
          <w:color w:val="000000" w:themeColor="text1"/>
          <w:szCs w:val="22"/>
        </w:rPr>
        <w:t xml:space="preserve"> for all gear types and all areas </w:t>
      </w:r>
      <w:r w:rsidR="00832834" w:rsidRPr="00543854">
        <w:rPr>
          <w:rFonts w:ascii="Times New Roman" w:hAnsi="Times New Roman" w:cs="Times New Roman"/>
          <w:color w:val="000000" w:themeColor="text1"/>
          <w:szCs w:val="22"/>
        </w:rPr>
        <w:t>from 1995 to 2014.</w:t>
      </w:r>
    </w:p>
    <w:p w14:paraId="29CBB491" w14:textId="4DB979BC" w:rsidR="004B15E6" w:rsidRPr="00543854" w:rsidRDefault="004B15E6" w:rsidP="00145B28">
      <w:pPr>
        <w:spacing w:line="240" w:lineRule="auto"/>
        <w:jc w:val="both"/>
        <w:rPr>
          <w:rFonts w:ascii="Times New Roman" w:eastAsia="Calibri" w:hAnsi="Times New Roman" w:cs="Times New Roman"/>
          <w:color w:val="000000" w:themeColor="text1"/>
          <w:szCs w:val="22"/>
        </w:rPr>
      </w:pPr>
      <w:r w:rsidRPr="00543854">
        <w:rPr>
          <w:rFonts w:ascii="Times New Roman" w:eastAsia="Calibri" w:hAnsi="Times New Roman" w:cs="Times New Roman"/>
          <w:color w:val="000000" w:themeColor="text1"/>
          <w:szCs w:val="22"/>
        </w:rPr>
        <w:br w:type="page"/>
      </w:r>
    </w:p>
    <w:p w14:paraId="26AF3E4C" w14:textId="717E1591" w:rsidR="002B5671" w:rsidRPr="00543854" w:rsidRDefault="002B5671" w:rsidP="00145B28">
      <w:pPr>
        <w:spacing w:line="240" w:lineRule="auto"/>
        <w:jc w:val="both"/>
        <w:rPr>
          <w:rFonts w:ascii="Times New Roman" w:eastAsia="Calibri" w:hAnsi="Times New Roman" w:cs="Times New Roman"/>
          <w:color w:val="000000" w:themeColor="text1"/>
          <w:szCs w:val="22"/>
        </w:rPr>
      </w:pPr>
      <w:bookmarkStart w:id="110" w:name="_Ref433456662"/>
      <w:r w:rsidRPr="00543854">
        <w:rPr>
          <w:rFonts w:ascii="Times New Roman" w:eastAsia="Calibri" w:hAnsi="Times New Roman" w:cs="Times New Roman"/>
          <w:noProof/>
          <w:color w:val="000000" w:themeColor="text1"/>
          <w:szCs w:val="22"/>
        </w:rPr>
        <w:lastRenderedPageBreak/>
        <w:drawing>
          <wp:inline distT="0" distB="0" distL="0" distR="0" wp14:anchorId="644E7AED" wp14:editId="09A945AD">
            <wp:extent cx="5943600" cy="5943600"/>
            <wp:effectExtent l="0" t="0" r="0" b="0"/>
            <wp:docPr id="18" name="Picture 18" descr="C:\wcd\results\str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wcd\results\stra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C99ADE6" w14:textId="77777777" w:rsidR="002F5364" w:rsidRPr="00543854" w:rsidRDefault="002F5364" w:rsidP="00145B28">
      <w:pPr>
        <w:spacing w:line="240" w:lineRule="auto"/>
        <w:jc w:val="both"/>
        <w:rPr>
          <w:rFonts w:ascii="Times New Roman" w:eastAsia="Calibri" w:hAnsi="Times New Roman" w:cs="Times New Roman"/>
          <w:color w:val="000000" w:themeColor="text1"/>
          <w:szCs w:val="22"/>
        </w:rPr>
      </w:pPr>
    </w:p>
    <w:p w14:paraId="5EBF5A76" w14:textId="2F0567A2" w:rsidR="006774D2" w:rsidRPr="00543854" w:rsidRDefault="00821574" w:rsidP="00145B28">
      <w:pPr>
        <w:spacing w:line="240" w:lineRule="auto"/>
        <w:jc w:val="both"/>
        <w:rPr>
          <w:rFonts w:ascii="Times New Roman" w:hAnsi="Times New Roman" w:cs="Times New Roman"/>
          <w:color w:val="000000" w:themeColor="text1"/>
          <w:szCs w:val="22"/>
        </w:rPr>
      </w:pPr>
      <w:bookmarkStart w:id="111" w:name="_Ref440985703"/>
      <w:proofErr w:type="gramStart"/>
      <w:r w:rsidRPr="00543854">
        <w:rPr>
          <w:rFonts w:ascii="Times New Roman" w:eastAsia="Calibri" w:hAnsi="Times New Roman" w:cs="Times New Roman"/>
          <w:color w:val="000000" w:themeColor="text1"/>
          <w:szCs w:val="22"/>
        </w:rPr>
        <w:t>Figure</w:t>
      </w:r>
      <w:r w:rsidR="00AD7045" w:rsidRPr="00543854">
        <w:rPr>
          <w:rFonts w:ascii="Times New Roman" w:eastAsia="Calibri" w:hAnsi="Times New Roman" w:cs="Times New Roman"/>
          <w:color w:val="000000" w:themeColor="text1"/>
          <w:szCs w:val="22"/>
        </w:rPr>
        <w:t xml:space="preserve"> </w:t>
      </w:r>
      <w:bookmarkStart w:id="112" w:name="studyarea"/>
      <w:r w:rsidR="00795949" w:rsidRPr="00543854">
        <w:rPr>
          <w:rFonts w:ascii="Times New Roman" w:eastAsia="Calibri" w:hAnsi="Times New Roman" w:cs="Times New Roman"/>
          <w:color w:val="000000" w:themeColor="text1"/>
          <w:szCs w:val="22"/>
        </w:rPr>
        <w:fldChar w:fldCharType="begin"/>
      </w:r>
      <w:r w:rsidR="00795949" w:rsidRPr="00543854">
        <w:rPr>
          <w:rFonts w:ascii="Times New Roman" w:eastAsia="Calibri" w:hAnsi="Times New Roman" w:cs="Times New Roman"/>
          <w:color w:val="000000" w:themeColor="text1"/>
          <w:szCs w:val="22"/>
        </w:rPr>
        <w:instrText xml:space="preserve"> SEQ Figure \* ARABIC </w:instrText>
      </w:r>
      <w:r w:rsidR="00795949" w:rsidRPr="00543854">
        <w:rPr>
          <w:rFonts w:ascii="Times New Roman" w:eastAsia="Calibri" w:hAnsi="Times New Roman" w:cs="Times New Roman"/>
          <w:color w:val="000000" w:themeColor="text1"/>
          <w:szCs w:val="22"/>
        </w:rPr>
        <w:fldChar w:fldCharType="separate"/>
      </w:r>
      <w:r w:rsidR="002F5364" w:rsidRPr="00543854">
        <w:rPr>
          <w:rFonts w:ascii="Times New Roman" w:eastAsia="Calibri" w:hAnsi="Times New Roman" w:cs="Times New Roman"/>
          <w:noProof/>
          <w:color w:val="000000" w:themeColor="text1"/>
          <w:szCs w:val="22"/>
        </w:rPr>
        <w:t>2</w:t>
      </w:r>
      <w:r w:rsidR="00795949" w:rsidRPr="00543854">
        <w:rPr>
          <w:rFonts w:ascii="Times New Roman" w:eastAsia="Calibri" w:hAnsi="Times New Roman" w:cs="Times New Roman"/>
          <w:color w:val="000000" w:themeColor="text1"/>
          <w:szCs w:val="22"/>
        </w:rPr>
        <w:fldChar w:fldCharType="end"/>
      </w:r>
      <w:bookmarkEnd w:id="110"/>
      <w:bookmarkEnd w:id="111"/>
      <w:bookmarkEnd w:id="112"/>
      <w:r w:rsidRPr="00543854">
        <w:rPr>
          <w:rFonts w:ascii="Times New Roman" w:eastAsia="Calibri" w:hAnsi="Times New Roman" w:cs="Times New Roman"/>
          <w:color w:val="000000" w:themeColor="text1"/>
          <w:szCs w:val="22"/>
        </w:rPr>
        <w:t>.</w:t>
      </w:r>
      <w:proofErr w:type="gramEnd"/>
      <w:r w:rsidRPr="00543854">
        <w:rPr>
          <w:rFonts w:ascii="Times New Roman" w:eastAsia="Calibri" w:hAnsi="Times New Roman" w:cs="Times New Roman"/>
          <w:color w:val="000000" w:themeColor="text1"/>
          <w:szCs w:val="22"/>
        </w:rPr>
        <w:t xml:space="preserve"> </w:t>
      </w:r>
      <w:r w:rsidR="004B15E6" w:rsidRPr="00543854">
        <w:rPr>
          <w:rFonts w:ascii="Times New Roman" w:eastAsia="Calibri" w:hAnsi="Times New Roman" w:cs="Times New Roman"/>
          <w:color w:val="000000" w:themeColor="text1"/>
          <w:szCs w:val="22"/>
        </w:rPr>
        <w:t>The g</w:t>
      </w:r>
      <w:r w:rsidRPr="00543854">
        <w:rPr>
          <w:rFonts w:ascii="Times New Roman" w:eastAsia="Calibri" w:hAnsi="Times New Roman" w:cs="Times New Roman"/>
          <w:color w:val="000000" w:themeColor="text1"/>
          <w:szCs w:val="22"/>
        </w:rPr>
        <w:t>eographical extent o</w:t>
      </w:r>
      <w:r w:rsidR="00AD7045" w:rsidRPr="00543854">
        <w:rPr>
          <w:rFonts w:ascii="Times New Roman" w:eastAsia="Calibri" w:hAnsi="Times New Roman" w:cs="Times New Roman"/>
          <w:color w:val="000000" w:themeColor="text1"/>
          <w:szCs w:val="22"/>
        </w:rPr>
        <w:t>f the</w:t>
      </w:r>
      <w:commentRangeStart w:id="113"/>
      <w:r w:rsidR="00AD7045" w:rsidRPr="00543854">
        <w:rPr>
          <w:rFonts w:ascii="Times New Roman" w:eastAsia="Calibri" w:hAnsi="Times New Roman" w:cs="Times New Roman"/>
          <w:color w:val="000000" w:themeColor="text1"/>
          <w:szCs w:val="22"/>
        </w:rPr>
        <w:t xml:space="preserve"> survey area</w:t>
      </w:r>
      <w:r w:rsidR="004B15E6" w:rsidRPr="00543854">
        <w:rPr>
          <w:rFonts w:ascii="Times New Roman" w:eastAsia="Calibri" w:hAnsi="Times New Roman" w:cs="Times New Roman"/>
          <w:color w:val="000000" w:themeColor="text1"/>
          <w:szCs w:val="22"/>
        </w:rPr>
        <w:t xml:space="preserve"> </w:t>
      </w:r>
      <w:commentRangeEnd w:id="113"/>
      <w:r w:rsidR="00676829" w:rsidRPr="00543854">
        <w:rPr>
          <w:rStyle w:val="CommentReference"/>
          <w:rFonts w:ascii="Times New Roman" w:hAnsi="Times New Roman" w:cs="Times New Roman"/>
        </w:rPr>
        <w:commentReference w:id="113"/>
      </w:r>
      <w:r w:rsidR="004B15E6" w:rsidRPr="00543854">
        <w:rPr>
          <w:rFonts w:ascii="Times New Roman" w:eastAsia="Calibri" w:hAnsi="Times New Roman" w:cs="Times New Roman"/>
          <w:color w:val="000000" w:themeColor="text1"/>
          <w:szCs w:val="22"/>
        </w:rPr>
        <w:t xml:space="preserve">with </w:t>
      </w:r>
      <w:r w:rsidR="0007701F" w:rsidRPr="00543854">
        <w:rPr>
          <w:rFonts w:ascii="Times New Roman" w:eastAsia="Calibri" w:hAnsi="Times New Roman" w:cs="Times New Roman"/>
          <w:color w:val="000000" w:themeColor="text1"/>
          <w:szCs w:val="22"/>
        </w:rPr>
        <w:t xml:space="preserve">dashed </w:t>
      </w:r>
      <w:r w:rsidR="004B15E6" w:rsidRPr="00543854">
        <w:rPr>
          <w:rFonts w:ascii="Times New Roman" w:eastAsia="Calibri" w:hAnsi="Times New Roman" w:cs="Times New Roman"/>
          <w:color w:val="000000" w:themeColor="text1"/>
          <w:szCs w:val="22"/>
        </w:rPr>
        <w:t>l</w:t>
      </w:r>
      <w:r w:rsidRPr="00543854">
        <w:rPr>
          <w:rFonts w:ascii="Times New Roman" w:eastAsia="Calibri" w:hAnsi="Times New Roman" w:cs="Times New Roman"/>
          <w:color w:val="000000" w:themeColor="text1"/>
          <w:szCs w:val="22"/>
        </w:rPr>
        <w:t>atitudinal lines depict</w:t>
      </w:r>
      <w:r w:rsidR="004B15E6" w:rsidRPr="00543854">
        <w:rPr>
          <w:rFonts w:ascii="Times New Roman" w:eastAsia="Calibri" w:hAnsi="Times New Roman" w:cs="Times New Roman"/>
          <w:color w:val="000000" w:themeColor="text1"/>
          <w:szCs w:val="22"/>
        </w:rPr>
        <w:t>ing</w:t>
      </w:r>
      <w:r w:rsidRPr="00543854">
        <w:rPr>
          <w:rFonts w:ascii="Times New Roman" w:eastAsia="Calibri" w:hAnsi="Times New Roman" w:cs="Times New Roman"/>
          <w:color w:val="000000" w:themeColor="text1"/>
          <w:szCs w:val="22"/>
        </w:rPr>
        <w:t xml:space="preserve"> strata used to separate between port groups. Unique port groups from north to south include: </w:t>
      </w:r>
      <w:r w:rsidR="00844C62" w:rsidRPr="00543854">
        <w:rPr>
          <w:rFonts w:ascii="Times New Roman" w:eastAsia="Calibri" w:hAnsi="Times New Roman" w:cs="Times New Roman"/>
          <w:color w:val="000000" w:themeColor="text1"/>
          <w:szCs w:val="22"/>
        </w:rPr>
        <w:t>(a</w:t>
      </w:r>
      <w:r w:rsidRPr="00543854">
        <w:rPr>
          <w:rFonts w:ascii="Times New Roman" w:eastAsia="Calibri" w:hAnsi="Times New Roman" w:cs="Times New Roman"/>
          <w:color w:val="000000" w:themeColor="text1"/>
          <w:szCs w:val="22"/>
        </w:rPr>
        <w:t xml:space="preserve">) Washington; </w:t>
      </w:r>
      <w:r w:rsidR="00844C62" w:rsidRPr="00543854">
        <w:rPr>
          <w:rFonts w:ascii="Times New Roman" w:eastAsia="Calibri" w:hAnsi="Times New Roman" w:cs="Times New Roman"/>
          <w:color w:val="000000" w:themeColor="text1"/>
          <w:szCs w:val="22"/>
        </w:rPr>
        <w:t>(b</w:t>
      </w:r>
      <w:r w:rsidR="004B15E6" w:rsidRPr="00543854">
        <w:rPr>
          <w:rFonts w:ascii="Times New Roman" w:eastAsia="Calibri" w:hAnsi="Times New Roman" w:cs="Times New Roman"/>
          <w:color w:val="000000" w:themeColor="text1"/>
          <w:szCs w:val="22"/>
        </w:rPr>
        <w:t xml:space="preserve">) </w:t>
      </w:r>
      <w:r w:rsidRPr="00543854">
        <w:rPr>
          <w:rFonts w:ascii="Times New Roman" w:eastAsia="Calibri" w:hAnsi="Times New Roman" w:cs="Times New Roman"/>
          <w:color w:val="000000" w:themeColor="text1"/>
          <w:szCs w:val="22"/>
        </w:rPr>
        <w:t xml:space="preserve">Astoria and Tillamook; </w:t>
      </w:r>
      <w:r w:rsidR="00844C62" w:rsidRPr="00543854">
        <w:rPr>
          <w:rFonts w:ascii="Times New Roman" w:eastAsia="Calibri" w:hAnsi="Times New Roman" w:cs="Times New Roman"/>
          <w:color w:val="000000" w:themeColor="text1"/>
          <w:szCs w:val="22"/>
        </w:rPr>
        <w:t>(c</w:t>
      </w:r>
      <w:r w:rsidR="004B15E6" w:rsidRPr="00543854">
        <w:rPr>
          <w:rFonts w:ascii="Times New Roman" w:eastAsia="Calibri" w:hAnsi="Times New Roman" w:cs="Times New Roman"/>
          <w:color w:val="000000" w:themeColor="text1"/>
          <w:szCs w:val="22"/>
        </w:rPr>
        <w:t xml:space="preserve">) </w:t>
      </w:r>
      <w:r w:rsidRPr="00543854">
        <w:rPr>
          <w:rFonts w:ascii="Times New Roman" w:eastAsia="Calibri" w:hAnsi="Times New Roman" w:cs="Times New Roman"/>
          <w:color w:val="000000" w:themeColor="text1"/>
          <w:szCs w:val="22"/>
        </w:rPr>
        <w:t xml:space="preserve">Newport; </w:t>
      </w:r>
      <w:r w:rsidR="00844C62" w:rsidRPr="00543854">
        <w:rPr>
          <w:rFonts w:ascii="Times New Roman" w:eastAsia="Calibri" w:hAnsi="Times New Roman" w:cs="Times New Roman"/>
          <w:color w:val="000000" w:themeColor="text1"/>
          <w:szCs w:val="22"/>
        </w:rPr>
        <w:t>(d</w:t>
      </w:r>
      <w:r w:rsidR="004B15E6" w:rsidRPr="00543854">
        <w:rPr>
          <w:rFonts w:ascii="Times New Roman" w:eastAsia="Calibri" w:hAnsi="Times New Roman" w:cs="Times New Roman"/>
          <w:color w:val="000000" w:themeColor="text1"/>
          <w:szCs w:val="22"/>
        </w:rPr>
        <w:t xml:space="preserve">) </w:t>
      </w:r>
      <w:r w:rsidRPr="00543854">
        <w:rPr>
          <w:rFonts w:ascii="Times New Roman" w:eastAsia="Calibri" w:hAnsi="Times New Roman" w:cs="Times New Roman"/>
          <w:color w:val="000000" w:themeColor="text1"/>
          <w:szCs w:val="22"/>
        </w:rPr>
        <w:t xml:space="preserve">Coos Bay; </w:t>
      </w:r>
      <w:r w:rsidR="00844C62" w:rsidRPr="00543854">
        <w:rPr>
          <w:rFonts w:ascii="Times New Roman" w:eastAsia="Calibri" w:hAnsi="Times New Roman" w:cs="Times New Roman"/>
          <w:color w:val="000000" w:themeColor="text1"/>
          <w:szCs w:val="22"/>
        </w:rPr>
        <w:t>(e</w:t>
      </w:r>
      <w:r w:rsidR="004B15E6" w:rsidRPr="00543854">
        <w:rPr>
          <w:rFonts w:ascii="Times New Roman" w:eastAsia="Calibri" w:hAnsi="Times New Roman" w:cs="Times New Roman"/>
          <w:color w:val="000000" w:themeColor="text1"/>
          <w:szCs w:val="22"/>
        </w:rPr>
        <w:t xml:space="preserve">) </w:t>
      </w:r>
      <w:r w:rsidRPr="00543854">
        <w:rPr>
          <w:rFonts w:ascii="Times New Roman" w:eastAsia="Calibri" w:hAnsi="Times New Roman" w:cs="Times New Roman"/>
          <w:color w:val="000000" w:themeColor="text1"/>
          <w:szCs w:val="22"/>
        </w:rPr>
        <w:t xml:space="preserve">Brookings and Crescent City; </w:t>
      </w:r>
      <w:r w:rsidR="00844C62" w:rsidRPr="00543854">
        <w:rPr>
          <w:rFonts w:ascii="Times New Roman" w:eastAsia="Calibri" w:hAnsi="Times New Roman" w:cs="Times New Roman"/>
          <w:color w:val="000000" w:themeColor="text1"/>
          <w:szCs w:val="22"/>
        </w:rPr>
        <w:t>(f</w:t>
      </w:r>
      <w:r w:rsidR="004B15E6" w:rsidRPr="00543854">
        <w:rPr>
          <w:rFonts w:ascii="Times New Roman" w:eastAsia="Calibri" w:hAnsi="Times New Roman" w:cs="Times New Roman"/>
          <w:color w:val="000000" w:themeColor="text1"/>
          <w:szCs w:val="22"/>
        </w:rPr>
        <w:t xml:space="preserve">) </w:t>
      </w:r>
      <w:r w:rsidRPr="00543854">
        <w:rPr>
          <w:rFonts w:ascii="Times New Roman" w:eastAsia="Calibri" w:hAnsi="Times New Roman" w:cs="Times New Roman"/>
          <w:color w:val="000000" w:themeColor="text1"/>
          <w:szCs w:val="22"/>
        </w:rPr>
        <w:t xml:space="preserve">Eureka; </w:t>
      </w:r>
      <w:r w:rsidR="00844C62" w:rsidRPr="00543854">
        <w:rPr>
          <w:rFonts w:ascii="Times New Roman" w:eastAsia="Calibri" w:hAnsi="Times New Roman" w:cs="Times New Roman"/>
          <w:color w:val="000000" w:themeColor="text1"/>
          <w:szCs w:val="22"/>
        </w:rPr>
        <w:t>(g</w:t>
      </w:r>
      <w:r w:rsidR="004B15E6" w:rsidRPr="00543854">
        <w:rPr>
          <w:rFonts w:ascii="Times New Roman" w:eastAsia="Calibri" w:hAnsi="Times New Roman" w:cs="Times New Roman"/>
          <w:color w:val="000000" w:themeColor="text1"/>
          <w:szCs w:val="22"/>
        </w:rPr>
        <w:t xml:space="preserve">) </w:t>
      </w:r>
      <w:r w:rsidRPr="00543854">
        <w:rPr>
          <w:rFonts w:ascii="Times New Roman" w:eastAsia="Calibri" w:hAnsi="Times New Roman" w:cs="Times New Roman"/>
          <w:color w:val="000000" w:themeColor="text1"/>
          <w:szCs w:val="22"/>
        </w:rPr>
        <w:t xml:space="preserve">Fort Bragg; </w:t>
      </w:r>
      <w:r w:rsidR="00844C62" w:rsidRPr="00543854">
        <w:rPr>
          <w:rFonts w:ascii="Times New Roman" w:eastAsia="Calibri" w:hAnsi="Times New Roman" w:cs="Times New Roman"/>
          <w:color w:val="000000" w:themeColor="text1"/>
          <w:szCs w:val="22"/>
        </w:rPr>
        <w:t>(h</w:t>
      </w:r>
      <w:r w:rsidR="004B15E6" w:rsidRPr="00543854">
        <w:rPr>
          <w:rFonts w:ascii="Times New Roman" w:eastAsia="Calibri" w:hAnsi="Times New Roman" w:cs="Times New Roman"/>
          <w:color w:val="000000" w:themeColor="text1"/>
          <w:szCs w:val="22"/>
        </w:rPr>
        <w:t xml:space="preserve">) </w:t>
      </w:r>
      <w:r w:rsidRPr="00543854">
        <w:rPr>
          <w:rFonts w:ascii="Times New Roman" w:eastAsia="Calibri" w:hAnsi="Times New Roman" w:cs="Times New Roman"/>
          <w:color w:val="000000" w:themeColor="text1"/>
          <w:szCs w:val="22"/>
        </w:rPr>
        <w:t xml:space="preserve">San Francisco and Bodega Bay; and </w:t>
      </w:r>
      <w:r w:rsidR="00844C62" w:rsidRPr="00543854">
        <w:rPr>
          <w:rFonts w:ascii="Times New Roman" w:eastAsia="Calibri" w:hAnsi="Times New Roman" w:cs="Times New Roman"/>
          <w:color w:val="000000" w:themeColor="text1"/>
          <w:szCs w:val="22"/>
        </w:rPr>
        <w:t>(</w:t>
      </w:r>
      <w:proofErr w:type="spellStart"/>
      <w:r w:rsidR="004B15E6" w:rsidRPr="00543854">
        <w:rPr>
          <w:rFonts w:ascii="Times New Roman" w:eastAsia="Calibri" w:hAnsi="Times New Roman" w:cs="Times New Roman"/>
          <w:color w:val="000000" w:themeColor="text1"/>
          <w:szCs w:val="22"/>
        </w:rPr>
        <w:t>i</w:t>
      </w:r>
      <w:proofErr w:type="spellEnd"/>
      <w:r w:rsidR="004B15E6" w:rsidRPr="00543854">
        <w:rPr>
          <w:rFonts w:ascii="Times New Roman" w:eastAsia="Calibri" w:hAnsi="Times New Roman" w:cs="Times New Roman"/>
          <w:color w:val="000000" w:themeColor="text1"/>
          <w:szCs w:val="22"/>
        </w:rPr>
        <w:t xml:space="preserve">) </w:t>
      </w:r>
      <w:r w:rsidRPr="00543854">
        <w:rPr>
          <w:rFonts w:ascii="Times New Roman" w:eastAsia="Calibri" w:hAnsi="Times New Roman" w:cs="Times New Roman"/>
          <w:color w:val="000000" w:themeColor="text1"/>
          <w:szCs w:val="22"/>
        </w:rPr>
        <w:t>Monterey an</w:t>
      </w:r>
      <w:commentRangeStart w:id="114"/>
      <w:r w:rsidRPr="00543854">
        <w:rPr>
          <w:rFonts w:ascii="Times New Roman" w:eastAsia="Calibri" w:hAnsi="Times New Roman" w:cs="Times New Roman"/>
          <w:color w:val="000000" w:themeColor="text1"/>
          <w:szCs w:val="22"/>
        </w:rPr>
        <w:t>d Morro Bay.</w:t>
      </w:r>
      <w:commentRangeEnd w:id="114"/>
      <w:r w:rsidR="00676829" w:rsidRPr="00543854">
        <w:rPr>
          <w:rStyle w:val="CommentReference"/>
          <w:rFonts w:ascii="Times New Roman" w:hAnsi="Times New Roman" w:cs="Times New Roman"/>
        </w:rPr>
        <w:commentReference w:id="114"/>
      </w:r>
      <w:r w:rsidR="00AD7045" w:rsidRPr="00543854">
        <w:rPr>
          <w:rFonts w:ascii="Times New Roman" w:eastAsia="Calibri" w:hAnsi="Times New Roman" w:cs="Times New Roman"/>
          <w:color w:val="000000" w:themeColor="text1"/>
          <w:szCs w:val="22"/>
        </w:rPr>
        <w:t xml:space="preserve"> </w:t>
      </w:r>
    </w:p>
    <w:p w14:paraId="4E7DB3A6" w14:textId="1C8EC922" w:rsidR="0007701F" w:rsidRPr="00543854" w:rsidRDefault="00821574" w:rsidP="00145B28">
      <w:pPr>
        <w:spacing w:line="240" w:lineRule="auto"/>
        <w:jc w:val="both"/>
        <w:rPr>
          <w:rFonts w:ascii="Times New Roman" w:eastAsia="Calibri" w:hAnsi="Times New Roman" w:cs="Times New Roman"/>
          <w:color w:val="000000" w:themeColor="text1"/>
          <w:szCs w:val="22"/>
        </w:rPr>
      </w:pPr>
      <w:r w:rsidRPr="00543854">
        <w:rPr>
          <w:rFonts w:ascii="Times New Roman" w:eastAsia="Calibri" w:hAnsi="Times New Roman" w:cs="Times New Roman"/>
          <w:color w:val="000000" w:themeColor="text1"/>
          <w:szCs w:val="22"/>
        </w:rPr>
        <w:t xml:space="preserve"> </w:t>
      </w:r>
    </w:p>
    <w:p w14:paraId="2CC6DEEA" w14:textId="77777777" w:rsidR="0007701F" w:rsidRPr="00543854" w:rsidRDefault="0007701F" w:rsidP="00145B28">
      <w:pPr>
        <w:spacing w:line="240" w:lineRule="auto"/>
        <w:jc w:val="both"/>
        <w:rPr>
          <w:rFonts w:ascii="Times New Roman" w:eastAsia="Calibri" w:hAnsi="Times New Roman" w:cs="Times New Roman"/>
          <w:color w:val="000000" w:themeColor="text1"/>
          <w:szCs w:val="22"/>
        </w:rPr>
      </w:pPr>
      <w:r w:rsidRPr="00543854">
        <w:rPr>
          <w:rFonts w:ascii="Times New Roman" w:eastAsia="Calibri" w:hAnsi="Times New Roman" w:cs="Times New Roman"/>
          <w:color w:val="000000" w:themeColor="text1"/>
          <w:szCs w:val="22"/>
        </w:rPr>
        <w:br w:type="page"/>
      </w:r>
    </w:p>
    <w:p w14:paraId="2423DDEE" w14:textId="663E53ED" w:rsidR="0086534A" w:rsidRPr="00543854" w:rsidRDefault="00422173" w:rsidP="00145B28">
      <w:pPr>
        <w:pStyle w:val="Caption"/>
        <w:jc w:val="both"/>
        <w:rPr>
          <w:rFonts w:cs="Times New Roman"/>
        </w:rPr>
      </w:pPr>
      <w:bookmarkStart w:id="115" w:name="_Ref433530344"/>
      <w:r w:rsidRPr="00543854">
        <w:rPr>
          <w:rFonts w:cs="Times New Roman"/>
          <w:noProof/>
        </w:rPr>
        <w:lastRenderedPageBreak/>
        <w:drawing>
          <wp:inline distT="0" distB="0" distL="0" distR="0" wp14:anchorId="0EE47198" wp14:editId="6A4AD771">
            <wp:extent cx="5943600" cy="4953000"/>
            <wp:effectExtent l="0" t="0" r="0" b="0"/>
            <wp:docPr id="5" name="Picture 5" descr="C:\wcd\results\dend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cd\results\dendro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p>
    <w:p w14:paraId="694F9D40" w14:textId="220D318F" w:rsidR="00DF7E7E" w:rsidRPr="00543854" w:rsidRDefault="00DF7E7E" w:rsidP="00145B28">
      <w:pPr>
        <w:pStyle w:val="Caption"/>
        <w:jc w:val="both"/>
        <w:rPr>
          <w:rFonts w:cs="Times New Roman"/>
        </w:rPr>
      </w:pPr>
      <w:bookmarkStart w:id="116" w:name="_Ref440438445"/>
      <w:r w:rsidRPr="00543854">
        <w:rPr>
          <w:rFonts w:cs="Times New Roman"/>
        </w:rPr>
        <w:t xml:space="preserve">Figure </w:t>
      </w:r>
      <w:r w:rsidRPr="00543854">
        <w:rPr>
          <w:rFonts w:cs="Times New Roman"/>
        </w:rPr>
        <w:fldChar w:fldCharType="begin"/>
      </w:r>
      <w:r w:rsidRPr="00543854">
        <w:rPr>
          <w:rFonts w:cs="Times New Roman"/>
        </w:rPr>
        <w:instrText xml:space="preserve"> SEQ Figure \* MERGEFORMAT </w:instrText>
      </w:r>
      <w:r w:rsidRPr="00543854">
        <w:rPr>
          <w:rFonts w:cs="Times New Roman"/>
        </w:rPr>
        <w:fldChar w:fldCharType="separate"/>
      </w:r>
      <w:r w:rsidR="002F5364" w:rsidRPr="00543854">
        <w:rPr>
          <w:rFonts w:cs="Times New Roman"/>
          <w:noProof/>
        </w:rPr>
        <w:t>3</w:t>
      </w:r>
      <w:r w:rsidRPr="00543854">
        <w:rPr>
          <w:rFonts w:cs="Times New Roman"/>
        </w:rPr>
        <w:fldChar w:fldCharType="end"/>
      </w:r>
      <w:bookmarkEnd w:id="116"/>
      <w:r w:rsidRPr="00543854">
        <w:rPr>
          <w:rFonts w:cs="Times New Roman"/>
        </w:rPr>
        <w:t xml:space="preserve">. </w:t>
      </w:r>
      <w:r w:rsidR="00145B28" w:rsidRPr="00543854">
        <w:rPr>
          <w:rFonts w:cs="Times New Roman"/>
        </w:rPr>
        <w:t xml:space="preserve">A </w:t>
      </w:r>
      <w:proofErr w:type="spellStart"/>
      <w:r w:rsidR="00145B28" w:rsidRPr="00543854">
        <w:rPr>
          <w:rFonts w:cs="Times New Roman"/>
        </w:rPr>
        <w:t>d</w:t>
      </w:r>
      <w:r w:rsidR="0086534A" w:rsidRPr="00543854">
        <w:rPr>
          <w:rFonts w:cs="Times New Roman"/>
        </w:rPr>
        <w:t>endrogram</w:t>
      </w:r>
      <w:proofErr w:type="spellEnd"/>
      <w:r w:rsidR="0086534A" w:rsidRPr="00543854">
        <w:rPr>
          <w:rFonts w:cs="Times New Roman"/>
        </w:rPr>
        <w:t xml:space="preserve"> </w:t>
      </w:r>
      <w:r w:rsidR="00422173" w:rsidRPr="00543854">
        <w:rPr>
          <w:rFonts w:cs="Times New Roman"/>
        </w:rPr>
        <w:t>derived from</w:t>
      </w:r>
      <w:r w:rsidR="0086534A" w:rsidRPr="00543854">
        <w:rPr>
          <w:rFonts w:cs="Times New Roman"/>
        </w:rPr>
        <w:t xml:space="preserve"> </w:t>
      </w:r>
      <w:r w:rsidR="00145B28" w:rsidRPr="00543854">
        <w:rPr>
          <w:rFonts w:cs="Times New Roman"/>
        </w:rPr>
        <w:t xml:space="preserve">a </w:t>
      </w:r>
      <w:r w:rsidR="0086534A" w:rsidRPr="00543854">
        <w:rPr>
          <w:rFonts w:cs="Times New Roman"/>
        </w:rPr>
        <w:t>hierarchical cluster</w:t>
      </w:r>
      <w:r w:rsidR="00422173" w:rsidRPr="00543854">
        <w:rPr>
          <w:rFonts w:cs="Times New Roman"/>
        </w:rPr>
        <w:t xml:space="preserve">ing algorithm applied to </w:t>
      </w:r>
      <w:r w:rsidR="0086534A" w:rsidRPr="00543854">
        <w:rPr>
          <w:rFonts w:cs="Times New Roman"/>
        </w:rPr>
        <w:t>gear</w:t>
      </w:r>
      <w:r w:rsidR="00261955" w:rsidRPr="00543854">
        <w:rPr>
          <w:rFonts w:cs="Times New Roman"/>
        </w:rPr>
        <w:t>-</w:t>
      </w:r>
      <w:r w:rsidR="0086534A" w:rsidRPr="00543854">
        <w:rPr>
          <w:rFonts w:cs="Times New Roman"/>
        </w:rPr>
        <w:t xml:space="preserve">specific </w:t>
      </w:r>
      <w:r w:rsidR="0086534A" w:rsidRPr="00543854">
        <w:rPr>
          <w:rFonts w:cs="Times New Roman"/>
        </w:rPr>
        <w:t>landings f</w:t>
      </w:r>
      <w:r w:rsidR="00422173" w:rsidRPr="00543854">
        <w:rPr>
          <w:rFonts w:cs="Times New Roman"/>
        </w:rPr>
        <w:t>rom</w:t>
      </w:r>
      <w:r w:rsidR="0086534A" w:rsidRPr="00543854">
        <w:rPr>
          <w:rFonts w:cs="Times New Roman"/>
        </w:rPr>
        <w:t xml:space="preserve"> the US West Coast sablefish fishery. </w:t>
      </w:r>
      <w:r w:rsidR="00EA4E9B" w:rsidRPr="00543854">
        <w:rPr>
          <w:rFonts w:cs="Times New Roman"/>
        </w:rPr>
        <w:t xml:space="preserve">Upper inset shows the total within group sum of squares (SS) as a function of the number of clusters, with a dashed line at the </w:t>
      </w:r>
      <w:commentRangeStart w:id="117"/>
      <w:r w:rsidR="00EA4E9B" w:rsidRPr="00543854">
        <w:rPr>
          <w:rFonts w:cs="Times New Roman"/>
        </w:rPr>
        <w:t xml:space="preserve">optimal number of clusters. </w:t>
      </w:r>
      <w:commentRangeEnd w:id="117"/>
      <w:r w:rsidR="00261955" w:rsidRPr="00543854">
        <w:rPr>
          <w:rStyle w:val="CommentReference"/>
          <w:rFonts w:cs="Times New Roman"/>
          <w:iCs w:val="0"/>
          <w:color w:val="000000"/>
        </w:rPr>
        <w:commentReference w:id="117"/>
      </w:r>
      <w:r w:rsidR="00EA4E9B" w:rsidRPr="00543854">
        <w:rPr>
          <w:rFonts w:cs="Times New Roman"/>
        </w:rPr>
        <w:t xml:space="preserve">Optimal clustering is </w:t>
      </w:r>
      <w:r w:rsidR="0086534A" w:rsidRPr="00543854">
        <w:rPr>
          <w:rFonts w:cs="Times New Roman"/>
        </w:rPr>
        <w:t xml:space="preserve">denoted by </w:t>
      </w:r>
      <w:r w:rsidR="00EA4E9B" w:rsidRPr="00543854">
        <w:rPr>
          <w:rFonts w:cs="Times New Roman"/>
        </w:rPr>
        <w:t xml:space="preserve">dashed </w:t>
      </w:r>
      <w:r w:rsidR="0086534A" w:rsidRPr="00543854">
        <w:rPr>
          <w:rFonts w:cs="Times New Roman"/>
        </w:rPr>
        <w:t xml:space="preserve">black boxes. </w:t>
      </w:r>
    </w:p>
    <w:p w14:paraId="45CF622A" w14:textId="008715C5" w:rsidR="00543854" w:rsidRPr="00543854" w:rsidRDefault="00543854">
      <w:pPr>
        <w:rPr>
          <w:rFonts w:ascii="Times New Roman" w:hAnsi="Times New Roman" w:cs="Times New Roman"/>
        </w:rPr>
      </w:pPr>
      <w:r w:rsidRPr="00543854">
        <w:rPr>
          <w:rFonts w:ascii="Times New Roman" w:hAnsi="Times New Roman" w:cs="Times New Roman"/>
        </w:rPr>
        <w:br w:type="page"/>
      </w:r>
    </w:p>
    <w:p w14:paraId="595AC895" w14:textId="71676A96" w:rsidR="00543854" w:rsidRPr="00543854" w:rsidRDefault="00031C7E" w:rsidP="00543854">
      <w:pPr>
        <w:rPr>
          <w:rFonts w:ascii="Times New Roman" w:hAnsi="Times New Roman" w:cs="Times New Roman"/>
        </w:rPr>
      </w:pPr>
      <w:r>
        <w:rPr>
          <w:rFonts w:ascii="Times New Roman" w:hAnsi="Times New Roman" w:cs="Times New Roman"/>
          <w:noProof/>
        </w:rPr>
        <w:lastRenderedPageBreak/>
        <w:drawing>
          <wp:inline distT="0" distB="0" distL="0" distR="0" wp14:anchorId="20973AB6" wp14:editId="701520F5">
            <wp:extent cx="5943600" cy="4946514"/>
            <wp:effectExtent l="0" t="0" r="0" b="6985"/>
            <wp:docPr id="8" name="Picture 8" descr="C:\wcd\results\simpsonsd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cd\results\simpsonsdiversi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46514"/>
                    </a:xfrm>
                    <a:prstGeom prst="rect">
                      <a:avLst/>
                    </a:prstGeom>
                    <a:noFill/>
                    <a:ln>
                      <a:noFill/>
                    </a:ln>
                  </pic:spPr>
                </pic:pic>
              </a:graphicData>
            </a:graphic>
          </wp:inline>
        </w:drawing>
      </w:r>
    </w:p>
    <w:p w14:paraId="4DD3DE14" w14:textId="77228EFE" w:rsidR="00543854" w:rsidRPr="00543854" w:rsidRDefault="00543854" w:rsidP="00543854">
      <w:pPr>
        <w:rPr>
          <w:rFonts w:ascii="Times New Roman" w:hAnsi="Times New Roman" w:cs="Times New Roman"/>
        </w:rPr>
      </w:pPr>
      <w:bookmarkStart w:id="118" w:name="_Ref441049502"/>
      <w:proofErr w:type="gramStart"/>
      <w:r w:rsidRPr="00543854">
        <w:rPr>
          <w:rFonts w:ascii="Times New Roman" w:hAnsi="Times New Roman" w:cs="Times New Roman"/>
        </w:rPr>
        <w:t xml:space="preserve">Figure </w:t>
      </w:r>
      <w:r w:rsidRPr="00543854">
        <w:rPr>
          <w:rFonts w:ascii="Times New Roman" w:hAnsi="Times New Roman" w:cs="Times New Roman"/>
        </w:rPr>
        <w:fldChar w:fldCharType="begin"/>
      </w:r>
      <w:r w:rsidRPr="00543854">
        <w:rPr>
          <w:rFonts w:ascii="Times New Roman" w:hAnsi="Times New Roman" w:cs="Times New Roman"/>
        </w:rPr>
        <w:instrText xml:space="preserve"> SEQ Figure \* MERGEFORMAT </w:instrText>
      </w:r>
      <w:r w:rsidRPr="00543854">
        <w:rPr>
          <w:rFonts w:ascii="Times New Roman" w:hAnsi="Times New Roman" w:cs="Times New Roman"/>
        </w:rPr>
        <w:fldChar w:fldCharType="separate"/>
      </w:r>
      <w:r w:rsidRPr="00543854">
        <w:rPr>
          <w:rFonts w:ascii="Times New Roman" w:hAnsi="Times New Roman" w:cs="Times New Roman"/>
          <w:noProof/>
        </w:rPr>
        <w:t>4</w:t>
      </w:r>
      <w:r w:rsidRPr="00543854">
        <w:rPr>
          <w:rFonts w:ascii="Times New Roman" w:hAnsi="Times New Roman" w:cs="Times New Roman"/>
        </w:rPr>
        <w:fldChar w:fldCharType="end"/>
      </w:r>
      <w:bookmarkEnd w:id="118"/>
      <w:r w:rsidRPr="00543854">
        <w:rPr>
          <w:rFonts w:ascii="Times New Roman" w:hAnsi="Times New Roman" w:cs="Times New Roman"/>
        </w:rPr>
        <w:t>.</w:t>
      </w:r>
      <w:proofErr w:type="gramEnd"/>
      <w:r w:rsidRPr="00543854">
        <w:rPr>
          <w:rFonts w:ascii="Times New Roman" w:hAnsi="Times New Roman" w:cs="Times New Roman"/>
        </w:rPr>
        <w:t xml:space="preserve"> </w:t>
      </w:r>
      <w:proofErr w:type="gramStart"/>
      <w:r w:rsidRPr="00543854">
        <w:rPr>
          <w:rFonts w:ascii="Times New Roman" w:hAnsi="Times New Roman" w:cs="Times New Roman"/>
        </w:rPr>
        <w:t>Simpson diversity index of landings by gear type for the US West Coast sablefish fishery.</w:t>
      </w:r>
      <w:proofErr w:type="gramEnd"/>
      <w:r w:rsidRPr="00543854">
        <w:rPr>
          <w:rFonts w:ascii="Times New Roman" w:hAnsi="Times New Roman" w:cs="Times New Roman"/>
        </w:rPr>
        <w:t xml:space="preserve"> </w:t>
      </w:r>
      <w:r>
        <w:rPr>
          <w:rFonts w:ascii="Times New Roman" w:hAnsi="Times New Roman" w:cs="Times New Roman"/>
        </w:rPr>
        <w:t xml:space="preserve">Higher values indicate increasing evenness among landings from each gear type. Landings by gear type were summed across all port groups for a given year. </w:t>
      </w:r>
      <w:r w:rsidR="00031C7E">
        <w:rPr>
          <w:rFonts w:ascii="Times New Roman" w:hAnsi="Times New Roman" w:cs="Times New Roman"/>
        </w:rPr>
        <w:t xml:space="preserve">Vertical dashed line at 1982 indicates the first year that federal management regulations were implemented in the fishery. </w:t>
      </w:r>
      <w:r w:rsidR="00D433D4">
        <w:rPr>
          <w:rFonts w:ascii="Times New Roman" w:hAnsi="Times New Roman" w:cs="Times New Roman"/>
        </w:rPr>
        <w:t>Horizontal d</w:t>
      </w:r>
      <w:r>
        <w:rPr>
          <w:rFonts w:ascii="Times New Roman" w:hAnsi="Times New Roman" w:cs="Times New Roman"/>
        </w:rPr>
        <w:t>ashed lines indicate mean evenness for a given range of years: 1900 to present (lower) and 1982 to present (upper). Black marks on the x axis indicate years where the evenness is below the mean evenness since 1982.</w:t>
      </w:r>
      <w:r w:rsidR="00D433D4">
        <w:rPr>
          <w:rFonts w:ascii="Times New Roman" w:hAnsi="Times New Roman" w:cs="Times New Roman"/>
        </w:rPr>
        <w:t xml:space="preserve"> </w:t>
      </w:r>
    </w:p>
    <w:p w14:paraId="292E9155" w14:textId="77777777" w:rsidR="00DF7E7E" w:rsidRPr="00543854" w:rsidRDefault="00DF7E7E" w:rsidP="00145B28">
      <w:pPr>
        <w:jc w:val="both"/>
        <w:rPr>
          <w:rFonts w:ascii="Times New Roman" w:hAnsi="Times New Roman" w:cs="Times New Roman"/>
          <w:iCs/>
          <w:color w:val="000000" w:themeColor="text1"/>
          <w:szCs w:val="18"/>
        </w:rPr>
      </w:pPr>
      <w:r w:rsidRPr="00543854">
        <w:rPr>
          <w:rFonts w:ascii="Times New Roman" w:hAnsi="Times New Roman" w:cs="Times New Roman"/>
        </w:rPr>
        <w:br w:type="page"/>
      </w:r>
    </w:p>
    <w:p w14:paraId="67F995BD" w14:textId="21C42C61" w:rsidR="009359C0" w:rsidRPr="00543854" w:rsidRDefault="009359C0" w:rsidP="00145B28">
      <w:pPr>
        <w:jc w:val="both"/>
        <w:rPr>
          <w:rFonts w:ascii="Times New Roman" w:hAnsi="Times New Roman" w:cs="Times New Roman"/>
        </w:rPr>
      </w:pPr>
      <w:r w:rsidRPr="00543854">
        <w:rPr>
          <w:rFonts w:ascii="Times New Roman" w:hAnsi="Times New Roman" w:cs="Times New Roman"/>
          <w:noProof/>
        </w:rPr>
        <w:lastRenderedPageBreak/>
        <w:drawing>
          <wp:inline distT="0" distB="0" distL="0" distR="0" wp14:anchorId="607E0FD0" wp14:editId="01E1D746">
            <wp:extent cx="5943600" cy="5943600"/>
            <wp:effectExtent l="0" t="0" r="0" b="0"/>
            <wp:docPr id="7" name="Picture 7" descr="C:\wcd\results\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cd\results\distribu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AAE0633" w14:textId="1B25D1E0" w:rsidR="009359C0" w:rsidRPr="00543854" w:rsidRDefault="009359C0" w:rsidP="00145B28">
      <w:pPr>
        <w:jc w:val="both"/>
        <w:rPr>
          <w:rFonts w:ascii="Times New Roman" w:hAnsi="Times New Roman" w:cs="Times New Roman"/>
          <w:iCs/>
          <w:color w:val="000000" w:themeColor="text1"/>
          <w:szCs w:val="18"/>
        </w:rPr>
      </w:pPr>
      <w:bookmarkStart w:id="119" w:name="_Ref440530994"/>
      <w:r w:rsidRPr="00543854">
        <w:rPr>
          <w:rFonts w:ascii="Times New Roman" w:hAnsi="Times New Roman" w:cs="Times New Roman"/>
        </w:rPr>
        <w:t xml:space="preserve">Figure </w:t>
      </w:r>
      <w:r w:rsidRPr="00543854">
        <w:rPr>
          <w:rFonts w:ascii="Times New Roman" w:hAnsi="Times New Roman" w:cs="Times New Roman"/>
        </w:rPr>
        <w:fldChar w:fldCharType="begin"/>
      </w:r>
      <w:r w:rsidRPr="00543854">
        <w:rPr>
          <w:rFonts w:ascii="Times New Roman" w:hAnsi="Times New Roman" w:cs="Times New Roman"/>
        </w:rPr>
        <w:instrText xml:space="preserve"> SEQ Figure \* MERGEFORMAT </w:instrText>
      </w:r>
      <w:r w:rsidRPr="00543854">
        <w:rPr>
          <w:rFonts w:ascii="Times New Roman" w:hAnsi="Times New Roman" w:cs="Times New Roman"/>
        </w:rPr>
        <w:fldChar w:fldCharType="separate"/>
      </w:r>
      <w:r w:rsidR="002F5364" w:rsidRPr="00543854">
        <w:rPr>
          <w:rFonts w:ascii="Times New Roman" w:hAnsi="Times New Roman" w:cs="Times New Roman"/>
          <w:noProof/>
        </w:rPr>
        <w:t>4</w:t>
      </w:r>
      <w:r w:rsidRPr="00543854">
        <w:rPr>
          <w:rFonts w:ascii="Times New Roman" w:hAnsi="Times New Roman" w:cs="Times New Roman"/>
        </w:rPr>
        <w:fldChar w:fldCharType="end"/>
      </w:r>
      <w:bookmarkEnd w:id="119"/>
      <w:r w:rsidRPr="00543854">
        <w:rPr>
          <w:rFonts w:ascii="Times New Roman" w:hAnsi="Times New Roman" w:cs="Times New Roman"/>
        </w:rPr>
        <w:t>. Comparisons between sample and t</w:t>
      </w:r>
      <w:r w:rsidRPr="00543854">
        <w:rPr>
          <w:rFonts w:ascii="Times New Roman" w:hAnsi="Times New Roman" w:cs="Times New Roman"/>
          <w:iCs/>
          <w:color w:val="000000" w:themeColor="text1"/>
          <w:szCs w:val="18"/>
        </w:rPr>
        <w:t xml:space="preserve">heoretical quantiles for a standard normal distribution (upper) and a </w:t>
      </w:r>
      <w:r w:rsidR="00D02F85">
        <w:rPr>
          <w:rFonts w:ascii="Times New Roman" w:hAnsi="Times New Roman" w:cs="Times New Roman"/>
          <w:iCs/>
          <w:color w:val="000000" w:themeColor="text1"/>
          <w:szCs w:val="18"/>
        </w:rPr>
        <w:t>b</w:t>
      </w:r>
      <w:r w:rsidRPr="00543854">
        <w:rPr>
          <w:rFonts w:ascii="Times New Roman" w:hAnsi="Times New Roman" w:cs="Times New Roman"/>
          <w:iCs/>
          <w:color w:val="000000" w:themeColor="text1"/>
          <w:szCs w:val="18"/>
        </w:rPr>
        <w:t xml:space="preserve">eta distribution with </w:t>
      </w:r>
      <w:r w:rsidR="00280DA6" w:rsidRPr="00543854">
        <w:rPr>
          <w:rFonts w:ascii="Times New Roman" w:hAnsi="Times New Roman" w:cs="Times New Roman"/>
          <w:iCs/>
          <w:color w:val="000000" w:themeColor="text1"/>
          <w:szCs w:val="18"/>
        </w:rPr>
        <w:t xml:space="preserve">mean of 0.083 and variance of 0.0035 </w:t>
      </w:r>
      <w:r w:rsidR="00AA2B46" w:rsidRPr="00543854">
        <w:rPr>
          <w:rFonts w:ascii="Times New Roman" w:hAnsi="Times New Roman" w:cs="Times New Roman"/>
          <w:iCs/>
          <w:color w:val="000000" w:themeColor="text1"/>
          <w:szCs w:val="18"/>
        </w:rPr>
        <w:t xml:space="preserve">(lower). Histogram displays the frequency of proportions of port specific sablefish landings caught using trawl gear within the limited entry (LE) </w:t>
      </w:r>
      <w:proofErr w:type="spellStart"/>
      <w:r w:rsidR="00AA2B46" w:rsidRPr="00543854">
        <w:rPr>
          <w:rFonts w:ascii="Times New Roman" w:hAnsi="Times New Roman" w:cs="Times New Roman"/>
          <w:iCs/>
          <w:color w:val="000000" w:themeColor="text1"/>
          <w:szCs w:val="18"/>
        </w:rPr>
        <w:t>groundfish</w:t>
      </w:r>
      <w:proofErr w:type="spellEnd"/>
      <w:r w:rsidR="00AA2B46" w:rsidRPr="00543854">
        <w:rPr>
          <w:rFonts w:ascii="Times New Roman" w:hAnsi="Times New Roman" w:cs="Times New Roman"/>
          <w:iCs/>
          <w:color w:val="000000" w:themeColor="text1"/>
          <w:szCs w:val="18"/>
        </w:rPr>
        <w:t xml:space="preserve"> trawl fishery (right).</w:t>
      </w:r>
      <w:r w:rsidRPr="00543854">
        <w:rPr>
          <w:rFonts w:ascii="Times New Roman" w:hAnsi="Times New Roman" w:cs="Times New Roman"/>
          <w:iCs/>
          <w:color w:val="000000" w:themeColor="text1"/>
          <w:szCs w:val="18"/>
        </w:rPr>
        <w:br w:type="page"/>
      </w:r>
    </w:p>
    <w:p w14:paraId="26998C6A" w14:textId="77777777" w:rsidR="00145B28" w:rsidRPr="00543854" w:rsidRDefault="00145B28" w:rsidP="00145B28">
      <w:pPr>
        <w:pStyle w:val="Caption"/>
        <w:jc w:val="both"/>
        <w:rPr>
          <w:rFonts w:cs="Times New Roman"/>
        </w:rPr>
      </w:pPr>
      <w:bookmarkStart w:id="120" w:name="_Ref440570277"/>
      <w:r w:rsidRPr="00543854">
        <w:rPr>
          <w:rFonts w:cs="Times New Roman"/>
          <w:noProof/>
        </w:rPr>
        <w:lastRenderedPageBreak/>
        <w:drawing>
          <wp:inline distT="0" distB="0" distL="0" distR="0" wp14:anchorId="49B3226A" wp14:editId="54E66E9B">
            <wp:extent cx="5943600" cy="5943600"/>
            <wp:effectExtent l="0" t="0" r="0" b="0"/>
            <wp:docPr id="19" name="Picture 19" descr="C:\wcd\results\abun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wcd\results\abunda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C657868" w14:textId="6BAC9559" w:rsidR="0007701F" w:rsidRPr="00543854" w:rsidRDefault="0007701F" w:rsidP="00145B28">
      <w:pPr>
        <w:pStyle w:val="Caption"/>
        <w:jc w:val="both"/>
        <w:rPr>
          <w:rFonts w:cs="Times New Roman"/>
        </w:rPr>
      </w:pPr>
      <w:bookmarkStart w:id="121" w:name="_Ref440570326"/>
      <w:r w:rsidRPr="00543854">
        <w:rPr>
          <w:rFonts w:cs="Times New Roman"/>
        </w:rPr>
        <w:t xml:space="preserve">Figure </w:t>
      </w:r>
      <w:r w:rsidR="003368C6" w:rsidRPr="00543854">
        <w:rPr>
          <w:rFonts w:cs="Times New Roman"/>
        </w:rPr>
        <w:fldChar w:fldCharType="begin"/>
      </w:r>
      <w:r w:rsidR="003368C6" w:rsidRPr="00543854">
        <w:rPr>
          <w:rFonts w:cs="Times New Roman"/>
        </w:rPr>
        <w:instrText xml:space="preserve"> SEQ Figure \* ARABIC </w:instrText>
      </w:r>
      <w:r w:rsidR="003368C6" w:rsidRPr="00543854">
        <w:rPr>
          <w:rFonts w:cs="Times New Roman"/>
        </w:rPr>
        <w:fldChar w:fldCharType="separate"/>
      </w:r>
      <w:r w:rsidR="002F5364" w:rsidRPr="00543854">
        <w:rPr>
          <w:rFonts w:cs="Times New Roman"/>
          <w:noProof/>
        </w:rPr>
        <w:t>5</w:t>
      </w:r>
      <w:r w:rsidR="003368C6" w:rsidRPr="00543854">
        <w:rPr>
          <w:rFonts w:cs="Times New Roman"/>
          <w:noProof/>
        </w:rPr>
        <w:fldChar w:fldCharType="end"/>
      </w:r>
      <w:bookmarkEnd w:id="115"/>
      <w:bookmarkEnd w:id="120"/>
      <w:bookmarkEnd w:id="121"/>
      <w:r w:rsidR="00795949" w:rsidRPr="00543854">
        <w:rPr>
          <w:rFonts w:cs="Times New Roman"/>
        </w:rPr>
        <w:t xml:space="preserve">. Positive </w:t>
      </w:r>
      <w:r w:rsidR="00AB3C1B" w:rsidRPr="00543854">
        <w:rPr>
          <w:rFonts w:cs="Times New Roman"/>
        </w:rPr>
        <w:t xml:space="preserve">tows (kg) from the Northwest Fisheries Science </w:t>
      </w:r>
      <w:proofErr w:type="spellStart"/>
      <w:r w:rsidR="00AB3C1B" w:rsidRPr="00543854">
        <w:rPr>
          <w:rFonts w:cs="Times New Roman"/>
        </w:rPr>
        <w:t>Center</w:t>
      </w:r>
      <w:proofErr w:type="spellEnd"/>
      <w:r w:rsidR="00AB3C1B" w:rsidRPr="00543854">
        <w:rPr>
          <w:rFonts w:cs="Times New Roman"/>
        </w:rPr>
        <w:t xml:space="preserve"> Shelf-slope survey</w:t>
      </w:r>
      <w:r w:rsidR="00795949" w:rsidRPr="00543854">
        <w:rPr>
          <w:rFonts w:cs="Times New Roman"/>
        </w:rPr>
        <w:t xml:space="preserve"> from 200</w:t>
      </w:r>
      <w:r w:rsidR="00AB3C1B" w:rsidRPr="00543854">
        <w:rPr>
          <w:rFonts w:cs="Times New Roman"/>
        </w:rPr>
        <w:t>3</w:t>
      </w:r>
      <w:r w:rsidR="00795949" w:rsidRPr="00543854">
        <w:rPr>
          <w:rFonts w:cs="Times New Roman"/>
        </w:rPr>
        <w:t xml:space="preserve"> to 201</w:t>
      </w:r>
      <w:r w:rsidR="00AB3C1B" w:rsidRPr="00543854">
        <w:rPr>
          <w:rFonts w:cs="Times New Roman"/>
        </w:rPr>
        <w:t>4</w:t>
      </w:r>
      <w:r w:rsidR="009F714C" w:rsidRPr="00543854">
        <w:rPr>
          <w:rFonts w:cs="Times New Roman"/>
        </w:rPr>
        <w:t xml:space="preserve">. </w:t>
      </w:r>
      <w:r w:rsidR="00712764" w:rsidRPr="00543854">
        <w:rPr>
          <w:rFonts w:cs="Times New Roman"/>
        </w:rPr>
        <w:t xml:space="preserve">Panels display data for a single species across all years, </w:t>
      </w:r>
      <w:r w:rsidR="009F714C" w:rsidRPr="00543854">
        <w:rPr>
          <w:rFonts w:cs="Times New Roman"/>
        </w:rPr>
        <w:t xml:space="preserve">where the size of the transparent circle is relative to the </w:t>
      </w:r>
      <w:r w:rsidR="00712764" w:rsidRPr="00543854">
        <w:rPr>
          <w:rFonts w:cs="Times New Roman"/>
        </w:rPr>
        <w:t xml:space="preserve">species specific </w:t>
      </w:r>
      <w:r w:rsidR="009F714C" w:rsidRPr="00543854">
        <w:rPr>
          <w:rFonts w:cs="Times New Roman"/>
        </w:rPr>
        <w:t>weight in a given tow. From left to right, top to bottom, species are: sablefish, Pac</w:t>
      </w:r>
      <w:r w:rsidR="00795949" w:rsidRPr="00543854">
        <w:rPr>
          <w:rFonts w:cs="Times New Roman"/>
        </w:rPr>
        <w:t xml:space="preserve">ific </w:t>
      </w:r>
      <w:proofErr w:type="gramStart"/>
      <w:r w:rsidR="00795949" w:rsidRPr="00543854">
        <w:rPr>
          <w:rFonts w:cs="Times New Roman"/>
        </w:rPr>
        <w:t>ocean</w:t>
      </w:r>
      <w:proofErr w:type="gramEnd"/>
      <w:r w:rsidR="00795949" w:rsidRPr="00543854">
        <w:rPr>
          <w:rFonts w:cs="Times New Roman"/>
        </w:rPr>
        <w:t xml:space="preserve"> perch (POP), </w:t>
      </w:r>
      <w:proofErr w:type="spellStart"/>
      <w:r w:rsidR="009F714C" w:rsidRPr="00543854">
        <w:rPr>
          <w:rFonts w:cs="Times New Roman"/>
        </w:rPr>
        <w:t>darkblotched</w:t>
      </w:r>
      <w:proofErr w:type="spellEnd"/>
      <w:r w:rsidR="009F714C" w:rsidRPr="00543854">
        <w:rPr>
          <w:rFonts w:cs="Times New Roman"/>
        </w:rPr>
        <w:t xml:space="preserve"> rockfish, </w:t>
      </w:r>
      <w:proofErr w:type="spellStart"/>
      <w:r w:rsidR="009F714C" w:rsidRPr="00543854">
        <w:rPr>
          <w:rFonts w:cs="Times New Roman"/>
        </w:rPr>
        <w:t>cowcod</w:t>
      </w:r>
      <w:proofErr w:type="spellEnd"/>
      <w:r w:rsidR="009F714C" w:rsidRPr="00543854">
        <w:rPr>
          <w:rFonts w:cs="Times New Roman"/>
        </w:rPr>
        <w:t xml:space="preserve">, </w:t>
      </w:r>
      <w:proofErr w:type="spellStart"/>
      <w:r w:rsidR="009F714C" w:rsidRPr="00543854">
        <w:rPr>
          <w:rFonts w:cs="Times New Roman"/>
        </w:rPr>
        <w:t>boacaccio</w:t>
      </w:r>
      <w:proofErr w:type="spellEnd"/>
      <w:r w:rsidR="009F714C" w:rsidRPr="00543854">
        <w:rPr>
          <w:rFonts w:cs="Times New Roman"/>
        </w:rPr>
        <w:t xml:space="preserve">, and </w:t>
      </w:r>
      <w:proofErr w:type="spellStart"/>
      <w:r w:rsidR="00795949" w:rsidRPr="00543854">
        <w:rPr>
          <w:rFonts w:cs="Times New Roman"/>
        </w:rPr>
        <w:t>yelloweye</w:t>
      </w:r>
      <w:proofErr w:type="spellEnd"/>
      <w:r w:rsidR="009F714C" w:rsidRPr="00543854">
        <w:rPr>
          <w:rFonts w:cs="Times New Roman"/>
        </w:rPr>
        <w:t xml:space="preserve"> rockfish</w:t>
      </w:r>
      <w:r w:rsidR="00795949" w:rsidRPr="00543854">
        <w:rPr>
          <w:rFonts w:cs="Times New Roman"/>
        </w:rPr>
        <w:t xml:space="preserve">. </w:t>
      </w:r>
    </w:p>
    <w:p w14:paraId="0B81D085" w14:textId="6EFF273A" w:rsidR="00BC7FD5" w:rsidRPr="00543854" w:rsidRDefault="00BC7FD5" w:rsidP="00145B28">
      <w:pPr>
        <w:spacing w:line="240" w:lineRule="auto"/>
        <w:jc w:val="both"/>
        <w:rPr>
          <w:rFonts w:ascii="Times New Roman" w:hAnsi="Times New Roman" w:cs="Times New Roman"/>
        </w:rPr>
      </w:pPr>
      <w:r w:rsidRPr="00543854">
        <w:rPr>
          <w:rFonts w:ascii="Times New Roman" w:hAnsi="Times New Roman" w:cs="Times New Roman"/>
        </w:rPr>
        <w:br w:type="page"/>
      </w:r>
    </w:p>
    <w:p w14:paraId="3BFA7EF2" w14:textId="3BBC714F" w:rsidR="005C2096" w:rsidRPr="00543854" w:rsidRDefault="005C2096" w:rsidP="00145B28">
      <w:pPr>
        <w:spacing w:line="240" w:lineRule="auto"/>
        <w:jc w:val="both"/>
        <w:rPr>
          <w:rFonts w:ascii="Times New Roman" w:hAnsi="Times New Roman" w:cs="Times New Roman"/>
        </w:rPr>
      </w:pPr>
      <w:bookmarkStart w:id="122" w:name="_Ref433534641"/>
      <w:r w:rsidRPr="00543854">
        <w:rPr>
          <w:rFonts w:ascii="Times New Roman" w:hAnsi="Times New Roman" w:cs="Times New Roman"/>
          <w:noProof/>
        </w:rPr>
        <w:lastRenderedPageBreak/>
        <w:drawing>
          <wp:inline distT="0" distB="0" distL="0" distR="0" wp14:anchorId="04826C45" wp14:editId="2B0C3DAD">
            <wp:extent cx="5943600" cy="5943600"/>
            <wp:effectExtent l="0" t="0" r="0" b="0"/>
            <wp:docPr id="21" name="Picture 21" descr="C:\wcd\results\index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wcd\results\indexlin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81A54B6" w14:textId="4D3B279A" w:rsidR="00BC7FD5" w:rsidRPr="00543854" w:rsidRDefault="00BC7FD5" w:rsidP="00145B28">
      <w:pPr>
        <w:spacing w:line="240" w:lineRule="auto"/>
        <w:jc w:val="both"/>
        <w:rPr>
          <w:rFonts w:ascii="Times New Roman" w:hAnsi="Times New Roman" w:cs="Times New Roman"/>
        </w:rPr>
      </w:pPr>
      <w:bookmarkStart w:id="123" w:name="_Ref440571613"/>
      <w:r w:rsidRPr="00543854">
        <w:rPr>
          <w:rFonts w:ascii="Times New Roman" w:hAnsi="Times New Roman" w:cs="Times New Roman"/>
        </w:rPr>
        <w:t xml:space="preserve">Figure </w:t>
      </w:r>
      <w:r w:rsidRPr="00543854">
        <w:rPr>
          <w:rFonts w:ascii="Times New Roman" w:hAnsi="Times New Roman" w:cs="Times New Roman"/>
        </w:rPr>
        <w:fldChar w:fldCharType="begin"/>
      </w:r>
      <w:r w:rsidRPr="00543854">
        <w:rPr>
          <w:rFonts w:ascii="Times New Roman" w:hAnsi="Times New Roman" w:cs="Times New Roman"/>
        </w:rPr>
        <w:instrText xml:space="preserve"> SEQ Figure \* ARABIC  \* MERGEFORMAT </w:instrText>
      </w:r>
      <w:r w:rsidRPr="00543854">
        <w:rPr>
          <w:rFonts w:ascii="Times New Roman" w:hAnsi="Times New Roman" w:cs="Times New Roman"/>
        </w:rPr>
        <w:fldChar w:fldCharType="separate"/>
      </w:r>
      <w:r w:rsidR="002F5364" w:rsidRPr="00543854">
        <w:rPr>
          <w:rFonts w:ascii="Times New Roman" w:hAnsi="Times New Roman" w:cs="Times New Roman"/>
          <w:noProof/>
        </w:rPr>
        <w:t>6</w:t>
      </w:r>
      <w:r w:rsidRPr="00543854">
        <w:rPr>
          <w:rFonts w:ascii="Times New Roman" w:hAnsi="Times New Roman" w:cs="Times New Roman"/>
        </w:rPr>
        <w:fldChar w:fldCharType="end"/>
      </w:r>
      <w:bookmarkEnd w:id="122"/>
      <w:bookmarkEnd w:id="123"/>
      <w:r w:rsidRPr="00543854">
        <w:rPr>
          <w:rFonts w:ascii="Times New Roman" w:hAnsi="Times New Roman" w:cs="Times New Roman"/>
        </w:rPr>
        <w:t xml:space="preserve">. </w:t>
      </w:r>
      <w:r w:rsidR="00261955" w:rsidRPr="00543854">
        <w:rPr>
          <w:rFonts w:ascii="Times New Roman" w:hAnsi="Times New Roman" w:cs="Times New Roman"/>
        </w:rPr>
        <w:t>Species-</w:t>
      </w:r>
      <w:proofErr w:type="spellStart"/>
      <w:r w:rsidRPr="00543854">
        <w:rPr>
          <w:rFonts w:ascii="Times New Roman" w:hAnsi="Times New Roman" w:cs="Times New Roman"/>
        </w:rPr>
        <w:t>pecific</w:t>
      </w:r>
      <w:proofErr w:type="spellEnd"/>
      <w:r w:rsidRPr="00543854">
        <w:rPr>
          <w:rFonts w:ascii="Times New Roman" w:hAnsi="Times New Roman" w:cs="Times New Roman"/>
        </w:rPr>
        <w:t xml:space="preserve"> </w:t>
      </w:r>
      <w:r w:rsidRPr="00543854">
        <w:rPr>
          <w:rFonts w:ascii="Times New Roman" w:hAnsi="Times New Roman" w:cs="Times New Roman"/>
        </w:rPr>
        <w:t xml:space="preserve">relative indexes of abundances per port group </w:t>
      </w:r>
      <w:r w:rsidR="00712764" w:rsidRPr="00543854">
        <w:rPr>
          <w:rFonts w:ascii="Times New Roman" w:hAnsi="Times New Roman" w:cs="Times New Roman"/>
        </w:rPr>
        <w:t xml:space="preserve">estimated from </w:t>
      </w:r>
      <w:r w:rsidRPr="00543854">
        <w:rPr>
          <w:rFonts w:ascii="Times New Roman" w:hAnsi="Times New Roman" w:cs="Times New Roman"/>
        </w:rPr>
        <w:t>delta-</w:t>
      </w:r>
      <w:r w:rsidRPr="00543854">
        <w:rPr>
          <w:rFonts w:ascii="Times New Roman" w:hAnsi="Times New Roman" w:cs="Times New Roman"/>
        </w:rPr>
        <w:t>generalized linear mixed effects models</w:t>
      </w:r>
      <w:r w:rsidRPr="00543854">
        <w:rPr>
          <w:rFonts w:ascii="Times New Roman" w:hAnsi="Times New Roman" w:cs="Times New Roman"/>
        </w:rPr>
        <w:t xml:space="preserve"> </w:t>
      </w:r>
      <w:r w:rsidR="00712764" w:rsidRPr="00543854">
        <w:rPr>
          <w:rFonts w:ascii="Times New Roman" w:hAnsi="Times New Roman" w:cs="Times New Roman"/>
        </w:rPr>
        <w:t xml:space="preserve">fit to data from the </w:t>
      </w:r>
      <w:r w:rsidRPr="00543854">
        <w:rPr>
          <w:rFonts w:ascii="Times New Roman" w:hAnsi="Times New Roman" w:cs="Times New Roman"/>
        </w:rPr>
        <w:t xml:space="preserve">Northwest Fisheries Science Shelf-slope survey trawl. </w:t>
      </w:r>
      <w:r w:rsidR="005C2096" w:rsidRPr="00543854">
        <w:rPr>
          <w:rFonts w:ascii="Times New Roman" w:hAnsi="Times New Roman" w:cs="Times New Roman"/>
        </w:rPr>
        <w:t>Eight</w:t>
      </w:r>
      <w:r w:rsidRPr="00543854">
        <w:rPr>
          <w:rFonts w:ascii="Times New Roman" w:hAnsi="Times New Roman" w:cs="Times New Roman"/>
        </w:rPr>
        <w:t xml:space="preserve"> port groups (</w:t>
      </w:r>
      <w:r w:rsidR="007F5BAB" w:rsidRPr="00543854">
        <w:rPr>
          <w:rFonts w:ascii="Times New Roman" w:hAnsi="Times New Roman" w:cs="Times New Roman"/>
        </w:rPr>
        <w:t>columns</w:t>
      </w:r>
      <w:r w:rsidRPr="00543854">
        <w:rPr>
          <w:rFonts w:ascii="Times New Roman" w:hAnsi="Times New Roman" w:cs="Times New Roman"/>
        </w:rPr>
        <w:t xml:space="preserve">) along the US West Coast were included: (A) Washington, (B) Astoria and Tillamook, (C) Newport, (D) Coos Bay, (E) Brookings and Crescent City, (F) Eureka, (G) Fort Bragg, </w:t>
      </w:r>
      <w:r w:rsidR="005C2096" w:rsidRPr="00543854">
        <w:rPr>
          <w:rFonts w:ascii="Times New Roman" w:hAnsi="Times New Roman" w:cs="Times New Roman"/>
        </w:rPr>
        <w:t xml:space="preserve">and </w:t>
      </w:r>
      <w:r w:rsidRPr="00543854">
        <w:rPr>
          <w:rFonts w:ascii="Times New Roman" w:hAnsi="Times New Roman" w:cs="Times New Roman"/>
        </w:rPr>
        <w:t>(H) San Francisco and Bodega Bay. Results are presented for four overfished species and sablefish (</w:t>
      </w:r>
      <w:r w:rsidR="007F5BAB" w:rsidRPr="00543854">
        <w:rPr>
          <w:rFonts w:ascii="Times New Roman" w:hAnsi="Times New Roman" w:cs="Times New Roman"/>
        </w:rPr>
        <w:t>rows</w:t>
      </w:r>
      <w:r w:rsidRPr="00543854">
        <w:rPr>
          <w:rFonts w:ascii="Times New Roman" w:hAnsi="Times New Roman" w:cs="Times New Roman"/>
        </w:rPr>
        <w:t xml:space="preserve">). Indices were generated using data from 2002 to 2014, but results are only shown for 2009 to 2013 because those </w:t>
      </w:r>
      <w:r w:rsidR="00326C21" w:rsidRPr="00543854">
        <w:rPr>
          <w:rFonts w:ascii="Times New Roman" w:hAnsi="Times New Roman" w:cs="Times New Roman"/>
        </w:rPr>
        <w:t>represent the years for</w:t>
      </w:r>
      <w:r w:rsidR="00BF254F" w:rsidRPr="00543854">
        <w:rPr>
          <w:rFonts w:ascii="Times New Roman" w:hAnsi="Times New Roman" w:cs="Times New Roman"/>
        </w:rPr>
        <w:softHyphen/>
      </w:r>
      <w:r w:rsidR="00BF254F" w:rsidRPr="00543854">
        <w:rPr>
          <w:rFonts w:ascii="Times New Roman" w:hAnsi="Times New Roman" w:cs="Times New Roman"/>
        </w:rPr>
        <w:softHyphen/>
      </w:r>
      <w:r w:rsidR="00326C21" w:rsidRPr="00543854">
        <w:rPr>
          <w:rFonts w:ascii="Times New Roman" w:hAnsi="Times New Roman" w:cs="Times New Roman"/>
        </w:rPr>
        <w:t xml:space="preserve"> which </w:t>
      </w:r>
      <w:r w:rsidRPr="00543854">
        <w:rPr>
          <w:rFonts w:ascii="Times New Roman" w:hAnsi="Times New Roman" w:cs="Times New Roman"/>
        </w:rPr>
        <w:t xml:space="preserve">economic data was also </w:t>
      </w:r>
      <w:commentRangeStart w:id="124"/>
      <w:r w:rsidRPr="00543854">
        <w:rPr>
          <w:rFonts w:ascii="Times New Roman" w:hAnsi="Times New Roman" w:cs="Times New Roman"/>
        </w:rPr>
        <w:t>available</w:t>
      </w:r>
      <w:commentRangeEnd w:id="124"/>
      <w:r w:rsidR="00261955" w:rsidRPr="00543854">
        <w:rPr>
          <w:rStyle w:val="CommentReference"/>
          <w:rFonts w:ascii="Times New Roman" w:hAnsi="Times New Roman" w:cs="Times New Roman"/>
        </w:rPr>
        <w:commentReference w:id="124"/>
      </w:r>
      <w:r w:rsidRPr="00543854">
        <w:rPr>
          <w:rFonts w:ascii="Times New Roman" w:hAnsi="Times New Roman" w:cs="Times New Roman"/>
        </w:rPr>
        <w:t>.</w:t>
      </w:r>
    </w:p>
    <w:p w14:paraId="37D2501C" w14:textId="36478CFD" w:rsidR="00D25EB6" w:rsidRPr="00543854" w:rsidRDefault="00D25EB6" w:rsidP="00145B28">
      <w:pPr>
        <w:jc w:val="both"/>
        <w:rPr>
          <w:rFonts w:ascii="Times New Roman" w:hAnsi="Times New Roman" w:cs="Times New Roman"/>
        </w:rPr>
      </w:pPr>
      <w:r w:rsidRPr="00543854">
        <w:rPr>
          <w:rFonts w:ascii="Times New Roman" w:hAnsi="Times New Roman" w:cs="Times New Roman"/>
        </w:rPr>
        <w:br w:type="page"/>
      </w:r>
    </w:p>
    <w:p w14:paraId="71F8860C" w14:textId="7BB770DF" w:rsidR="00D25EB6" w:rsidRPr="00543854" w:rsidRDefault="00012785" w:rsidP="00145B28">
      <w:pPr>
        <w:spacing w:line="240" w:lineRule="auto"/>
        <w:jc w:val="both"/>
        <w:rPr>
          <w:rFonts w:ascii="Times New Roman" w:hAnsi="Times New Roman" w:cs="Times New Roman"/>
        </w:rPr>
      </w:pPr>
      <w:r w:rsidRPr="00543854">
        <w:rPr>
          <w:rFonts w:ascii="Times New Roman" w:hAnsi="Times New Roman" w:cs="Times New Roman"/>
        </w:rPr>
        <w:lastRenderedPageBreak/>
        <w:t xml:space="preserve"> </w:t>
      </w:r>
      <w:r w:rsidR="00D25EB6" w:rsidRPr="00543854">
        <w:rPr>
          <w:rFonts w:ascii="Times New Roman" w:hAnsi="Times New Roman" w:cs="Times New Roman"/>
        </w:rPr>
        <w:softHyphen/>
      </w:r>
      <w:r w:rsidR="00D25EB6" w:rsidRPr="00543854">
        <w:rPr>
          <w:rFonts w:ascii="Times New Roman" w:hAnsi="Times New Roman" w:cs="Times New Roman"/>
        </w:rPr>
        <w:softHyphen/>
      </w:r>
      <w:r w:rsidR="00D25EB6" w:rsidRPr="00543854">
        <w:rPr>
          <w:rFonts w:ascii="Times New Roman" w:hAnsi="Times New Roman" w:cs="Times New Roman"/>
        </w:rPr>
        <w:softHyphen/>
      </w:r>
      <w:r w:rsidR="00FC24A8" w:rsidRPr="00543854">
        <w:rPr>
          <w:rFonts w:ascii="Times New Roman" w:hAnsi="Times New Roman" w:cs="Times New Roman"/>
          <w:noProof/>
        </w:rPr>
        <w:drawing>
          <wp:inline distT="0" distB="0" distL="0" distR="0" wp14:anchorId="307262A8" wp14:editId="22048B93">
            <wp:extent cx="5943600" cy="6825706"/>
            <wp:effectExtent l="0" t="0" r="0" b="0"/>
            <wp:docPr id="16" name="Picture 16" descr="C:\wcd\results\gam_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wcd\results\gam_m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825706"/>
                    </a:xfrm>
                    <a:prstGeom prst="rect">
                      <a:avLst/>
                    </a:prstGeom>
                    <a:noFill/>
                    <a:ln>
                      <a:noFill/>
                    </a:ln>
                  </pic:spPr>
                </pic:pic>
              </a:graphicData>
            </a:graphic>
          </wp:inline>
        </w:drawing>
      </w:r>
    </w:p>
    <w:p w14:paraId="14729468" w14:textId="75AA0BEA" w:rsidR="00D25EB6" w:rsidRPr="00543854" w:rsidRDefault="00D25EB6" w:rsidP="00145B28">
      <w:pPr>
        <w:spacing w:line="240" w:lineRule="auto"/>
        <w:jc w:val="both"/>
        <w:rPr>
          <w:rFonts w:ascii="Times New Roman" w:hAnsi="Times New Roman" w:cs="Times New Roman"/>
        </w:rPr>
      </w:pPr>
      <w:bookmarkStart w:id="125" w:name="_Ref440555738"/>
      <w:r w:rsidRPr="00543854">
        <w:rPr>
          <w:rFonts w:ascii="Times New Roman" w:hAnsi="Times New Roman" w:cs="Times New Roman"/>
        </w:rPr>
        <w:t xml:space="preserve">Figure </w:t>
      </w:r>
      <w:r w:rsidRPr="00543854">
        <w:rPr>
          <w:rFonts w:ascii="Times New Roman" w:hAnsi="Times New Roman" w:cs="Times New Roman"/>
        </w:rPr>
        <w:fldChar w:fldCharType="begin"/>
      </w:r>
      <w:r w:rsidRPr="00543854">
        <w:rPr>
          <w:rFonts w:ascii="Times New Roman" w:hAnsi="Times New Roman" w:cs="Times New Roman"/>
        </w:rPr>
        <w:instrText xml:space="preserve"> SEQ Figure \* MERGEFORMAT </w:instrText>
      </w:r>
      <w:r w:rsidRPr="00543854">
        <w:rPr>
          <w:rFonts w:ascii="Times New Roman" w:hAnsi="Times New Roman" w:cs="Times New Roman"/>
        </w:rPr>
        <w:fldChar w:fldCharType="separate"/>
      </w:r>
      <w:r w:rsidR="002F5364" w:rsidRPr="00543854">
        <w:rPr>
          <w:rFonts w:ascii="Times New Roman" w:hAnsi="Times New Roman" w:cs="Times New Roman"/>
          <w:noProof/>
        </w:rPr>
        <w:t>7</w:t>
      </w:r>
      <w:r w:rsidRPr="00543854">
        <w:rPr>
          <w:rFonts w:ascii="Times New Roman" w:hAnsi="Times New Roman" w:cs="Times New Roman"/>
        </w:rPr>
        <w:fldChar w:fldCharType="end"/>
      </w:r>
      <w:bookmarkEnd w:id="125"/>
      <w:r w:rsidRPr="00543854">
        <w:rPr>
          <w:rFonts w:ascii="Times New Roman" w:hAnsi="Times New Roman" w:cs="Times New Roman"/>
        </w:rPr>
        <w:t xml:space="preserve">. Function estimates for </w:t>
      </w:r>
      <w:r w:rsidR="000E5268" w:rsidRPr="00543854">
        <w:rPr>
          <w:rFonts w:ascii="Times New Roman" w:hAnsi="Times New Roman" w:cs="Times New Roman"/>
        </w:rPr>
        <w:t>fixed costs</w:t>
      </w:r>
      <w:r w:rsidR="00FC24A8" w:rsidRPr="00543854">
        <w:rPr>
          <w:rFonts w:ascii="Times New Roman" w:hAnsi="Times New Roman" w:cs="Times New Roman"/>
        </w:rPr>
        <w:t xml:space="preserve"> (top)</w:t>
      </w:r>
      <w:r w:rsidR="000E5268" w:rsidRPr="00543854">
        <w:rPr>
          <w:rFonts w:ascii="Times New Roman" w:hAnsi="Times New Roman" w:cs="Times New Roman"/>
        </w:rPr>
        <w:t xml:space="preserve">, </w:t>
      </w:r>
      <w:r w:rsidR="00FC24A8" w:rsidRPr="00543854">
        <w:rPr>
          <w:rFonts w:ascii="Times New Roman" w:hAnsi="Times New Roman" w:cs="Times New Roman"/>
        </w:rPr>
        <w:t xml:space="preserve">fuel (middle), and </w:t>
      </w:r>
      <w:proofErr w:type="spellStart"/>
      <w:r w:rsidR="00FC24A8" w:rsidRPr="00543854">
        <w:rPr>
          <w:rFonts w:ascii="Times New Roman" w:hAnsi="Times New Roman" w:cs="Times New Roman"/>
        </w:rPr>
        <w:t>darkblotched</w:t>
      </w:r>
      <w:proofErr w:type="spellEnd"/>
      <w:r w:rsidR="00FC24A8" w:rsidRPr="00543854">
        <w:rPr>
          <w:rFonts w:ascii="Times New Roman" w:hAnsi="Times New Roman" w:cs="Times New Roman"/>
        </w:rPr>
        <w:t xml:space="preserve"> rockfish (bottom)</w:t>
      </w:r>
      <w:r w:rsidRPr="00543854">
        <w:rPr>
          <w:rFonts w:ascii="Times New Roman" w:hAnsi="Times New Roman" w:cs="Times New Roman"/>
        </w:rPr>
        <w:t xml:space="preserve"> effects on the mean of the proportion of sablefish limited entry trawl allowable catch caught using trawl gear by the limited entry trawl permit holders. Rug marks on axes indicate observed levels for each predictor </w:t>
      </w:r>
      <w:commentRangeStart w:id="126"/>
      <w:r w:rsidRPr="00543854">
        <w:rPr>
          <w:rFonts w:ascii="Times New Roman" w:hAnsi="Times New Roman" w:cs="Times New Roman"/>
        </w:rPr>
        <w:t>value</w:t>
      </w:r>
      <w:commentRangeEnd w:id="126"/>
      <w:r w:rsidR="00EE1B73" w:rsidRPr="00543854">
        <w:rPr>
          <w:rStyle w:val="CommentReference"/>
          <w:rFonts w:ascii="Times New Roman" w:hAnsi="Times New Roman" w:cs="Times New Roman"/>
        </w:rPr>
        <w:commentReference w:id="126"/>
      </w:r>
      <w:r w:rsidRPr="00543854">
        <w:rPr>
          <w:rFonts w:ascii="Times New Roman" w:hAnsi="Times New Roman" w:cs="Times New Roman"/>
        </w:rPr>
        <w:t>.</w:t>
      </w:r>
    </w:p>
    <w:sectPr w:rsidR="00D25EB6" w:rsidRPr="00543854" w:rsidSect="002F5364">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unt, Andre (O&amp;A, Hobart)" w:date="2016-01-15T03:40:00Z" w:initials="PA(H">
    <w:p w14:paraId="6B9DEC19" w14:textId="5E3BAC6B" w:rsidR="007F282D" w:rsidRDefault="007F282D">
      <w:pPr>
        <w:pStyle w:val="CommentText"/>
      </w:pPr>
      <w:r>
        <w:rPr>
          <w:rStyle w:val="CommentReference"/>
        </w:rPr>
        <w:annotationRef/>
      </w:r>
      <w:r>
        <w:t>Very vague indeed</w:t>
      </w:r>
    </w:p>
  </w:comment>
  <w:comment w:id="1" w:author="Kelli Johnson" w:date="2016-01-14T22:07:00Z" w:initials="KFJ">
    <w:p w14:paraId="35303AC0" w14:textId="2742AAB2" w:rsidR="007F282D" w:rsidRDefault="007F282D">
      <w:pPr>
        <w:pStyle w:val="CommentText"/>
      </w:pPr>
      <w:r>
        <w:rPr>
          <w:rStyle w:val="CommentReference"/>
        </w:rPr>
        <w:annotationRef/>
      </w:r>
      <w:r>
        <w:t>Not sure if I emphasized this point enough, it was a pain in the ass.</w:t>
      </w:r>
    </w:p>
  </w:comment>
  <w:comment w:id="2" w:author="Kelli Johnson" w:date="2016-01-14T22:08:00Z" w:initials="KFJ">
    <w:p w14:paraId="2EDC8295" w14:textId="0ADFCA4A" w:rsidR="007F282D" w:rsidRDefault="007F282D">
      <w:pPr>
        <w:pStyle w:val="CommentText"/>
      </w:pPr>
      <w:r>
        <w:rPr>
          <w:rStyle w:val="CommentReference"/>
        </w:rPr>
        <w:annotationRef/>
      </w:r>
      <w:r>
        <w:t>Might need to emphasize this more.</w:t>
      </w:r>
    </w:p>
  </w:comment>
  <w:comment w:id="5" w:author="Punt, Andre (O&amp;A, Hobart)" w:date="2016-01-15T03:48:00Z" w:initials="PA(H">
    <w:p w14:paraId="7EBEAF0C" w14:textId="2CC97978" w:rsidR="007F282D" w:rsidRDefault="007F282D">
      <w:pPr>
        <w:pStyle w:val="CommentText"/>
      </w:pPr>
      <w:r>
        <w:rPr>
          <w:rStyle w:val="CommentReference"/>
        </w:rPr>
        <w:annotationRef/>
      </w:r>
      <w:r>
        <w:t xml:space="preserve">Readers need to know what this is in the context of this fishery A few sentences on the fishery here would be good – perhaps as a </w:t>
      </w:r>
      <w:proofErr w:type="spellStart"/>
      <w:r>
        <w:t>paragraoh</w:t>
      </w:r>
      <w:proofErr w:type="spellEnd"/>
      <w:r>
        <w:t xml:space="preserve"> before this one – I see something coming up</w:t>
      </w:r>
    </w:p>
  </w:comment>
  <w:comment w:id="6" w:author="Punt, Andre (O&amp;A, Hobart)" w:date="2016-01-15T03:50:00Z" w:initials="PA(H">
    <w:p w14:paraId="15672A9D" w14:textId="089A86D4" w:rsidR="007F282D" w:rsidRDefault="007F282D">
      <w:pPr>
        <w:pStyle w:val="CommentText"/>
      </w:pPr>
      <w:r>
        <w:rPr>
          <w:rStyle w:val="CommentReference"/>
        </w:rPr>
        <w:annotationRef/>
      </w:r>
      <w:r>
        <w:t>What evidence do you have for this? Recall I was part of this process.</w:t>
      </w:r>
    </w:p>
  </w:comment>
  <w:comment w:id="7" w:author="Punt, Andre (O&amp;A, Hobart)" w:date="2016-01-19T20:04:00Z" w:initials="PA(H">
    <w:p w14:paraId="0282FCAC" w14:textId="2FEF9405" w:rsidR="007F282D" w:rsidRDefault="007F282D">
      <w:pPr>
        <w:pStyle w:val="CommentText"/>
      </w:pPr>
      <w:r>
        <w:rPr>
          <w:rStyle w:val="CommentReference"/>
        </w:rPr>
        <w:annotationRef/>
      </w:r>
      <w:r>
        <w:t>What were they – and did anyone come up with metrics – I don’t recall</w:t>
      </w:r>
    </w:p>
  </w:comment>
  <w:comment w:id="8" w:author="Punt, Andre (O&amp;A, Hobart)" w:date="2016-01-15T03:51:00Z" w:initials="PA(H">
    <w:p w14:paraId="6EFF92E8" w14:textId="7E4CAF5B" w:rsidR="007F282D" w:rsidRDefault="007F282D">
      <w:pPr>
        <w:pStyle w:val="CommentText"/>
      </w:pPr>
      <w:r>
        <w:rPr>
          <w:rStyle w:val="CommentReference"/>
        </w:rPr>
        <w:annotationRef/>
      </w:r>
      <w:r>
        <w:t>I presume this comes later</w:t>
      </w:r>
    </w:p>
  </w:comment>
  <w:comment w:id="9" w:author="Punt, Andre (O&amp;A, Hobart)" w:date="2016-01-15T03:51:00Z" w:initials="PA(H">
    <w:p w14:paraId="54294C2E" w14:textId="2E6793FD" w:rsidR="007F282D" w:rsidRDefault="007F282D">
      <w:pPr>
        <w:pStyle w:val="CommentText"/>
      </w:pPr>
      <w:r>
        <w:rPr>
          <w:rStyle w:val="CommentReference"/>
        </w:rPr>
        <w:annotationRef/>
      </w:r>
      <w:r>
        <w:t>Generally or for this fishery</w:t>
      </w:r>
    </w:p>
  </w:comment>
  <w:comment w:id="10" w:author="Punt, Andre (O&amp;A, Hobart)" w:date="2016-01-15T03:51:00Z" w:initials="PA(H">
    <w:p w14:paraId="425B6318" w14:textId="1C603744" w:rsidR="007F282D" w:rsidRDefault="007F282D">
      <w:pPr>
        <w:pStyle w:val="CommentText"/>
      </w:pPr>
      <w:r>
        <w:rPr>
          <w:rStyle w:val="CommentReference"/>
        </w:rPr>
        <w:annotationRef/>
      </w:r>
      <w:r>
        <w:t>No application – I suspect there is</w:t>
      </w:r>
    </w:p>
  </w:comment>
  <w:comment w:id="12" w:author="Punt, Andre (O&amp;A, Hobart)" w:date="2016-01-20T23:37:00Z" w:initials="PA(H">
    <w:p w14:paraId="514A8439" w14:textId="414FD643" w:rsidR="007F282D" w:rsidRDefault="007F282D">
      <w:pPr>
        <w:pStyle w:val="CommentText"/>
      </w:pPr>
      <w:r>
        <w:rPr>
          <w:rStyle w:val="CommentReference"/>
        </w:rPr>
        <w:annotationRef/>
      </w:r>
      <w:r>
        <w:t>Make it clear what is LE and what is OA and how they were developed so that readers know the difference, especially as OA is actually restricted as well</w:t>
      </w:r>
    </w:p>
  </w:comment>
  <w:comment w:id="16" w:author="Punt, Andre (O&amp;A, Hobart)" w:date="2016-01-15T03:55:00Z" w:initials="PA(H">
    <w:p w14:paraId="601383D9" w14:textId="61C54D13" w:rsidR="007F282D" w:rsidRDefault="007F282D">
      <w:pPr>
        <w:pStyle w:val="CommentText"/>
      </w:pPr>
      <w:r>
        <w:rPr>
          <w:rStyle w:val="CommentReference"/>
        </w:rPr>
        <w:annotationRef/>
      </w:r>
      <w:r>
        <w:t>Ex-vessel?</w:t>
      </w:r>
    </w:p>
  </w:comment>
  <w:comment w:id="27" w:author="Punt, Andre (O&amp;A, Hobart)" w:date="2016-01-15T03:57:00Z" w:initials="PA(H">
    <w:p w14:paraId="27DC2E23" w14:textId="0AC9E274" w:rsidR="007F282D" w:rsidRDefault="007F282D">
      <w:pPr>
        <w:pStyle w:val="CommentText"/>
      </w:pPr>
      <w:r>
        <w:rPr>
          <w:rStyle w:val="CommentReference"/>
        </w:rPr>
        <w:annotationRef/>
      </w:r>
      <w:r>
        <w:t>Also the hake fishery?</w:t>
      </w:r>
    </w:p>
  </w:comment>
  <w:comment w:id="42" w:author="Kelli Johnson" w:date="2016-01-14T22:12:00Z" w:initials="KFJ">
    <w:p w14:paraId="5B23B3EF" w14:textId="77777777" w:rsidR="007F282D" w:rsidRDefault="007F282D">
      <w:pPr>
        <w:pStyle w:val="CommentText"/>
      </w:pPr>
      <w:r>
        <w:rPr>
          <w:rStyle w:val="CommentReference"/>
        </w:rPr>
        <w:annotationRef/>
      </w:r>
    </w:p>
    <w:p w14:paraId="1CCC16D7" w14:textId="10B24175" w:rsidR="007F282D" w:rsidRDefault="007F282D">
      <w:pPr>
        <w:pStyle w:val="CommentText"/>
      </w:pPr>
      <w:r>
        <w:t>Ana Spalding will help fill out this section.</w:t>
      </w:r>
    </w:p>
    <w:p w14:paraId="7F6CEC4D" w14:textId="77777777" w:rsidR="007F282D" w:rsidRDefault="007F282D">
      <w:pPr>
        <w:pStyle w:val="CommentText"/>
      </w:pPr>
    </w:p>
    <w:p w14:paraId="672B4B5E" w14:textId="03BAB8EF" w:rsidR="007F282D" w:rsidRDefault="007F282D">
      <w:pPr>
        <w:pStyle w:val="CommentText"/>
      </w:pPr>
      <w:r>
        <w:t>Jenkins thesis</w:t>
      </w:r>
    </w:p>
    <w:p w14:paraId="69A29662" w14:textId="77777777" w:rsidR="007F282D" w:rsidRDefault="007F282D">
      <w:pPr>
        <w:pStyle w:val="CommentText"/>
      </w:pPr>
    </w:p>
    <w:p w14:paraId="00AC8620" w14:textId="73A9B1DF" w:rsidR="007F282D" w:rsidRDefault="007F282D">
      <w:pPr>
        <w:pStyle w:val="CommentText"/>
      </w:pPr>
      <w:proofErr w:type="gramStart"/>
      <w:r>
        <w:t>economic</w:t>
      </w:r>
      <w:proofErr w:type="gramEnd"/>
      <w:r>
        <w:t xml:space="preserve"> report from NWFSC</w:t>
      </w:r>
    </w:p>
    <w:p w14:paraId="23E6ECA5" w14:textId="77777777" w:rsidR="007F282D" w:rsidRDefault="007F282D">
      <w:pPr>
        <w:pStyle w:val="CommentText"/>
      </w:pPr>
    </w:p>
    <w:p w14:paraId="3D0D3817" w14:textId="6642E8B3" w:rsidR="007F282D" w:rsidRDefault="007F282D">
      <w:pPr>
        <w:pStyle w:val="CommentText"/>
      </w:pPr>
      <w:hyperlink r:id="rId1" w:history="1">
        <w:r w:rsidRPr="00D903A0">
          <w:rPr>
            <w:rStyle w:val="Hyperlink"/>
          </w:rPr>
          <w:t>http://www.noaa.gov/iea/Assets/iea/california/Report/pdf/10.Human%20Dimensions_2013.pdf</w:t>
        </w:r>
      </w:hyperlink>
    </w:p>
    <w:p w14:paraId="4CDDB2A1" w14:textId="77777777" w:rsidR="007F282D" w:rsidRDefault="007F282D">
      <w:pPr>
        <w:pStyle w:val="CommentText"/>
      </w:pPr>
    </w:p>
    <w:p w14:paraId="664FF9BC" w14:textId="4CA7ED15" w:rsidR="007F282D" w:rsidRPr="0077211B" w:rsidRDefault="007F282D">
      <w:pPr>
        <w:pStyle w:val="CommentText"/>
      </w:pPr>
      <w:r>
        <w:t xml:space="preserve">van </w:t>
      </w:r>
      <w:proofErr w:type="spellStart"/>
      <w:r>
        <w:t>Putten</w:t>
      </w:r>
      <w:proofErr w:type="spellEnd"/>
      <w:r>
        <w:t xml:space="preserve"> </w:t>
      </w:r>
      <w:r>
        <w:rPr>
          <w:i/>
        </w:rPr>
        <w:t>et al</w:t>
      </w:r>
      <w:r>
        <w:t>. (2013) gives an example of what information should be placed here, but they list more policy information than we will because that will be part of the results section as well</w:t>
      </w:r>
    </w:p>
  </w:comment>
  <w:comment w:id="43" w:author="Punt, Andre (O&amp;A, Hobart)" w:date="2016-01-20T23:17:00Z" w:initials="PA(H">
    <w:p w14:paraId="46964ABE" w14:textId="77F1CD6C" w:rsidR="007F282D" w:rsidRDefault="007F282D">
      <w:pPr>
        <w:pStyle w:val="CommentText"/>
      </w:pPr>
      <w:r>
        <w:rPr>
          <w:rStyle w:val="CommentReference"/>
        </w:rPr>
        <w:annotationRef/>
      </w:r>
      <w:r>
        <w:t>Further explain what this means, and make it read less like it came from a manual.</w:t>
      </w:r>
    </w:p>
  </w:comment>
  <w:comment w:id="44" w:author="Punt, Andre (O&amp;A, Hobart)" w:date="2016-01-15T04:23:00Z" w:initials="PA(H">
    <w:p w14:paraId="2F2E2437" w14:textId="49E3316B" w:rsidR="007F282D" w:rsidRDefault="007F282D">
      <w:pPr>
        <w:pStyle w:val="CommentText"/>
      </w:pPr>
      <w:r>
        <w:rPr>
          <w:rStyle w:val="CommentReference"/>
        </w:rPr>
        <w:annotationRef/>
      </w:r>
      <w:r>
        <w:t>What types of data – the response variable</w:t>
      </w:r>
    </w:p>
  </w:comment>
  <w:comment w:id="45" w:author="Punt, Andre (O&amp;A, Hobart)" w:date="2016-01-15T04:22:00Z" w:initials="PA(H">
    <w:p w14:paraId="5C67C7FD" w14:textId="67CD8426" w:rsidR="007F282D" w:rsidRDefault="007F282D">
      <w:pPr>
        <w:pStyle w:val="CommentText"/>
      </w:pPr>
      <w:r>
        <w:rPr>
          <w:rStyle w:val="CommentReference"/>
        </w:rPr>
        <w:annotationRef/>
      </w:r>
      <w:r>
        <w:t>Define?</w:t>
      </w:r>
    </w:p>
  </w:comment>
  <w:comment w:id="46" w:author="Punt, Andre (O&amp;A, Hobart)" w:date="2016-01-15T04:25:00Z" w:initials="PA(H">
    <w:p w14:paraId="41019769" w14:textId="7F0B60D1" w:rsidR="007F282D" w:rsidRDefault="007F282D">
      <w:pPr>
        <w:pStyle w:val="CommentText"/>
      </w:pPr>
      <w:r>
        <w:rPr>
          <w:rStyle w:val="CommentReference"/>
        </w:rPr>
        <w:annotationRef/>
      </w:r>
      <w:r>
        <w:t>Why these groups</w:t>
      </w:r>
    </w:p>
  </w:comment>
  <w:comment w:id="47" w:author="Punt, Andre (O&amp;A, Hobart)" w:date="2016-01-15T04:23:00Z" w:initials="PA(H">
    <w:p w14:paraId="1B154729" w14:textId="70779674" w:rsidR="007F282D" w:rsidRDefault="007F282D">
      <w:pPr>
        <w:pStyle w:val="CommentText"/>
      </w:pPr>
      <w:r>
        <w:rPr>
          <w:rStyle w:val="CommentReference"/>
        </w:rPr>
        <w:annotationRef/>
      </w:r>
      <w:r>
        <w:t>Define an entity</w:t>
      </w:r>
    </w:p>
  </w:comment>
  <w:comment w:id="48" w:author="Kelli Johnson" w:date="2016-01-19T16:01:00Z" w:initials="KFJ">
    <w:p w14:paraId="5F1A78BC" w14:textId="6E4D97F2" w:rsidR="007F282D" w:rsidRDefault="007F282D">
      <w:pPr>
        <w:pStyle w:val="CommentText"/>
      </w:pPr>
      <w:r>
        <w:rPr>
          <w:rStyle w:val="CommentReference"/>
        </w:rPr>
        <w:annotationRef/>
      </w:r>
      <w:r>
        <w:t xml:space="preserve">Might want to list out the available variables, like number of trips, vessel </w:t>
      </w:r>
      <w:proofErr w:type="gramStart"/>
      <w:r>
        <w:t>length, …</w:t>
      </w:r>
      <w:proofErr w:type="gramEnd"/>
    </w:p>
    <w:p w14:paraId="63314103" w14:textId="49BBDC65" w:rsidR="007F282D" w:rsidRDefault="007F282D">
      <w:pPr>
        <w:pStyle w:val="CommentText"/>
      </w:pPr>
      <w:r>
        <w:t>Yup! And why chose what you did</w:t>
      </w:r>
    </w:p>
  </w:comment>
  <w:comment w:id="49" w:author="Punt, Andre (O&amp;A, Hobart)" w:date="2016-01-15T04:25:00Z" w:initials="PA(H">
    <w:p w14:paraId="3BA46DF5" w14:textId="643EB0CB" w:rsidR="007F282D" w:rsidRDefault="007F282D">
      <w:pPr>
        <w:pStyle w:val="CommentText"/>
      </w:pPr>
      <w:r>
        <w:rPr>
          <w:rStyle w:val="CommentReference"/>
        </w:rPr>
        <w:annotationRef/>
      </w:r>
      <w:r>
        <w:t xml:space="preserve">How many empty cells are there (where year * port is full model – I </w:t>
      </w:r>
      <w:proofErr w:type="gramStart"/>
      <w:r>
        <w:t>think()</w:t>
      </w:r>
      <w:proofErr w:type="gramEnd"/>
    </w:p>
  </w:comment>
  <w:comment w:id="52" w:author="Punt, Andre (O&amp;A, Hobart)" w:date="2016-01-15T04:26:00Z" w:initials="PA(H">
    <w:p w14:paraId="7169ADE7" w14:textId="1B6CD91F" w:rsidR="007F282D" w:rsidRDefault="007F282D">
      <w:pPr>
        <w:pStyle w:val="CommentText"/>
      </w:pPr>
      <w:r>
        <w:rPr>
          <w:rStyle w:val="CommentReference"/>
        </w:rPr>
        <w:annotationRef/>
      </w:r>
      <w:r>
        <w:t>I am missing the logic here</w:t>
      </w:r>
    </w:p>
  </w:comment>
  <w:comment w:id="57" w:author="Kelli Johnson" w:date="2016-01-13T10:22:00Z" w:initials="KFJ">
    <w:p w14:paraId="40F7138F" w14:textId="5C9D9F89" w:rsidR="007F282D" w:rsidRDefault="007F282D">
      <w:pPr>
        <w:pStyle w:val="CommentText"/>
      </w:pPr>
      <w:r>
        <w:rPr>
          <w:rStyle w:val="CommentReference"/>
        </w:rPr>
        <w:annotationRef/>
      </w:r>
      <w:r>
        <w:t xml:space="preserve">If I need a citation here I can use: </w:t>
      </w:r>
    </w:p>
    <w:p w14:paraId="2E67BBD5" w14:textId="6F0AD297" w:rsidR="007F282D" w:rsidRDefault="007F282D">
      <w:pPr>
        <w:pStyle w:val="CommentText"/>
      </w:pPr>
      <w:proofErr w:type="spellStart"/>
      <w:r>
        <w:t>Hooten</w:t>
      </w:r>
      <w:proofErr w:type="spellEnd"/>
      <w:r>
        <w:t>, M. B., and Hobbs, N. T. 2015. A guide to Bayesian model selection for ecologists. Ecological Monographs, 85: 3-28.</w:t>
      </w:r>
    </w:p>
  </w:comment>
  <w:comment w:id="58" w:author="Punt, Andre (O&amp;A, Hobart)" w:date="2016-01-20T23:33:00Z" w:initials="PA(H">
    <w:p w14:paraId="2D6B4EF7" w14:textId="0B50CDAF" w:rsidR="007F282D" w:rsidRDefault="007F282D">
      <w:pPr>
        <w:pStyle w:val="CommentText"/>
      </w:pPr>
      <w:r>
        <w:rPr>
          <w:rStyle w:val="CommentReference"/>
        </w:rPr>
        <w:annotationRef/>
      </w:r>
      <w:r>
        <w:t>Make it more clear that we did the analysis in this report, and that we did not use the results included in the stock assessment. Consequently, because we did the analysis we need to diagnostics as supplementary material</w:t>
      </w:r>
    </w:p>
  </w:comment>
  <w:comment w:id="60" w:author="Punt, Andre (O&amp;A, Hobart)" w:date="2016-01-15T04:37:00Z" w:initials="PA(H">
    <w:p w14:paraId="0F62BFD4" w14:textId="7D6A884E" w:rsidR="007F282D" w:rsidRDefault="007F282D">
      <w:pPr>
        <w:pStyle w:val="CommentText"/>
      </w:pPr>
      <w:r>
        <w:rPr>
          <w:rStyle w:val="CommentReference"/>
        </w:rPr>
        <w:annotationRef/>
      </w:r>
      <w:r>
        <w:t xml:space="preserve">I can’t recall the terms but </w:t>
      </w:r>
      <w:proofErr w:type="spellStart"/>
      <w:r>
        <w:t>quanttaitively</w:t>
      </w:r>
      <w:proofErr w:type="spellEnd"/>
      <w:r>
        <w:t xml:space="preserve"> what defined a change</w:t>
      </w:r>
    </w:p>
  </w:comment>
  <w:comment w:id="61" w:author="Punt, Andre (O&amp;A, Hobart)" w:date="2016-01-15T04:42:00Z" w:initials="PA(H">
    <w:p w14:paraId="3C853FAF" w14:textId="305EDD22" w:rsidR="007F282D" w:rsidRDefault="007F282D">
      <w:pPr>
        <w:pStyle w:val="CommentText"/>
      </w:pPr>
      <w:r>
        <w:rPr>
          <w:rStyle w:val="CommentReference"/>
        </w:rPr>
        <w:annotationRef/>
      </w:r>
      <w:r>
        <w:t>Is there a way to visualize this?</w:t>
      </w:r>
    </w:p>
  </w:comment>
  <w:comment w:id="62" w:author="Punt, Andre (O&amp;A, Hobart)" w:date="2016-01-15T04:38:00Z" w:initials="PA(H">
    <w:p w14:paraId="5AF199F9" w14:textId="5C0C5490" w:rsidR="007F282D" w:rsidRDefault="007F282D">
      <w:pPr>
        <w:pStyle w:val="CommentText"/>
      </w:pPr>
      <w:r>
        <w:rPr>
          <w:rStyle w:val="CommentReference"/>
        </w:rPr>
        <w:annotationRef/>
      </w:r>
      <w:r>
        <w:t xml:space="preserve">I HATE the term “extensive” because it usually isn’t – delete. You also rarely need adjectives – you </w:t>
      </w:r>
      <w:proofErr w:type="spellStart"/>
      <w:r>
        <w:t>didn’tsay</w:t>
      </w:r>
      <w:proofErr w:type="spellEnd"/>
      <w:r>
        <w:t xml:space="preserve"> you did “an extensive GLMM analysis” </w:t>
      </w:r>
      <w:proofErr w:type="spellStart"/>
      <w:r>
        <w:t>etc</w:t>
      </w:r>
      <w:proofErr w:type="spellEnd"/>
    </w:p>
  </w:comment>
  <w:comment w:id="63" w:author="Punt, Andre (O&amp;A, Hobart)" w:date="2016-01-15T04:39:00Z" w:initials="PA(H">
    <w:p w14:paraId="48E3AEF9" w14:textId="40EBCE3E" w:rsidR="007F282D" w:rsidRDefault="007F282D">
      <w:pPr>
        <w:pStyle w:val="CommentText"/>
      </w:pPr>
      <w:r>
        <w:rPr>
          <w:rStyle w:val="CommentReference"/>
        </w:rPr>
        <w:annotationRef/>
      </w:r>
      <w:r>
        <w:t xml:space="preserve">Isn’t this what the model is for - </w:t>
      </w:r>
    </w:p>
  </w:comment>
  <w:comment w:id="65" w:author="Punt, Andre (O&amp;A, Hobart)" w:date="2016-01-15T04:41:00Z" w:initials="PA(H">
    <w:p w14:paraId="7F53E31B" w14:textId="5397477E" w:rsidR="007F282D" w:rsidRDefault="007F282D">
      <w:pPr>
        <w:pStyle w:val="CommentText"/>
      </w:pPr>
      <w:r>
        <w:rPr>
          <w:rStyle w:val="CommentReference"/>
        </w:rPr>
        <w:annotationRef/>
      </w:r>
      <w:r>
        <w:t>First reference to trip limits</w:t>
      </w:r>
    </w:p>
  </w:comment>
  <w:comment w:id="66" w:author="Punt, Andre (O&amp;A, Hobart)" w:date="2016-01-15T04:41:00Z" w:initials="PA(H">
    <w:p w14:paraId="1A88C700" w14:textId="3BEFE831" w:rsidR="007F282D" w:rsidRDefault="007F282D">
      <w:pPr>
        <w:pStyle w:val="CommentText"/>
      </w:pPr>
      <w:r>
        <w:rPr>
          <w:rStyle w:val="CommentReference"/>
        </w:rPr>
        <w:annotationRef/>
      </w:r>
      <w:r>
        <w:t>General issue get species names right</w:t>
      </w:r>
    </w:p>
  </w:comment>
  <w:comment w:id="64" w:author="Punt, Andre (O&amp;A, Hobart)" w:date="2016-01-15T04:39:00Z" w:initials="PA(H">
    <w:p w14:paraId="140CA12D" w14:textId="2F0F127F" w:rsidR="007F282D" w:rsidRDefault="007F282D">
      <w:pPr>
        <w:pStyle w:val="CommentText"/>
      </w:pPr>
      <w:r>
        <w:rPr>
          <w:rStyle w:val="CommentReference"/>
        </w:rPr>
        <w:annotationRef/>
      </w:r>
      <w:r>
        <w:t>This seems like discussion to me</w:t>
      </w:r>
    </w:p>
  </w:comment>
  <w:comment w:id="68" w:author="Punt, Andre (O&amp;A, Hobart)" w:date="2016-01-15T04:43:00Z" w:initials="PA(H">
    <w:p w14:paraId="162CC4F2" w14:textId="21A8373C" w:rsidR="007F282D" w:rsidRDefault="007F282D">
      <w:pPr>
        <w:pStyle w:val="CommentText"/>
      </w:pPr>
      <w:r>
        <w:rPr>
          <w:rStyle w:val="CommentReference"/>
        </w:rPr>
        <w:annotationRef/>
      </w:r>
      <w:r>
        <w:t>So?</w:t>
      </w:r>
    </w:p>
  </w:comment>
  <w:comment w:id="71" w:author="Punt, Andre (O&amp;A, Hobart)" w:date="2016-01-15T04:43:00Z" w:initials="PA(H">
    <w:p w14:paraId="688A8267" w14:textId="3CF79B36" w:rsidR="007F282D" w:rsidRDefault="007F282D">
      <w:pPr>
        <w:pStyle w:val="CommentText"/>
      </w:pPr>
      <w:r>
        <w:rPr>
          <w:rStyle w:val="CommentReference"/>
        </w:rPr>
        <w:annotationRef/>
      </w:r>
      <w:r>
        <w:t>Fig 4 not referenced before Fig. 5</w:t>
      </w:r>
    </w:p>
  </w:comment>
  <w:comment w:id="72" w:author="Punt, Andre (O&amp;A, Hobart)" w:date="2016-01-15T04:44:00Z" w:initials="PA(H">
    <w:p w14:paraId="505A88B0" w14:textId="1A50F92E" w:rsidR="007F282D" w:rsidRDefault="007F282D">
      <w:pPr>
        <w:pStyle w:val="CommentText"/>
      </w:pPr>
      <w:r>
        <w:rPr>
          <w:rStyle w:val="CommentReference"/>
        </w:rPr>
        <w:annotationRef/>
      </w:r>
      <w:r>
        <w:t>Remind me – 2003 is the first year of the combo survey</w:t>
      </w:r>
    </w:p>
  </w:comment>
  <w:comment w:id="75" w:author="Punt, Andre (O&amp;A, Hobart)" w:date="2016-01-15T04:46:00Z" w:initials="PA(H">
    <w:p w14:paraId="010861B7" w14:textId="6AC5A267" w:rsidR="007F282D" w:rsidRDefault="007F282D">
      <w:pPr>
        <w:pStyle w:val="CommentText"/>
      </w:pPr>
      <w:r>
        <w:rPr>
          <w:rStyle w:val="CommentReference"/>
        </w:rPr>
        <w:annotationRef/>
      </w:r>
      <w:r>
        <w:t>Supplementary material</w:t>
      </w:r>
    </w:p>
  </w:comment>
  <w:comment w:id="77" w:author="Punt, Andre (O&amp;A, Hobart)" w:date="2016-01-15T04:47:00Z" w:initials="PA(H">
    <w:p w14:paraId="1FAE270E" w14:textId="1F93478D" w:rsidR="007F282D" w:rsidRDefault="007F282D">
      <w:pPr>
        <w:pStyle w:val="CommentText"/>
      </w:pPr>
      <w:r>
        <w:rPr>
          <w:rStyle w:val="CommentReference"/>
        </w:rPr>
        <w:annotationRef/>
      </w:r>
      <w:r>
        <w:t>Table 2 doesn’t list this</w:t>
      </w:r>
    </w:p>
  </w:comment>
  <w:comment w:id="78" w:author="Punt, Andre (O&amp;A, Hobart)" w:date="2016-01-15T04:48:00Z" w:initials="PA(H">
    <w:p w14:paraId="7C398DBE" w14:textId="5621B149" w:rsidR="007F282D" w:rsidRDefault="007F282D">
      <w:pPr>
        <w:pStyle w:val="CommentText"/>
      </w:pPr>
      <w:r>
        <w:rPr>
          <w:rStyle w:val="CommentReference"/>
        </w:rPr>
        <w:annotationRef/>
      </w:r>
      <w:r>
        <w:t>How many degrees of freedom?? Have an appendix summarizing model selection??</w:t>
      </w:r>
    </w:p>
  </w:comment>
  <w:comment w:id="76" w:author="Punt, Andre (O&amp;A, Hobart)" w:date="2016-01-15T04:46:00Z" w:initials="PA(H">
    <w:p w14:paraId="6B891D85" w14:textId="749EE606" w:rsidR="007F282D" w:rsidRDefault="007F282D">
      <w:pPr>
        <w:pStyle w:val="CommentText"/>
      </w:pPr>
      <w:r>
        <w:rPr>
          <w:rStyle w:val="CommentReference"/>
        </w:rPr>
        <w:annotationRef/>
      </w:r>
      <w:r>
        <w:t xml:space="preserve">Interactions? Perhaps mention </w:t>
      </w:r>
      <w:proofErr w:type="spellStart"/>
      <w:r>
        <w:t>ealrier</w:t>
      </w:r>
      <w:proofErr w:type="spellEnd"/>
    </w:p>
  </w:comment>
  <w:comment w:id="79" w:author="Kelli Johnson" w:date="2016-01-14T22:15:00Z" w:initials="KFJ">
    <w:p w14:paraId="49263A9C" w14:textId="1EFDDD08" w:rsidR="007F282D" w:rsidRDefault="007F282D">
      <w:pPr>
        <w:pStyle w:val="CommentText"/>
      </w:pPr>
      <w:r>
        <w:rPr>
          <w:rStyle w:val="CommentReference"/>
        </w:rPr>
        <w:annotationRef/>
      </w:r>
      <w:r>
        <w:t xml:space="preserve">Right now I have only run a single model and you cannot get estimates of variance from GAMLSS, instead they recommend </w:t>
      </w:r>
      <w:proofErr w:type="spellStart"/>
      <w:r>
        <w:t>boostrapping</w:t>
      </w:r>
      <w:proofErr w:type="spellEnd"/>
      <w:r>
        <w:t>. Which I know how to do, but I want to get opinions on the methods first.</w:t>
      </w:r>
    </w:p>
  </w:comment>
  <w:comment w:id="80" w:author="Punt, Andre (O&amp;A, Hobart)" w:date="2016-01-15T04:49:00Z" w:initials="PA(H">
    <w:p w14:paraId="1FD5D7D6" w14:textId="6C949B3B" w:rsidR="007F282D" w:rsidRDefault="007F282D">
      <w:pPr>
        <w:pStyle w:val="CommentText"/>
      </w:pPr>
      <w:r>
        <w:rPr>
          <w:rStyle w:val="CommentReference"/>
        </w:rPr>
        <w:annotationRef/>
      </w:r>
      <w:r>
        <w:t xml:space="preserve">Readers might like an equation for the model. I was expecting results for the mean, precision and extent of </w:t>
      </w:r>
      <w:proofErr w:type="spellStart"/>
      <w:r>
        <w:t>overdispersion</w:t>
      </w:r>
      <w:proofErr w:type="spellEnd"/>
      <w:r>
        <w:t xml:space="preserve"> (was it used?)</w:t>
      </w:r>
    </w:p>
  </w:comment>
  <w:comment w:id="82" w:author="Kelli Johnson" w:date="2016-01-12T15:47:00Z" w:initials="KFJ">
    <w:p w14:paraId="5024EC19" w14:textId="2F762F59" w:rsidR="007F282D" w:rsidRDefault="007F282D">
      <w:pPr>
        <w:pStyle w:val="CommentText"/>
      </w:pPr>
      <w:r>
        <w:rPr>
          <w:rStyle w:val="CommentReference"/>
        </w:rPr>
        <w:annotationRef/>
      </w:r>
      <w:r>
        <w:t xml:space="preserve">I have a large number of references, and I am wondering if some need to be culled? </w:t>
      </w:r>
    </w:p>
  </w:comment>
  <w:comment w:id="83" w:author="Punt, Andre (O&amp;A, Hobart)" w:date="2016-01-15T04:51:00Z" w:initials="PA(H">
    <w:p w14:paraId="5E650963" w14:textId="4DBFF809" w:rsidR="007F282D" w:rsidRDefault="007F282D">
      <w:pPr>
        <w:pStyle w:val="CommentText"/>
      </w:pPr>
      <w:r>
        <w:rPr>
          <w:rStyle w:val="CommentReference"/>
        </w:rPr>
        <w:annotationRef/>
      </w:r>
      <w:r>
        <w:t xml:space="preserve">I am struggling to see the link between the two analyses – what questions do they address </w:t>
      </w:r>
    </w:p>
  </w:comment>
  <w:comment w:id="84" w:author="Kelli Johnson" w:date="2016-01-13T18:41:00Z" w:initials="KFJ">
    <w:p w14:paraId="7CED3431" w14:textId="06D1B2AF" w:rsidR="007F282D" w:rsidRDefault="007F282D">
      <w:pPr>
        <w:pStyle w:val="CommentText"/>
      </w:pPr>
      <w:r>
        <w:rPr>
          <w:rStyle w:val="CommentReference"/>
        </w:rPr>
        <w:annotationRef/>
      </w:r>
      <w:r>
        <w:t>Not sure if this reference is formatted correctly.</w:t>
      </w:r>
    </w:p>
  </w:comment>
  <w:comment w:id="85" w:author="Kelli Johnson" w:date="2016-01-12T11:59:00Z" w:initials="KFJ">
    <w:p w14:paraId="6580BF8C" w14:textId="762B9F0E" w:rsidR="007F282D" w:rsidRDefault="007F282D">
      <w:pPr>
        <w:pStyle w:val="CommentText"/>
      </w:pPr>
      <w:r>
        <w:rPr>
          <w:rStyle w:val="CommentReference"/>
        </w:rPr>
        <w:annotationRef/>
      </w:r>
      <w:r>
        <w:t>Not sure if this is formatted appropriately.</w:t>
      </w:r>
    </w:p>
  </w:comment>
  <w:comment w:id="87" w:author="Punt, Andre (O&amp;A, Hobart)" w:date="2016-01-15T04:01:00Z" w:initials="PA(H">
    <w:p w14:paraId="646FC1A7" w14:textId="47FA2253" w:rsidR="007F282D" w:rsidRDefault="007F282D">
      <w:pPr>
        <w:pStyle w:val="CommentText"/>
      </w:pPr>
      <w:r>
        <w:rPr>
          <w:rStyle w:val="CommentReference"/>
        </w:rPr>
        <w:annotationRef/>
      </w:r>
      <w:r>
        <w:t xml:space="preserve">That were in an overfished state in 2014 – Is this SIS overfished or PFMC </w:t>
      </w:r>
      <w:proofErr w:type="spellStart"/>
      <w:r>
        <w:t>overfoshed</w:t>
      </w:r>
      <w:proofErr w:type="spellEnd"/>
    </w:p>
  </w:comment>
  <w:comment w:id="88" w:author="Punt, Andre (O&amp;A, Hobart)" w:date="2016-01-15T04:01:00Z" w:initials="PA(H">
    <w:p w14:paraId="63896EA9" w14:textId="6255A206" w:rsidR="007F282D" w:rsidRDefault="007F282D">
      <w:pPr>
        <w:pStyle w:val="CommentText"/>
      </w:pPr>
      <w:r>
        <w:rPr>
          <w:rStyle w:val="CommentReference"/>
        </w:rPr>
        <w:annotationRef/>
      </w:r>
      <w:proofErr w:type="gramStart"/>
      <w:r>
        <w:t>why</w:t>
      </w:r>
      <w:proofErr w:type="gramEnd"/>
    </w:p>
  </w:comment>
  <w:comment w:id="90" w:author="Punt, Andre (O&amp;A, Hobart)" w:date="2016-01-15T04:03:00Z" w:initials="PA(H">
    <w:p w14:paraId="277D842E" w14:textId="65A385CE" w:rsidR="007F282D" w:rsidRDefault="007F282D">
      <w:pPr>
        <w:pStyle w:val="CommentText"/>
      </w:pPr>
      <w:r>
        <w:rPr>
          <w:rStyle w:val="CommentReference"/>
        </w:rPr>
        <w:annotationRef/>
      </w:r>
      <w:proofErr w:type="gramStart"/>
      <w:r>
        <w:t>full</w:t>
      </w:r>
      <w:proofErr w:type="gramEnd"/>
      <w:r>
        <w:t xml:space="preserve"> names please</w:t>
      </w:r>
    </w:p>
  </w:comment>
  <w:comment w:id="92" w:author="Punt, Andre (O&amp;A, Hobart)" w:date="2016-01-15T04:02:00Z" w:initials="PA(H">
    <w:p w14:paraId="2279D8D4" w14:textId="6259D509" w:rsidR="007F282D" w:rsidRDefault="007F282D">
      <w:pPr>
        <w:pStyle w:val="CommentText"/>
      </w:pPr>
      <w:r>
        <w:rPr>
          <w:rStyle w:val="CommentReference"/>
        </w:rPr>
        <w:annotationRef/>
      </w:r>
      <w:r>
        <w:t>What is this range? Do you mean these are 2004 bycatch rates This caption needs work</w:t>
      </w:r>
    </w:p>
  </w:comment>
  <w:comment w:id="95" w:author="Punt, Andre (O&amp;A, Hobart)" w:date="2016-01-15T04:03:00Z" w:initials="PA(H">
    <w:p w14:paraId="36A13F93" w14:textId="41053DE2" w:rsidR="007F282D" w:rsidRDefault="007F282D">
      <w:pPr>
        <w:pStyle w:val="CommentText"/>
      </w:pPr>
      <w:r>
        <w:rPr>
          <w:rStyle w:val="CommentReference"/>
        </w:rPr>
        <w:annotationRef/>
      </w:r>
      <w:r>
        <w:t>This is incomplete but you know that</w:t>
      </w:r>
    </w:p>
  </w:comment>
  <w:comment w:id="96" w:author="Kelli Johnson" w:date="2016-01-14T22:03:00Z" w:initials="KFJ">
    <w:p w14:paraId="5A4F66D3" w14:textId="2B38CF33" w:rsidR="007F282D" w:rsidRDefault="007F282D">
      <w:pPr>
        <w:pStyle w:val="CommentText"/>
      </w:pPr>
      <w:r>
        <w:rPr>
          <w:rStyle w:val="CommentReference"/>
        </w:rPr>
        <w:annotationRef/>
      </w:r>
      <w:r>
        <w:t>Add needed rows.</w:t>
      </w:r>
    </w:p>
  </w:comment>
  <w:comment w:id="97" w:author="Kelli Johnson" w:date="2016-01-14T22:01:00Z" w:initials="KFJ">
    <w:p w14:paraId="6908E867" w14:textId="7C72A0A9" w:rsidR="007F282D" w:rsidRDefault="007F282D">
      <w:pPr>
        <w:pStyle w:val="CommentText"/>
      </w:pPr>
      <w:r>
        <w:rPr>
          <w:rStyle w:val="CommentReference"/>
        </w:rPr>
        <w:annotationRef/>
      </w:r>
      <w:r>
        <w:t>Add hypothesized relationship for each variable.</w:t>
      </w:r>
    </w:p>
  </w:comment>
  <w:comment w:id="100" w:author="Punt, Andre (O&amp;A, Hobart)" w:date="2016-01-15T04:05:00Z" w:initials="PA(H">
    <w:p w14:paraId="35E301CB" w14:textId="3881EC7B" w:rsidR="007F282D" w:rsidRDefault="007F282D">
      <w:pPr>
        <w:pStyle w:val="CommentText"/>
      </w:pPr>
      <w:r>
        <w:rPr>
          <w:rStyle w:val="CommentReference"/>
        </w:rPr>
        <w:annotationRef/>
      </w:r>
      <w:r>
        <w:t>Are these defined</w:t>
      </w:r>
    </w:p>
  </w:comment>
  <w:comment w:id="101" w:author="Punt, Andre (O&amp;A, Hobart)" w:date="2016-01-15T04:04:00Z" w:initials="PA(H">
    <w:p w14:paraId="138B4777" w14:textId="5040905C" w:rsidR="007F282D" w:rsidRDefault="007F282D">
      <w:pPr>
        <w:pStyle w:val="CommentText"/>
      </w:pPr>
      <w:r>
        <w:rPr>
          <w:rStyle w:val="CommentReference"/>
        </w:rPr>
        <w:annotationRef/>
      </w:r>
      <w:r>
        <w:t xml:space="preserve">Units? Why no SDs Also, PLEASE not some many significant places </w:t>
      </w:r>
    </w:p>
  </w:comment>
  <w:comment w:id="104" w:author="Punt, Andre (O&amp;A, Hobart)" w:date="2016-01-15T04:50:00Z" w:initials="PA(H">
    <w:p w14:paraId="3B1B8D97" w14:textId="3746DDB2" w:rsidR="007F282D" w:rsidRDefault="007F282D">
      <w:pPr>
        <w:pStyle w:val="CommentText"/>
      </w:pPr>
      <w:r>
        <w:rPr>
          <w:rStyle w:val="CommentReference"/>
        </w:rPr>
        <w:annotationRef/>
      </w:r>
      <w:r>
        <w:t xml:space="preserve">Should this mean something to me? What does -0.11 mean – obviously no </w:t>
      </w:r>
      <w:proofErr w:type="spellStart"/>
      <w:r>
        <w:t>sd</w:t>
      </w:r>
      <w:proofErr w:type="spellEnd"/>
      <w:r>
        <w:t xml:space="preserve"> yet</w:t>
      </w:r>
    </w:p>
  </w:comment>
  <w:comment w:id="109" w:author="Punt, Andre (O&amp;A, Hobart)" w:date="2016-01-15T04:06:00Z" w:initials="PA(H">
    <w:p w14:paraId="1FF9ED1B" w14:textId="04CED28F" w:rsidR="007F282D" w:rsidRDefault="007F282D">
      <w:pPr>
        <w:pStyle w:val="CommentText"/>
      </w:pPr>
      <w:r>
        <w:rPr>
          <w:rStyle w:val="CommentReference"/>
        </w:rPr>
        <w:annotationRef/>
      </w:r>
      <w:r>
        <w:t xml:space="preserve">There wasn’t one – are these ABCs? OFLs, </w:t>
      </w:r>
      <w:proofErr w:type="spellStart"/>
      <w:r>
        <w:t>etc</w:t>
      </w:r>
      <w:proofErr w:type="spellEnd"/>
      <w:r>
        <w:t xml:space="preserve"> Check with </w:t>
      </w:r>
      <w:proofErr w:type="spellStart"/>
      <w:r>
        <w:t>DeVore</w:t>
      </w:r>
      <w:proofErr w:type="spellEnd"/>
    </w:p>
  </w:comment>
  <w:comment w:id="113" w:author="Punt, Andre (O&amp;A, Hobart)" w:date="2016-01-15T04:05:00Z" w:initials="PA(H">
    <w:p w14:paraId="7BFCC65B" w14:textId="09F39639" w:rsidR="007F282D" w:rsidRDefault="007F282D">
      <w:pPr>
        <w:pStyle w:val="CommentText"/>
      </w:pPr>
      <w:r>
        <w:rPr>
          <w:rStyle w:val="CommentReference"/>
        </w:rPr>
        <w:annotationRef/>
      </w:r>
      <w:r>
        <w:t>???</w:t>
      </w:r>
    </w:p>
  </w:comment>
  <w:comment w:id="114" w:author="Punt, Andre (O&amp;A, Hobart)" w:date="2016-01-15T04:05:00Z" w:initials="PA(H">
    <w:p w14:paraId="4034F53E" w14:textId="76ED7E39" w:rsidR="007F282D" w:rsidRDefault="007F282D">
      <w:pPr>
        <w:pStyle w:val="CommentText"/>
      </w:pPr>
      <w:r>
        <w:rPr>
          <w:rStyle w:val="CommentReference"/>
        </w:rPr>
        <w:annotationRef/>
      </w:r>
      <w:r>
        <w:t>Do you mention somewhere why you choose these groups? Some of them are below 40’10</w:t>
      </w:r>
    </w:p>
  </w:comment>
  <w:comment w:id="117" w:author="Punt, Andre (O&amp;A, Hobart)" w:date="2016-01-15T04:40:00Z" w:initials="PA(H">
    <w:p w14:paraId="76744B60" w14:textId="4AB5D457" w:rsidR="007F282D" w:rsidRDefault="007F282D">
      <w:pPr>
        <w:pStyle w:val="CommentText"/>
      </w:pPr>
      <w:r>
        <w:rPr>
          <w:rStyle w:val="CommentReference"/>
        </w:rPr>
        <w:annotationRef/>
      </w:r>
      <w:r>
        <w:t>Based on what algorithm</w:t>
      </w:r>
    </w:p>
  </w:comment>
  <w:comment w:id="124" w:author="Punt, Andre (O&amp;A, Hobart)" w:date="2016-01-15T04:45:00Z" w:initials="PA(H">
    <w:p w14:paraId="33384922" w14:textId="7E3EBFE6" w:rsidR="007F282D" w:rsidRDefault="007F282D">
      <w:pPr>
        <w:pStyle w:val="CommentText"/>
      </w:pPr>
      <w:r>
        <w:rPr>
          <w:rStyle w:val="CommentReference"/>
        </w:rPr>
        <w:annotationRef/>
      </w:r>
      <w:r>
        <w:t>Now I am confused – earlier you said there were landings from 1982</w:t>
      </w:r>
    </w:p>
  </w:comment>
  <w:comment w:id="126" w:author="Punt, Andre (O&amp;A, Hobart)" w:date="2016-01-15T04:50:00Z" w:initials="PA(H">
    <w:p w14:paraId="7CA160B2" w14:textId="44E9E042" w:rsidR="007F282D" w:rsidRDefault="007F282D">
      <w:pPr>
        <w:pStyle w:val="CommentText"/>
      </w:pPr>
      <w:r>
        <w:rPr>
          <w:rStyle w:val="CommentReference"/>
        </w:rPr>
        <w:annotationRef/>
      </w:r>
      <w:r>
        <w:t xml:space="preserve">How about some measure of how well the fits the </w:t>
      </w:r>
      <w:proofErr w:type="spellStart"/>
      <w:r>
        <w:t>dara</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9DEC19" w15:done="0"/>
  <w15:commentEx w15:paraId="35303AC0" w15:done="0"/>
  <w15:commentEx w15:paraId="00CE3C1C" w15:done="0"/>
  <w15:commentEx w15:paraId="2EDC8295" w15:done="0"/>
  <w15:commentEx w15:paraId="2C88CA35" w15:done="0"/>
  <w15:commentEx w15:paraId="7CCFDA58" w15:done="0"/>
  <w15:commentEx w15:paraId="1EFF051D" w15:done="0"/>
  <w15:commentEx w15:paraId="5114F529" w15:done="0"/>
  <w15:commentEx w15:paraId="5D8277B0" w15:done="0"/>
  <w15:commentEx w15:paraId="03D2B639" w15:done="0"/>
  <w15:commentEx w15:paraId="7EBEAF0C" w15:done="0"/>
  <w15:commentEx w15:paraId="15672A9D" w15:done="0"/>
  <w15:commentEx w15:paraId="0282FCAC" w15:done="0"/>
  <w15:commentEx w15:paraId="6EFF92E8" w15:done="0"/>
  <w15:commentEx w15:paraId="54294C2E" w15:done="0"/>
  <w15:commentEx w15:paraId="425B6318" w15:done="0"/>
  <w15:commentEx w15:paraId="6CE91ADF" w15:done="0"/>
  <w15:commentEx w15:paraId="187A7157" w15:done="0"/>
  <w15:commentEx w15:paraId="514A8439" w15:done="0"/>
  <w15:commentEx w15:paraId="601383D9" w15:done="0"/>
  <w15:commentEx w15:paraId="2BD9A3BE" w15:done="0"/>
  <w15:commentEx w15:paraId="27DC2E23" w15:done="0"/>
  <w15:commentEx w15:paraId="664FF9BC" w15:done="0"/>
  <w15:commentEx w15:paraId="11EDBD89" w15:done="0"/>
  <w15:commentEx w15:paraId="47294754" w15:done="0"/>
  <w15:commentEx w15:paraId="36D299CC" w15:done="0"/>
  <w15:commentEx w15:paraId="46964ABE" w15:done="0"/>
  <w15:commentEx w15:paraId="6CA60E00" w15:done="0"/>
  <w15:commentEx w15:paraId="6BEE217B" w15:done="0"/>
  <w15:commentEx w15:paraId="016E7AEA" w15:done="0"/>
  <w15:commentEx w15:paraId="71C72102" w15:done="0"/>
  <w15:commentEx w15:paraId="23E6C389" w15:done="0"/>
  <w15:commentEx w15:paraId="2F2E2437" w15:done="0"/>
  <w15:commentEx w15:paraId="5C67C7FD" w15:done="0"/>
  <w15:commentEx w15:paraId="41019769" w15:done="0"/>
  <w15:commentEx w15:paraId="1B154729" w15:done="0"/>
  <w15:commentEx w15:paraId="63314103" w15:done="0"/>
  <w15:commentEx w15:paraId="0B178AD0" w15:done="0"/>
  <w15:commentEx w15:paraId="3BA46DF5" w15:done="0"/>
  <w15:commentEx w15:paraId="22644F5A" w15:done="0"/>
  <w15:commentEx w15:paraId="7169ADE7" w15:done="0"/>
  <w15:commentEx w15:paraId="56655003" w15:done="0"/>
  <w15:commentEx w15:paraId="2E67BBD5" w15:done="0"/>
  <w15:commentEx w15:paraId="2D6B4EF7" w15:done="0"/>
  <w15:commentEx w15:paraId="25CC66AA" w15:done="0"/>
  <w15:commentEx w15:paraId="7D966690" w15:done="0"/>
  <w15:commentEx w15:paraId="7F96FFA9" w15:done="0"/>
  <w15:commentEx w15:paraId="0F62BFD4" w15:done="0"/>
  <w15:commentEx w15:paraId="3C853FAF" w15:done="0"/>
  <w15:commentEx w15:paraId="5AF199F9" w15:done="0"/>
  <w15:commentEx w15:paraId="48E3AEF9" w15:done="0"/>
  <w15:commentEx w15:paraId="7F53E31B" w15:done="0"/>
  <w15:commentEx w15:paraId="1A88C700" w15:done="0"/>
  <w15:commentEx w15:paraId="140CA12D" w15:done="0"/>
  <w15:commentEx w15:paraId="162CC4F2" w15:done="0"/>
  <w15:commentEx w15:paraId="688A8267" w15:done="0"/>
  <w15:commentEx w15:paraId="505A88B0" w15:done="0"/>
  <w15:commentEx w15:paraId="010861B7" w15:done="0"/>
  <w15:commentEx w15:paraId="1FAE270E" w15:done="0"/>
  <w15:commentEx w15:paraId="7C398DBE" w15:done="0"/>
  <w15:commentEx w15:paraId="6B891D85" w15:done="0"/>
  <w15:commentEx w15:paraId="49263A9C" w15:done="0"/>
  <w15:commentEx w15:paraId="1FD5D7D6" w15:done="0"/>
  <w15:commentEx w15:paraId="5024EC19" w15:done="0"/>
  <w15:commentEx w15:paraId="5E650963" w15:done="0"/>
  <w15:commentEx w15:paraId="7CED3431" w15:done="0"/>
  <w15:commentEx w15:paraId="6580BF8C" w15:done="0"/>
  <w15:commentEx w15:paraId="646FC1A7" w15:done="0"/>
  <w15:commentEx w15:paraId="63896EA9" w15:done="0"/>
  <w15:commentEx w15:paraId="277D842E" w15:done="0"/>
  <w15:commentEx w15:paraId="2279D8D4" w15:done="0"/>
  <w15:commentEx w15:paraId="36A13F93" w15:done="0"/>
  <w15:commentEx w15:paraId="5A4F66D3" w15:done="0"/>
  <w15:commentEx w15:paraId="6908E867" w15:done="0"/>
  <w15:commentEx w15:paraId="35E301CB" w15:done="0"/>
  <w15:commentEx w15:paraId="138B4777" w15:done="0"/>
  <w15:commentEx w15:paraId="3B1B8D97" w15:done="0"/>
  <w15:commentEx w15:paraId="1FF9ED1B" w15:done="0"/>
  <w15:commentEx w15:paraId="7BFCC65B" w15:done="0"/>
  <w15:commentEx w15:paraId="4034F53E" w15:done="0"/>
  <w15:commentEx w15:paraId="76744B60" w15:done="0"/>
  <w15:commentEx w15:paraId="33384922" w15:done="0"/>
  <w15:commentEx w15:paraId="7CA160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A2ED1"/>
    <w:multiLevelType w:val="multilevel"/>
    <w:tmpl w:val="707EF0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8885C2D"/>
    <w:multiLevelType w:val="multilevel"/>
    <w:tmpl w:val="06DA41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92B4270"/>
    <w:multiLevelType w:val="hybridMultilevel"/>
    <w:tmpl w:val="EF483C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122E66"/>
    <w:multiLevelType w:val="hybridMultilevel"/>
    <w:tmpl w:val="A70CFB56"/>
    <w:lvl w:ilvl="0" w:tplc="B8A66B6C">
      <w:numFmt w:val="bullet"/>
      <w:lvlText w:val=""/>
      <w:lvlJc w:val="left"/>
      <w:pPr>
        <w:ind w:left="1080" w:hanging="360"/>
      </w:pPr>
      <w:rPr>
        <w:rFonts w:ascii="Symbol" w:eastAsia="Arial"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12C5464"/>
    <w:multiLevelType w:val="hybridMultilevel"/>
    <w:tmpl w:val="8F401E7A"/>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2350B6F"/>
    <w:multiLevelType w:val="multilevel"/>
    <w:tmpl w:val="972E40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2AF16DF"/>
    <w:multiLevelType w:val="hybridMultilevel"/>
    <w:tmpl w:val="F092C3C8"/>
    <w:lvl w:ilvl="0" w:tplc="22348FE6">
      <w:start w:val="1"/>
      <w:numFmt w:val="bullet"/>
      <w:lvlText w:val=""/>
      <w:lvlJc w:val="left"/>
      <w:pPr>
        <w:ind w:left="1080" w:hanging="360"/>
      </w:pPr>
      <w:rPr>
        <w:rFonts w:ascii="Symbol" w:eastAsia="Arial" w:hAnsi="Symbol"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A702095"/>
    <w:multiLevelType w:val="multilevel"/>
    <w:tmpl w:val="7D92C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D2F7291"/>
    <w:multiLevelType w:val="hybridMultilevel"/>
    <w:tmpl w:val="4A82F4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7B11E03"/>
    <w:multiLevelType w:val="hybridMultilevel"/>
    <w:tmpl w:val="D60AC484"/>
    <w:lvl w:ilvl="0" w:tplc="6142A8D8">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9D765D7"/>
    <w:multiLevelType w:val="hybridMultilevel"/>
    <w:tmpl w:val="A454BB1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2A1DEA"/>
    <w:multiLevelType w:val="multilevel"/>
    <w:tmpl w:val="BDDE5F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86B21A0"/>
    <w:multiLevelType w:val="hybridMultilevel"/>
    <w:tmpl w:val="F8F80C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8B64FD4"/>
    <w:multiLevelType w:val="hybridMultilevel"/>
    <w:tmpl w:val="0C9AD358"/>
    <w:lvl w:ilvl="0" w:tplc="7E84F6D0">
      <w:numFmt w:val="bullet"/>
      <w:lvlText w:val=""/>
      <w:lvlJc w:val="left"/>
      <w:pPr>
        <w:ind w:left="1080" w:hanging="360"/>
      </w:pPr>
      <w:rPr>
        <w:rFonts w:ascii="Symbol" w:eastAsia="Arial"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6BAF62D3"/>
    <w:multiLevelType w:val="multilevel"/>
    <w:tmpl w:val="1BE6C2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6D4D6467"/>
    <w:multiLevelType w:val="hybridMultilevel"/>
    <w:tmpl w:val="2728B1B0"/>
    <w:lvl w:ilvl="0" w:tplc="7E84F6D0">
      <w:numFmt w:val="bullet"/>
      <w:lvlText w:val=""/>
      <w:lvlJc w:val="left"/>
      <w:pPr>
        <w:ind w:left="1800" w:hanging="360"/>
      </w:pPr>
      <w:rPr>
        <w:rFonts w:ascii="Symbol" w:eastAsia="Arial"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14"/>
  </w:num>
  <w:num w:numId="3">
    <w:abstractNumId w:val="11"/>
  </w:num>
  <w:num w:numId="4">
    <w:abstractNumId w:val="0"/>
  </w:num>
  <w:num w:numId="5">
    <w:abstractNumId w:val="7"/>
  </w:num>
  <w:num w:numId="6">
    <w:abstractNumId w:val="1"/>
  </w:num>
  <w:num w:numId="7">
    <w:abstractNumId w:val="6"/>
  </w:num>
  <w:num w:numId="8">
    <w:abstractNumId w:val="3"/>
  </w:num>
  <w:num w:numId="9">
    <w:abstractNumId w:val="13"/>
  </w:num>
  <w:num w:numId="10">
    <w:abstractNumId w:val="15"/>
  </w:num>
  <w:num w:numId="11">
    <w:abstractNumId w:val="10"/>
  </w:num>
  <w:num w:numId="12">
    <w:abstractNumId w:val="8"/>
  </w:num>
  <w:num w:numId="13">
    <w:abstractNumId w:val="4"/>
  </w:num>
  <w:num w:numId="14">
    <w:abstractNumId w:val="9"/>
  </w:num>
  <w:num w:numId="15">
    <w:abstractNumId w:val="12"/>
  </w:num>
  <w:num w:numId="1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t, Andre (O&amp;A, Hobart)">
    <w15:presenceInfo w15:providerId="AD" w15:userId="S-1-5-21-61289985-2027487937-1858953157-2555"/>
  </w15:person>
  <w15:person w15:author="Kelli Johnson">
    <w15:presenceInfo w15:providerId="Windows Live" w15:userId="3ede693de4eab0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compatSetting w:name="compatibilityMode" w:uri="http://schemas.microsoft.com/office/word" w:val="14"/>
  </w:compat>
  <w:rsids>
    <w:rsidRoot w:val="006774D2"/>
    <w:rsid w:val="00003223"/>
    <w:rsid w:val="000057C7"/>
    <w:rsid w:val="00007A9A"/>
    <w:rsid w:val="0001277E"/>
    <w:rsid w:val="00012785"/>
    <w:rsid w:val="0001291A"/>
    <w:rsid w:val="00013E51"/>
    <w:rsid w:val="000223F7"/>
    <w:rsid w:val="00022581"/>
    <w:rsid w:val="000241E4"/>
    <w:rsid w:val="00031C7E"/>
    <w:rsid w:val="000349A4"/>
    <w:rsid w:val="00035785"/>
    <w:rsid w:val="00037737"/>
    <w:rsid w:val="0004068C"/>
    <w:rsid w:val="00041E49"/>
    <w:rsid w:val="00042A8A"/>
    <w:rsid w:val="00042CE1"/>
    <w:rsid w:val="000529BD"/>
    <w:rsid w:val="00056286"/>
    <w:rsid w:val="0006075F"/>
    <w:rsid w:val="00065647"/>
    <w:rsid w:val="000706BB"/>
    <w:rsid w:val="00071F88"/>
    <w:rsid w:val="000768E1"/>
    <w:rsid w:val="0007701F"/>
    <w:rsid w:val="0008093F"/>
    <w:rsid w:val="00080C56"/>
    <w:rsid w:val="000816FD"/>
    <w:rsid w:val="00084900"/>
    <w:rsid w:val="000870D9"/>
    <w:rsid w:val="00087DED"/>
    <w:rsid w:val="00087E7C"/>
    <w:rsid w:val="00092656"/>
    <w:rsid w:val="000944CC"/>
    <w:rsid w:val="000949CA"/>
    <w:rsid w:val="00095809"/>
    <w:rsid w:val="000A213F"/>
    <w:rsid w:val="000A2691"/>
    <w:rsid w:val="000A5ADE"/>
    <w:rsid w:val="000A7E06"/>
    <w:rsid w:val="000B16D8"/>
    <w:rsid w:val="000B6DDA"/>
    <w:rsid w:val="000C27E9"/>
    <w:rsid w:val="000C5109"/>
    <w:rsid w:val="000C51BD"/>
    <w:rsid w:val="000C7788"/>
    <w:rsid w:val="000D1401"/>
    <w:rsid w:val="000D28E3"/>
    <w:rsid w:val="000D5531"/>
    <w:rsid w:val="000D6536"/>
    <w:rsid w:val="000E10CC"/>
    <w:rsid w:val="000E2F5F"/>
    <w:rsid w:val="000E33ED"/>
    <w:rsid w:val="000E5268"/>
    <w:rsid w:val="000F05CA"/>
    <w:rsid w:val="000F48C1"/>
    <w:rsid w:val="000F5A05"/>
    <w:rsid w:val="000F5BAC"/>
    <w:rsid w:val="00102E07"/>
    <w:rsid w:val="0010599A"/>
    <w:rsid w:val="0011367C"/>
    <w:rsid w:val="00113F8E"/>
    <w:rsid w:val="001147A4"/>
    <w:rsid w:val="00115E77"/>
    <w:rsid w:val="001203E8"/>
    <w:rsid w:val="001234B2"/>
    <w:rsid w:val="001312D2"/>
    <w:rsid w:val="00131BF9"/>
    <w:rsid w:val="00132C69"/>
    <w:rsid w:val="00134C66"/>
    <w:rsid w:val="00137E6E"/>
    <w:rsid w:val="00144C42"/>
    <w:rsid w:val="00145B28"/>
    <w:rsid w:val="0015176C"/>
    <w:rsid w:val="00152B26"/>
    <w:rsid w:val="00153212"/>
    <w:rsid w:val="0015337D"/>
    <w:rsid w:val="00153A44"/>
    <w:rsid w:val="00153DB8"/>
    <w:rsid w:val="001620FF"/>
    <w:rsid w:val="0016301A"/>
    <w:rsid w:val="001737E3"/>
    <w:rsid w:val="0018006A"/>
    <w:rsid w:val="0018544D"/>
    <w:rsid w:val="00190CCA"/>
    <w:rsid w:val="00192836"/>
    <w:rsid w:val="00195A34"/>
    <w:rsid w:val="001974C2"/>
    <w:rsid w:val="001A3E17"/>
    <w:rsid w:val="001A4FD7"/>
    <w:rsid w:val="001A546F"/>
    <w:rsid w:val="001A653E"/>
    <w:rsid w:val="001B16CB"/>
    <w:rsid w:val="001B2327"/>
    <w:rsid w:val="001B2C07"/>
    <w:rsid w:val="001B5074"/>
    <w:rsid w:val="001B681C"/>
    <w:rsid w:val="001C06C3"/>
    <w:rsid w:val="001C227A"/>
    <w:rsid w:val="001C2728"/>
    <w:rsid w:val="001C5B88"/>
    <w:rsid w:val="001D1071"/>
    <w:rsid w:val="001D3C5E"/>
    <w:rsid w:val="001D3D6B"/>
    <w:rsid w:val="001E24AB"/>
    <w:rsid w:val="001E32E0"/>
    <w:rsid w:val="001E4648"/>
    <w:rsid w:val="001E5916"/>
    <w:rsid w:val="001E6AA2"/>
    <w:rsid w:val="001E7E41"/>
    <w:rsid w:val="001F5E9D"/>
    <w:rsid w:val="001F6CBD"/>
    <w:rsid w:val="001F736A"/>
    <w:rsid w:val="0020013B"/>
    <w:rsid w:val="00200BBF"/>
    <w:rsid w:val="00201FBE"/>
    <w:rsid w:val="00203ADF"/>
    <w:rsid w:val="0020715C"/>
    <w:rsid w:val="002078DB"/>
    <w:rsid w:val="00211DCA"/>
    <w:rsid w:val="002133DF"/>
    <w:rsid w:val="0021535C"/>
    <w:rsid w:val="00215BD3"/>
    <w:rsid w:val="00221142"/>
    <w:rsid w:val="002217A0"/>
    <w:rsid w:val="002221F5"/>
    <w:rsid w:val="00223AC6"/>
    <w:rsid w:val="00223AD7"/>
    <w:rsid w:val="00225251"/>
    <w:rsid w:val="00227475"/>
    <w:rsid w:val="0023221F"/>
    <w:rsid w:val="0023266C"/>
    <w:rsid w:val="002326AB"/>
    <w:rsid w:val="002433FA"/>
    <w:rsid w:val="00244E89"/>
    <w:rsid w:val="002451E2"/>
    <w:rsid w:val="002452B6"/>
    <w:rsid w:val="0024531A"/>
    <w:rsid w:val="0024543C"/>
    <w:rsid w:val="002511C0"/>
    <w:rsid w:val="00252249"/>
    <w:rsid w:val="00255E09"/>
    <w:rsid w:val="00261955"/>
    <w:rsid w:val="00261F65"/>
    <w:rsid w:val="002702A1"/>
    <w:rsid w:val="00270B8E"/>
    <w:rsid w:val="00271031"/>
    <w:rsid w:val="00272F40"/>
    <w:rsid w:val="00275A4D"/>
    <w:rsid w:val="00276DB4"/>
    <w:rsid w:val="00277B2F"/>
    <w:rsid w:val="00280DA6"/>
    <w:rsid w:val="0028219E"/>
    <w:rsid w:val="00284505"/>
    <w:rsid w:val="00284FA7"/>
    <w:rsid w:val="002870FE"/>
    <w:rsid w:val="00291D23"/>
    <w:rsid w:val="00294423"/>
    <w:rsid w:val="002954C9"/>
    <w:rsid w:val="002955AA"/>
    <w:rsid w:val="0029598D"/>
    <w:rsid w:val="002A03D6"/>
    <w:rsid w:val="002A1238"/>
    <w:rsid w:val="002A2FC1"/>
    <w:rsid w:val="002A4096"/>
    <w:rsid w:val="002B002B"/>
    <w:rsid w:val="002B1893"/>
    <w:rsid w:val="002B5671"/>
    <w:rsid w:val="002B732E"/>
    <w:rsid w:val="002C0412"/>
    <w:rsid w:val="002C288F"/>
    <w:rsid w:val="002C36A8"/>
    <w:rsid w:val="002C7227"/>
    <w:rsid w:val="002D2E2D"/>
    <w:rsid w:val="002D4D40"/>
    <w:rsid w:val="002D5F2C"/>
    <w:rsid w:val="002D6259"/>
    <w:rsid w:val="002E1838"/>
    <w:rsid w:val="002E2B59"/>
    <w:rsid w:val="002E4916"/>
    <w:rsid w:val="002E54BB"/>
    <w:rsid w:val="002F1B15"/>
    <w:rsid w:val="002F5364"/>
    <w:rsid w:val="00300DB2"/>
    <w:rsid w:val="0030363A"/>
    <w:rsid w:val="003036D2"/>
    <w:rsid w:val="00307357"/>
    <w:rsid w:val="00307B9A"/>
    <w:rsid w:val="00310437"/>
    <w:rsid w:val="0031172A"/>
    <w:rsid w:val="003122B6"/>
    <w:rsid w:val="00312935"/>
    <w:rsid w:val="0031403B"/>
    <w:rsid w:val="003154CB"/>
    <w:rsid w:val="00320DDA"/>
    <w:rsid w:val="00320EE3"/>
    <w:rsid w:val="00320FAA"/>
    <w:rsid w:val="003218D7"/>
    <w:rsid w:val="00324A1C"/>
    <w:rsid w:val="0032550F"/>
    <w:rsid w:val="00325C1A"/>
    <w:rsid w:val="00326C21"/>
    <w:rsid w:val="00330A14"/>
    <w:rsid w:val="003321F1"/>
    <w:rsid w:val="003364D3"/>
    <w:rsid w:val="003368C6"/>
    <w:rsid w:val="00341BB0"/>
    <w:rsid w:val="003457CA"/>
    <w:rsid w:val="00346961"/>
    <w:rsid w:val="003553A2"/>
    <w:rsid w:val="00356DC7"/>
    <w:rsid w:val="00362B65"/>
    <w:rsid w:val="00362DB8"/>
    <w:rsid w:val="00363038"/>
    <w:rsid w:val="00364DE0"/>
    <w:rsid w:val="00367129"/>
    <w:rsid w:val="00367276"/>
    <w:rsid w:val="003678E5"/>
    <w:rsid w:val="0037503C"/>
    <w:rsid w:val="00380029"/>
    <w:rsid w:val="00381DC0"/>
    <w:rsid w:val="003820DE"/>
    <w:rsid w:val="00382C27"/>
    <w:rsid w:val="00383F95"/>
    <w:rsid w:val="00385E7E"/>
    <w:rsid w:val="003863CF"/>
    <w:rsid w:val="00387E75"/>
    <w:rsid w:val="00392ADD"/>
    <w:rsid w:val="00397DEA"/>
    <w:rsid w:val="003A259E"/>
    <w:rsid w:val="003A63FD"/>
    <w:rsid w:val="003B07C2"/>
    <w:rsid w:val="003B1511"/>
    <w:rsid w:val="003B2991"/>
    <w:rsid w:val="003B2E81"/>
    <w:rsid w:val="003B5EB9"/>
    <w:rsid w:val="003C29E6"/>
    <w:rsid w:val="003C2CEE"/>
    <w:rsid w:val="003C2F10"/>
    <w:rsid w:val="003C34FF"/>
    <w:rsid w:val="003C5668"/>
    <w:rsid w:val="003C6203"/>
    <w:rsid w:val="003C6F20"/>
    <w:rsid w:val="003D520E"/>
    <w:rsid w:val="003E0404"/>
    <w:rsid w:val="003E1C97"/>
    <w:rsid w:val="003E29F6"/>
    <w:rsid w:val="003E304C"/>
    <w:rsid w:val="003E6253"/>
    <w:rsid w:val="003E70ED"/>
    <w:rsid w:val="003F162E"/>
    <w:rsid w:val="003F1ECD"/>
    <w:rsid w:val="003F4165"/>
    <w:rsid w:val="004045BD"/>
    <w:rsid w:val="00407081"/>
    <w:rsid w:val="00407D63"/>
    <w:rsid w:val="00410D5B"/>
    <w:rsid w:val="00411007"/>
    <w:rsid w:val="0041118E"/>
    <w:rsid w:val="00412700"/>
    <w:rsid w:val="00416F9F"/>
    <w:rsid w:val="00421372"/>
    <w:rsid w:val="00422173"/>
    <w:rsid w:val="004229B6"/>
    <w:rsid w:val="00423613"/>
    <w:rsid w:val="00423E3B"/>
    <w:rsid w:val="00424859"/>
    <w:rsid w:val="00427338"/>
    <w:rsid w:val="004324D2"/>
    <w:rsid w:val="00432F46"/>
    <w:rsid w:val="00434F8C"/>
    <w:rsid w:val="00436031"/>
    <w:rsid w:val="00442231"/>
    <w:rsid w:val="004442E0"/>
    <w:rsid w:val="00444DD6"/>
    <w:rsid w:val="00446514"/>
    <w:rsid w:val="00446D20"/>
    <w:rsid w:val="00453F36"/>
    <w:rsid w:val="004552AD"/>
    <w:rsid w:val="00456F13"/>
    <w:rsid w:val="0045724D"/>
    <w:rsid w:val="0046081B"/>
    <w:rsid w:val="0046338B"/>
    <w:rsid w:val="00463F20"/>
    <w:rsid w:val="0046523C"/>
    <w:rsid w:val="00470131"/>
    <w:rsid w:val="00470E52"/>
    <w:rsid w:val="00473D38"/>
    <w:rsid w:val="00474CCC"/>
    <w:rsid w:val="00476EF8"/>
    <w:rsid w:val="0047725A"/>
    <w:rsid w:val="0048082C"/>
    <w:rsid w:val="00485EDC"/>
    <w:rsid w:val="00491703"/>
    <w:rsid w:val="00492C73"/>
    <w:rsid w:val="00495436"/>
    <w:rsid w:val="004A08C0"/>
    <w:rsid w:val="004A0A62"/>
    <w:rsid w:val="004B15E6"/>
    <w:rsid w:val="004B1A98"/>
    <w:rsid w:val="004B239C"/>
    <w:rsid w:val="004B3E72"/>
    <w:rsid w:val="004B546D"/>
    <w:rsid w:val="004B6E27"/>
    <w:rsid w:val="004C2F81"/>
    <w:rsid w:val="004C66F7"/>
    <w:rsid w:val="004C6A4F"/>
    <w:rsid w:val="004C79B9"/>
    <w:rsid w:val="004D0A97"/>
    <w:rsid w:val="004D3972"/>
    <w:rsid w:val="004D44DA"/>
    <w:rsid w:val="004D48BE"/>
    <w:rsid w:val="004D581A"/>
    <w:rsid w:val="004D5CBB"/>
    <w:rsid w:val="004E46B7"/>
    <w:rsid w:val="004F2D33"/>
    <w:rsid w:val="004F462D"/>
    <w:rsid w:val="004F5553"/>
    <w:rsid w:val="004F611A"/>
    <w:rsid w:val="004F6E01"/>
    <w:rsid w:val="0050481A"/>
    <w:rsid w:val="00506881"/>
    <w:rsid w:val="0051304E"/>
    <w:rsid w:val="0052117D"/>
    <w:rsid w:val="005312CF"/>
    <w:rsid w:val="00533C3F"/>
    <w:rsid w:val="00534137"/>
    <w:rsid w:val="00535070"/>
    <w:rsid w:val="00535598"/>
    <w:rsid w:val="00537787"/>
    <w:rsid w:val="00537C4B"/>
    <w:rsid w:val="00537D78"/>
    <w:rsid w:val="00541C7A"/>
    <w:rsid w:val="00541D62"/>
    <w:rsid w:val="00542632"/>
    <w:rsid w:val="00543854"/>
    <w:rsid w:val="00544AC7"/>
    <w:rsid w:val="00547DB1"/>
    <w:rsid w:val="005608C0"/>
    <w:rsid w:val="00560CC3"/>
    <w:rsid w:val="00560F42"/>
    <w:rsid w:val="00562564"/>
    <w:rsid w:val="00571BA6"/>
    <w:rsid w:val="00576519"/>
    <w:rsid w:val="00577885"/>
    <w:rsid w:val="0058043C"/>
    <w:rsid w:val="00581373"/>
    <w:rsid w:val="005819AB"/>
    <w:rsid w:val="005847FA"/>
    <w:rsid w:val="00584A0E"/>
    <w:rsid w:val="005866AE"/>
    <w:rsid w:val="00586880"/>
    <w:rsid w:val="005879D7"/>
    <w:rsid w:val="005A0E60"/>
    <w:rsid w:val="005A1957"/>
    <w:rsid w:val="005A34CD"/>
    <w:rsid w:val="005A5122"/>
    <w:rsid w:val="005A773F"/>
    <w:rsid w:val="005A7B06"/>
    <w:rsid w:val="005B0222"/>
    <w:rsid w:val="005B0443"/>
    <w:rsid w:val="005B1A32"/>
    <w:rsid w:val="005B212E"/>
    <w:rsid w:val="005B7A37"/>
    <w:rsid w:val="005B7E23"/>
    <w:rsid w:val="005C2096"/>
    <w:rsid w:val="005C3BBA"/>
    <w:rsid w:val="005C4725"/>
    <w:rsid w:val="005C57C2"/>
    <w:rsid w:val="005C6B98"/>
    <w:rsid w:val="005D0E53"/>
    <w:rsid w:val="005D13A0"/>
    <w:rsid w:val="005D2480"/>
    <w:rsid w:val="005E4461"/>
    <w:rsid w:val="005E4D0D"/>
    <w:rsid w:val="005E57D3"/>
    <w:rsid w:val="005E62CE"/>
    <w:rsid w:val="005E7A67"/>
    <w:rsid w:val="00600A6D"/>
    <w:rsid w:val="0060159E"/>
    <w:rsid w:val="006031FC"/>
    <w:rsid w:val="00604D48"/>
    <w:rsid w:val="00604F62"/>
    <w:rsid w:val="00607117"/>
    <w:rsid w:val="0061144D"/>
    <w:rsid w:val="0061171E"/>
    <w:rsid w:val="00611CF8"/>
    <w:rsid w:val="0061208B"/>
    <w:rsid w:val="00612DB2"/>
    <w:rsid w:val="00613514"/>
    <w:rsid w:val="00615B3B"/>
    <w:rsid w:val="00616D8A"/>
    <w:rsid w:val="00616F3C"/>
    <w:rsid w:val="0061712B"/>
    <w:rsid w:val="00623D53"/>
    <w:rsid w:val="0062531E"/>
    <w:rsid w:val="006253F0"/>
    <w:rsid w:val="006259C2"/>
    <w:rsid w:val="00625B17"/>
    <w:rsid w:val="0062751D"/>
    <w:rsid w:val="00631F13"/>
    <w:rsid w:val="00632069"/>
    <w:rsid w:val="00632250"/>
    <w:rsid w:val="00633E29"/>
    <w:rsid w:val="00635E11"/>
    <w:rsid w:val="0064482C"/>
    <w:rsid w:val="006476E7"/>
    <w:rsid w:val="00650B21"/>
    <w:rsid w:val="00651E83"/>
    <w:rsid w:val="00652615"/>
    <w:rsid w:val="00662BF5"/>
    <w:rsid w:val="006654C6"/>
    <w:rsid w:val="00666FF7"/>
    <w:rsid w:val="00671442"/>
    <w:rsid w:val="006715BA"/>
    <w:rsid w:val="00672F3C"/>
    <w:rsid w:val="00673287"/>
    <w:rsid w:val="00673B27"/>
    <w:rsid w:val="00674029"/>
    <w:rsid w:val="0067564D"/>
    <w:rsid w:val="00676829"/>
    <w:rsid w:val="0067695E"/>
    <w:rsid w:val="006772F2"/>
    <w:rsid w:val="006774D2"/>
    <w:rsid w:val="00680B87"/>
    <w:rsid w:val="006839B0"/>
    <w:rsid w:val="00685C04"/>
    <w:rsid w:val="00686D95"/>
    <w:rsid w:val="00686E23"/>
    <w:rsid w:val="00687A63"/>
    <w:rsid w:val="00691FA2"/>
    <w:rsid w:val="00693FE3"/>
    <w:rsid w:val="0069409C"/>
    <w:rsid w:val="006949B8"/>
    <w:rsid w:val="00695C18"/>
    <w:rsid w:val="00695E7E"/>
    <w:rsid w:val="006977F9"/>
    <w:rsid w:val="00697DC4"/>
    <w:rsid w:val="006A0BA1"/>
    <w:rsid w:val="006A1347"/>
    <w:rsid w:val="006A2584"/>
    <w:rsid w:val="006A3A4B"/>
    <w:rsid w:val="006A59DF"/>
    <w:rsid w:val="006B1BAC"/>
    <w:rsid w:val="006B670F"/>
    <w:rsid w:val="006B6C73"/>
    <w:rsid w:val="006B6D62"/>
    <w:rsid w:val="006B7F30"/>
    <w:rsid w:val="006C1183"/>
    <w:rsid w:val="006C2C4E"/>
    <w:rsid w:val="006C6500"/>
    <w:rsid w:val="006C66B1"/>
    <w:rsid w:val="006D23AB"/>
    <w:rsid w:val="006D395D"/>
    <w:rsid w:val="006D55D3"/>
    <w:rsid w:val="006E07B6"/>
    <w:rsid w:val="006E0E0E"/>
    <w:rsid w:val="006E35ED"/>
    <w:rsid w:val="006E5AD7"/>
    <w:rsid w:val="006F662B"/>
    <w:rsid w:val="006F671D"/>
    <w:rsid w:val="006F7A9B"/>
    <w:rsid w:val="00701B3E"/>
    <w:rsid w:val="0071042E"/>
    <w:rsid w:val="00712764"/>
    <w:rsid w:val="0071287E"/>
    <w:rsid w:val="00712932"/>
    <w:rsid w:val="00713E18"/>
    <w:rsid w:val="00715721"/>
    <w:rsid w:val="00717B85"/>
    <w:rsid w:val="0072325E"/>
    <w:rsid w:val="0072369D"/>
    <w:rsid w:val="007262D5"/>
    <w:rsid w:val="00727651"/>
    <w:rsid w:val="00727D51"/>
    <w:rsid w:val="00727EF1"/>
    <w:rsid w:val="007305C4"/>
    <w:rsid w:val="00731395"/>
    <w:rsid w:val="0073342A"/>
    <w:rsid w:val="007345BF"/>
    <w:rsid w:val="00736C04"/>
    <w:rsid w:val="0073764E"/>
    <w:rsid w:val="007379FB"/>
    <w:rsid w:val="007408FA"/>
    <w:rsid w:val="00742F9F"/>
    <w:rsid w:val="00747884"/>
    <w:rsid w:val="00752CFA"/>
    <w:rsid w:val="00760619"/>
    <w:rsid w:val="00761E23"/>
    <w:rsid w:val="00763DBD"/>
    <w:rsid w:val="007659BF"/>
    <w:rsid w:val="00767826"/>
    <w:rsid w:val="0077211B"/>
    <w:rsid w:val="00773691"/>
    <w:rsid w:val="0077488E"/>
    <w:rsid w:val="00775504"/>
    <w:rsid w:val="00775E0B"/>
    <w:rsid w:val="007822B2"/>
    <w:rsid w:val="007846D9"/>
    <w:rsid w:val="007868AD"/>
    <w:rsid w:val="00786BA6"/>
    <w:rsid w:val="00790A9B"/>
    <w:rsid w:val="00793CFA"/>
    <w:rsid w:val="00795949"/>
    <w:rsid w:val="0079618D"/>
    <w:rsid w:val="00797831"/>
    <w:rsid w:val="007A4A26"/>
    <w:rsid w:val="007A5FD4"/>
    <w:rsid w:val="007A6F98"/>
    <w:rsid w:val="007B13C0"/>
    <w:rsid w:val="007B1F6A"/>
    <w:rsid w:val="007B276B"/>
    <w:rsid w:val="007B2933"/>
    <w:rsid w:val="007B7BDE"/>
    <w:rsid w:val="007C11D1"/>
    <w:rsid w:val="007C14DE"/>
    <w:rsid w:val="007C2011"/>
    <w:rsid w:val="007C271E"/>
    <w:rsid w:val="007C39B3"/>
    <w:rsid w:val="007C534E"/>
    <w:rsid w:val="007C6EB1"/>
    <w:rsid w:val="007D56FE"/>
    <w:rsid w:val="007D6BA3"/>
    <w:rsid w:val="007D6EF9"/>
    <w:rsid w:val="007D7C70"/>
    <w:rsid w:val="007D7E2D"/>
    <w:rsid w:val="007E4AB4"/>
    <w:rsid w:val="007E57DD"/>
    <w:rsid w:val="007F1FF1"/>
    <w:rsid w:val="007F282D"/>
    <w:rsid w:val="007F5BAB"/>
    <w:rsid w:val="008057DB"/>
    <w:rsid w:val="0081198A"/>
    <w:rsid w:val="00821574"/>
    <w:rsid w:val="00822376"/>
    <w:rsid w:val="00823CA5"/>
    <w:rsid w:val="00825A32"/>
    <w:rsid w:val="00827808"/>
    <w:rsid w:val="00827BE6"/>
    <w:rsid w:val="00832834"/>
    <w:rsid w:val="008328B4"/>
    <w:rsid w:val="008336CB"/>
    <w:rsid w:val="0083435F"/>
    <w:rsid w:val="00835FCE"/>
    <w:rsid w:val="008372D3"/>
    <w:rsid w:val="00840324"/>
    <w:rsid w:val="00841225"/>
    <w:rsid w:val="00841B0F"/>
    <w:rsid w:val="008436F0"/>
    <w:rsid w:val="00844B73"/>
    <w:rsid w:val="00844C62"/>
    <w:rsid w:val="00845792"/>
    <w:rsid w:val="00850F6E"/>
    <w:rsid w:val="00852BB2"/>
    <w:rsid w:val="008533D7"/>
    <w:rsid w:val="00863535"/>
    <w:rsid w:val="00864D31"/>
    <w:rsid w:val="00864D40"/>
    <w:rsid w:val="0086534A"/>
    <w:rsid w:val="008665AD"/>
    <w:rsid w:val="008704A5"/>
    <w:rsid w:val="00872142"/>
    <w:rsid w:val="0087218B"/>
    <w:rsid w:val="00873E8D"/>
    <w:rsid w:val="008747B7"/>
    <w:rsid w:val="008758C9"/>
    <w:rsid w:val="00883C79"/>
    <w:rsid w:val="008867E3"/>
    <w:rsid w:val="00887CB0"/>
    <w:rsid w:val="008939EE"/>
    <w:rsid w:val="00893E38"/>
    <w:rsid w:val="00894BFE"/>
    <w:rsid w:val="00895C4E"/>
    <w:rsid w:val="008A192B"/>
    <w:rsid w:val="008A2F2F"/>
    <w:rsid w:val="008A362E"/>
    <w:rsid w:val="008A6B98"/>
    <w:rsid w:val="008A6D63"/>
    <w:rsid w:val="008B1410"/>
    <w:rsid w:val="008B36C0"/>
    <w:rsid w:val="008B3D8B"/>
    <w:rsid w:val="008C02B9"/>
    <w:rsid w:val="008C0847"/>
    <w:rsid w:val="008D3B85"/>
    <w:rsid w:val="008D67AC"/>
    <w:rsid w:val="008D7616"/>
    <w:rsid w:val="008E0C6B"/>
    <w:rsid w:val="008E0E76"/>
    <w:rsid w:val="008E6339"/>
    <w:rsid w:val="008E64A1"/>
    <w:rsid w:val="008E75FA"/>
    <w:rsid w:val="008F556E"/>
    <w:rsid w:val="008F688D"/>
    <w:rsid w:val="00901409"/>
    <w:rsid w:val="00901A1F"/>
    <w:rsid w:val="009041EF"/>
    <w:rsid w:val="009103DC"/>
    <w:rsid w:val="00912FBA"/>
    <w:rsid w:val="009164E2"/>
    <w:rsid w:val="00917D30"/>
    <w:rsid w:val="009207A3"/>
    <w:rsid w:val="00920ECE"/>
    <w:rsid w:val="00923BF4"/>
    <w:rsid w:val="0092679C"/>
    <w:rsid w:val="00927128"/>
    <w:rsid w:val="00927A14"/>
    <w:rsid w:val="0093123E"/>
    <w:rsid w:val="0093159A"/>
    <w:rsid w:val="00931F53"/>
    <w:rsid w:val="0093362A"/>
    <w:rsid w:val="0093388C"/>
    <w:rsid w:val="00933BD1"/>
    <w:rsid w:val="009359C0"/>
    <w:rsid w:val="00935CD5"/>
    <w:rsid w:val="009412C8"/>
    <w:rsid w:val="00943415"/>
    <w:rsid w:val="009447CA"/>
    <w:rsid w:val="00944B98"/>
    <w:rsid w:val="00954E03"/>
    <w:rsid w:val="0095671F"/>
    <w:rsid w:val="00960834"/>
    <w:rsid w:val="009620A7"/>
    <w:rsid w:val="00962165"/>
    <w:rsid w:val="00963CF4"/>
    <w:rsid w:val="00963D8F"/>
    <w:rsid w:val="00964DCC"/>
    <w:rsid w:val="00967D35"/>
    <w:rsid w:val="0097089C"/>
    <w:rsid w:val="0097391A"/>
    <w:rsid w:val="00975DE5"/>
    <w:rsid w:val="0097704F"/>
    <w:rsid w:val="00980811"/>
    <w:rsid w:val="00993E96"/>
    <w:rsid w:val="00994E26"/>
    <w:rsid w:val="009A2783"/>
    <w:rsid w:val="009A4B46"/>
    <w:rsid w:val="009B09ED"/>
    <w:rsid w:val="009B1162"/>
    <w:rsid w:val="009B5D51"/>
    <w:rsid w:val="009B6C62"/>
    <w:rsid w:val="009B6FC3"/>
    <w:rsid w:val="009C6EF0"/>
    <w:rsid w:val="009D2194"/>
    <w:rsid w:val="009D37DB"/>
    <w:rsid w:val="009D3CB6"/>
    <w:rsid w:val="009E2CF3"/>
    <w:rsid w:val="009E57CD"/>
    <w:rsid w:val="009E6635"/>
    <w:rsid w:val="009F04B3"/>
    <w:rsid w:val="009F07D1"/>
    <w:rsid w:val="009F714C"/>
    <w:rsid w:val="00A06079"/>
    <w:rsid w:val="00A14803"/>
    <w:rsid w:val="00A14E07"/>
    <w:rsid w:val="00A17B8D"/>
    <w:rsid w:val="00A22A31"/>
    <w:rsid w:val="00A22BCC"/>
    <w:rsid w:val="00A23000"/>
    <w:rsid w:val="00A232A5"/>
    <w:rsid w:val="00A243DE"/>
    <w:rsid w:val="00A279D5"/>
    <w:rsid w:val="00A318F1"/>
    <w:rsid w:val="00A31DE5"/>
    <w:rsid w:val="00A33FC2"/>
    <w:rsid w:val="00A35729"/>
    <w:rsid w:val="00A43F92"/>
    <w:rsid w:val="00A45EAE"/>
    <w:rsid w:val="00A526F9"/>
    <w:rsid w:val="00A56258"/>
    <w:rsid w:val="00A574B5"/>
    <w:rsid w:val="00A578BA"/>
    <w:rsid w:val="00A57E8C"/>
    <w:rsid w:val="00A65EB7"/>
    <w:rsid w:val="00A729A0"/>
    <w:rsid w:val="00A73C5E"/>
    <w:rsid w:val="00A74DE1"/>
    <w:rsid w:val="00A866B0"/>
    <w:rsid w:val="00A87735"/>
    <w:rsid w:val="00A87C43"/>
    <w:rsid w:val="00A90939"/>
    <w:rsid w:val="00A91211"/>
    <w:rsid w:val="00A9186A"/>
    <w:rsid w:val="00A91D5B"/>
    <w:rsid w:val="00A92091"/>
    <w:rsid w:val="00A93993"/>
    <w:rsid w:val="00A951EC"/>
    <w:rsid w:val="00A96289"/>
    <w:rsid w:val="00A965AA"/>
    <w:rsid w:val="00AA14B9"/>
    <w:rsid w:val="00AA2B46"/>
    <w:rsid w:val="00AA3DB7"/>
    <w:rsid w:val="00AA5426"/>
    <w:rsid w:val="00AA583A"/>
    <w:rsid w:val="00AB09E6"/>
    <w:rsid w:val="00AB38D9"/>
    <w:rsid w:val="00AB3C1B"/>
    <w:rsid w:val="00AB600E"/>
    <w:rsid w:val="00AB756D"/>
    <w:rsid w:val="00AC328E"/>
    <w:rsid w:val="00AC5B80"/>
    <w:rsid w:val="00AC7994"/>
    <w:rsid w:val="00AD3F02"/>
    <w:rsid w:val="00AD4EE1"/>
    <w:rsid w:val="00AD7045"/>
    <w:rsid w:val="00AE1B8F"/>
    <w:rsid w:val="00AE34F8"/>
    <w:rsid w:val="00AE4E5B"/>
    <w:rsid w:val="00AF211D"/>
    <w:rsid w:val="00AF2A1B"/>
    <w:rsid w:val="00AF3B38"/>
    <w:rsid w:val="00AF5958"/>
    <w:rsid w:val="00B0291E"/>
    <w:rsid w:val="00B056A2"/>
    <w:rsid w:val="00B14179"/>
    <w:rsid w:val="00B15126"/>
    <w:rsid w:val="00B1661D"/>
    <w:rsid w:val="00B2325D"/>
    <w:rsid w:val="00B25E0E"/>
    <w:rsid w:val="00B271CB"/>
    <w:rsid w:val="00B34D0E"/>
    <w:rsid w:val="00B365E0"/>
    <w:rsid w:val="00B3700C"/>
    <w:rsid w:val="00B40298"/>
    <w:rsid w:val="00B418CE"/>
    <w:rsid w:val="00B464F9"/>
    <w:rsid w:val="00B4651C"/>
    <w:rsid w:val="00B523F7"/>
    <w:rsid w:val="00B52963"/>
    <w:rsid w:val="00B5472E"/>
    <w:rsid w:val="00B559F7"/>
    <w:rsid w:val="00B55CA7"/>
    <w:rsid w:val="00B56A2E"/>
    <w:rsid w:val="00B60C75"/>
    <w:rsid w:val="00B61617"/>
    <w:rsid w:val="00B62950"/>
    <w:rsid w:val="00B648D2"/>
    <w:rsid w:val="00B67090"/>
    <w:rsid w:val="00B67997"/>
    <w:rsid w:val="00B704BB"/>
    <w:rsid w:val="00B726AB"/>
    <w:rsid w:val="00B74A04"/>
    <w:rsid w:val="00B7513B"/>
    <w:rsid w:val="00B77B48"/>
    <w:rsid w:val="00B87779"/>
    <w:rsid w:val="00B927F2"/>
    <w:rsid w:val="00B92DAB"/>
    <w:rsid w:val="00B932F6"/>
    <w:rsid w:val="00B97C0D"/>
    <w:rsid w:val="00B97D41"/>
    <w:rsid w:val="00BA2977"/>
    <w:rsid w:val="00BA524A"/>
    <w:rsid w:val="00BA5757"/>
    <w:rsid w:val="00BA6264"/>
    <w:rsid w:val="00BA7532"/>
    <w:rsid w:val="00BB3176"/>
    <w:rsid w:val="00BB69AD"/>
    <w:rsid w:val="00BC0A02"/>
    <w:rsid w:val="00BC291D"/>
    <w:rsid w:val="00BC43BC"/>
    <w:rsid w:val="00BC444E"/>
    <w:rsid w:val="00BC7FD5"/>
    <w:rsid w:val="00BD4DB3"/>
    <w:rsid w:val="00BE4E2D"/>
    <w:rsid w:val="00BE6234"/>
    <w:rsid w:val="00BE6BA3"/>
    <w:rsid w:val="00BF254F"/>
    <w:rsid w:val="00BF387C"/>
    <w:rsid w:val="00BF3CCD"/>
    <w:rsid w:val="00C03952"/>
    <w:rsid w:val="00C112C0"/>
    <w:rsid w:val="00C16CA7"/>
    <w:rsid w:val="00C21E07"/>
    <w:rsid w:val="00C24454"/>
    <w:rsid w:val="00C342A5"/>
    <w:rsid w:val="00C342F9"/>
    <w:rsid w:val="00C35690"/>
    <w:rsid w:val="00C363DF"/>
    <w:rsid w:val="00C369BE"/>
    <w:rsid w:val="00C37798"/>
    <w:rsid w:val="00C420E2"/>
    <w:rsid w:val="00C42472"/>
    <w:rsid w:val="00C4575D"/>
    <w:rsid w:val="00C51BA0"/>
    <w:rsid w:val="00C53046"/>
    <w:rsid w:val="00C536B8"/>
    <w:rsid w:val="00C56564"/>
    <w:rsid w:val="00C56E97"/>
    <w:rsid w:val="00C626FA"/>
    <w:rsid w:val="00C62E99"/>
    <w:rsid w:val="00C6406A"/>
    <w:rsid w:val="00C65300"/>
    <w:rsid w:val="00C67315"/>
    <w:rsid w:val="00C678F3"/>
    <w:rsid w:val="00C74766"/>
    <w:rsid w:val="00C74AAB"/>
    <w:rsid w:val="00C76C53"/>
    <w:rsid w:val="00C76D15"/>
    <w:rsid w:val="00C817C1"/>
    <w:rsid w:val="00C82449"/>
    <w:rsid w:val="00C849BC"/>
    <w:rsid w:val="00C862B5"/>
    <w:rsid w:val="00C87754"/>
    <w:rsid w:val="00C9181E"/>
    <w:rsid w:val="00C94ED4"/>
    <w:rsid w:val="00C95BD0"/>
    <w:rsid w:val="00CA070D"/>
    <w:rsid w:val="00CA4BEE"/>
    <w:rsid w:val="00CA53C9"/>
    <w:rsid w:val="00CB0A5D"/>
    <w:rsid w:val="00CC111F"/>
    <w:rsid w:val="00CC12FF"/>
    <w:rsid w:val="00CC2A71"/>
    <w:rsid w:val="00CC5C3F"/>
    <w:rsid w:val="00CC7F45"/>
    <w:rsid w:val="00CD0D87"/>
    <w:rsid w:val="00CD261A"/>
    <w:rsid w:val="00CD371C"/>
    <w:rsid w:val="00CE3B95"/>
    <w:rsid w:val="00CE42FC"/>
    <w:rsid w:val="00CE6DD8"/>
    <w:rsid w:val="00CF01A8"/>
    <w:rsid w:val="00CF7B5E"/>
    <w:rsid w:val="00D00BA5"/>
    <w:rsid w:val="00D02F85"/>
    <w:rsid w:val="00D063C0"/>
    <w:rsid w:val="00D13B80"/>
    <w:rsid w:val="00D141EC"/>
    <w:rsid w:val="00D14DD0"/>
    <w:rsid w:val="00D15138"/>
    <w:rsid w:val="00D16C9B"/>
    <w:rsid w:val="00D2350C"/>
    <w:rsid w:val="00D25EB6"/>
    <w:rsid w:val="00D35260"/>
    <w:rsid w:val="00D360E1"/>
    <w:rsid w:val="00D42C59"/>
    <w:rsid w:val="00D433D4"/>
    <w:rsid w:val="00D47905"/>
    <w:rsid w:val="00D5010D"/>
    <w:rsid w:val="00D5018C"/>
    <w:rsid w:val="00D51C9F"/>
    <w:rsid w:val="00D562F9"/>
    <w:rsid w:val="00D61303"/>
    <w:rsid w:val="00D6343F"/>
    <w:rsid w:val="00D651FA"/>
    <w:rsid w:val="00D74312"/>
    <w:rsid w:val="00D74383"/>
    <w:rsid w:val="00D74E29"/>
    <w:rsid w:val="00D75A8B"/>
    <w:rsid w:val="00D77EE1"/>
    <w:rsid w:val="00D817DC"/>
    <w:rsid w:val="00D8251B"/>
    <w:rsid w:val="00D82C6B"/>
    <w:rsid w:val="00D833D0"/>
    <w:rsid w:val="00D90082"/>
    <w:rsid w:val="00D90596"/>
    <w:rsid w:val="00D90817"/>
    <w:rsid w:val="00DA0CF5"/>
    <w:rsid w:val="00DA322A"/>
    <w:rsid w:val="00DA5A45"/>
    <w:rsid w:val="00DA5D50"/>
    <w:rsid w:val="00DA79A5"/>
    <w:rsid w:val="00DB2275"/>
    <w:rsid w:val="00DB648C"/>
    <w:rsid w:val="00DC10CA"/>
    <w:rsid w:val="00DC25EB"/>
    <w:rsid w:val="00DC2CFD"/>
    <w:rsid w:val="00DD6000"/>
    <w:rsid w:val="00DD6C88"/>
    <w:rsid w:val="00DE2296"/>
    <w:rsid w:val="00DE4E53"/>
    <w:rsid w:val="00DE7919"/>
    <w:rsid w:val="00DF4D8C"/>
    <w:rsid w:val="00DF7D3A"/>
    <w:rsid w:val="00DF7E7E"/>
    <w:rsid w:val="00E05A7D"/>
    <w:rsid w:val="00E1050F"/>
    <w:rsid w:val="00E107C5"/>
    <w:rsid w:val="00E130A8"/>
    <w:rsid w:val="00E13DD8"/>
    <w:rsid w:val="00E17EDA"/>
    <w:rsid w:val="00E35853"/>
    <w:rsid w:val="00E35D00"/>
    <w:rsid w:val="00E37B19"/>
    <w:rsid w:val="00E40C4C"/>
    <w:rsid w:val="00E422D3"/>
    <w:rsid w:val="00E4710C"/>
    <w:rsid w:val="00E5188B"/>
    <w:rsid w:val="00E53C4B"/>
    <w:rsid w:val="00E557A2"/>
    <w:rsid w:val="00E57D7B"/>
    <w:rsid w:val="00E61FC7"/>
    <w:rsid w:val="00E62F30"/>
    <w:rsid w:val="00E6744A"/>
    <w:rsid w:val="00E67C18"/>
    <w:rsid w:val="00E723B5"/>
    <w:rsid w:val="00E7250B"/>
    <w:rsid w:val="00E75BB8"/>
    <w:rsid w:val="00E801AF"/>
    <w:rsid w:val="00E83269"/>
    <w:rsid w:val="00E832C0"/>
    <w:rsid w:val="00E92980"/>
    <w:rsid w:val="00E941B6"/>
    <w:rsid w:val="00E960D8"/>
    <w:rsid w:val="00EA0AFC"/>
    <w:rsid w:val="00EA3106"/>
    <w:rsid w:val="00EA3734"/>
    <w:rsid w:val="00EA4504"/>
    <w:rsid w:val="00EA4E9B"/>
    <w:rsid w:val="00EA5943"/>
    <w:rsid w:val="00EA6D08"/>
    <w:rsid w:val="00EA7A10"/>
    <w:rsid w:val="00EB2BEC"/>
    <w:rsid w:val="00EB42DA"/>
    <w:rsid w:val="00EB56F8"/>
    <w:rsid w:val="00EB5CEF"/>
    <w:rsid w:val="00EC30E6"/>
    <w:rsid w:val="00EC317F"/>
    <w:rsid w:val="00EC3DCD"/>
    <w:rsid w:val="00EC4923"/>
    <w:rsid w:val="00EC4AD5"/>
    <w:rsid w:val="00ED048F"/>
    <w:rsid w:val="00ED04D0"/>
    <w:rsid w:val="00ED2144"/>
    <w:rsid w:val="00ED2175"/>
    <w:rsid w:val="00ED2F70"/>
    <w:rsid w:val="00ED389A"/>
    <w:rsid w:val="00ED3D27"/>
    <w:rsid w:val="00ED4C38"/>
    <w:rsid w:val="00ED525F"/>
    <w:rsid w:val="00ED7B59"/>
    <w:rsid w:val="00EE1B73"/>
    <w:rsid w:val="00EE3616"/>
    <w:rsid w:val="00EE5013"/>
    <w:rsid w:val="00EE566B"/>
    <w:rsid w:val="00EE654E"/>
    <w:rsid w:val="00EE68E2"/>
    <w:rsid w:val="00EE7324"/>
    <w:rsid w:val="00EF003F"/>
    <w:rsid w:val="00EF0EE1"/>
    <w:rsid w:val="00EF0EF7"/>
    <w:rsid w:val="00EF2C33"/>
    <w:rsid w:val="00EF3DD4"/>
    <w:rsid w:val="00EF4A99"/>
    <w:rsid w:val="00EF4F0A"/>
    <w:rsid w:val="00EF5D4C"/>
    <w:rsid w:val="00EF5F8F"/>
    <w:rsid w:val="00EF6327"/>
    <w:rsid w:val="00EF6F34"/>
    <w:rsid w:val="00F00DE1"/>
    <w:rsid w:val="00F04A26"/>
    <w:rsid w:val="00F060D5"/>
    <w:rsid w:val="00F061C6"/>
    <w:rsid w:val="00F06B8E"/>
    <w:rsid w:val="00F10FF7"/>
    <w:rsid w:val="00F13C76"/>
    <w:rsid w:val="00F15C69"/>
    <w:rsid w:val="00F2171C"/>
    <w:rsid w:val="00F24A1D"/>
    <w:rsid w:val="00F25FFB"/>
    <w:rsid w:val="00F30BDA"/>
    <w:rsid w:val="00F34CAA"/>
    <w:rsid w:val="00F3560C"/>
    <w:rsid w:val="00F36C9B"/>
    <w:rsid w:val="00F374FE"/>
    <w:rsid w:val="00F4093A"/>
    <w:rsid w:val="00F44487"/>
    <w:rsid w:val="00F44B42"/>
    <w:rsid w:val="00F5252B"/>
    <w:rsid w:val="00F52869"/>
    <w:rsid w:val="00F55402"/>
    <w:rsid w:val="00F57983"/>
    <w:rsid w:val="00F731D5"/>
    <w:rsid w:val="00F732F0"/>
    <w:rsid w:val="00F77060"/>
    <w:rsid w:val="00F80397"/>
    <w:rsid w:val="00F8776F"/>
    <w:rsid w:val="00F90525"/>
    <w:rsid w:val="00F915EE"/>
    <w:rsid w:val="00F91DDE"/>
    <w:rsid w:val="00FA246E"/>
    <w:rsid w:val="00FA26F3"/>
    <w:rsid w:val="00FA4338"/>
    <w:rsid w:val="00FA4C7E"/>
    <w:rsid w:val="00FA6F65"/>
    <w:rsid w:val="00FB19DE"/>
    <w:rsid w:val="00FB5A80"/>
    <w:rsid w:val="00FB7633"/>
    <w:rsid w:val="00FB7E8E"/>
    <w:rsid w:val="00FC0519"/>
    <w:rsid w:val="00FC24A8"/>
    <w:rsid w:val="00FC66F6"/>
    <w:rsid w:val="00FD1430"/>
    <w:rsid w:val="00FD2318"/>
    <w:rsid w:val="00FD2906"/>
    <w:rsid w:val="00FD5C7E"/>
    <w:rsid w:val="00FD6A50"/>
    <w:rsid w:val="00FD70E3"/>
    <w:rsid w:val="00FF047A"/>
    <w:rsid w:val="00FF0954"/>
    <w:rsid w:val="00FF0EB4"/>
    <w:rsid w:val="00FF556B"/>
    <w:rsid w:val="00FF5F7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9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05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519"/>
    <w:rPr>
      <w:rFonts w:ascii="Tahoma" w:hAnsi="Tahoma" w:cs="Tahoma"/>
      <w:sz w:val="16"/>
      <w:szCs w:val="16"/>
    </w:rPr>
  </w:style>
  <w:style w:type="character" w:styleId="PlaceholderText">
    <w:name w:val="Placeholder Text"/>
    <w:basedOn w:val="DefaultParagraphFont"/>
    <w:uiPriority w:val="99"/>
    <w:semiHidden/>
    <w:rsid w:val="00312935"/>
    <w:rPr>
      <w:color w:val="808080"/>
    </w:rPr>
  </w:style>
  <w:style w:type="paragraph" w:customStyle="1" w:styleId="Compact">
    <w:name w:val="Compact"/>
    <w:basedOn w:val="Normal"/>
    <w:qFormat/>
    <w:rsid w:val="00D00BA5"/>
    <w:pPr>
      <w:spacing w:before="36" w:after="36" w:line="240" w:lineRule="auto"/>
    </w:pPr>
    <w:rPr>
      <w:rFonts w:asciiTheme="minorHAnsi" w:eastAsiaTheme="minorHAnsi" w:hAnsiTheme="minorHAnsi" w:cstheme="minorBidi"/>
      <w:color w:val="auto"/>
      <w:sz w:val="24"/>
      <w:szCs w:val="24"/>
      <w:lang w:val="en-US" w:eastAsia="en-US"/>
    </w:rPr>
  </w:style>
  <w:style w:type="paragraph" w:styleId="ListParagraph">
    <w:name w:val="List Paragraph"/>
    <w:basedOn w:val="Normal"/>
    <w:uiPriority w:val="34"/>
    <w:qFormat/>
    <w:rsid w:val="009103DC"/>
    <w:pPr>
      <w:ind w:left="720"/>
      <w:contextualSpacing/>
    </w:pPr>
  </w:style>
  <w:style w:type="character" w:styleId="LineNumber">
    <w:name w:val="line number"/>
    <w:basedOn w:val="DefaultParagraphFont"/>
    <w:uiPriority w:val="99"/>
    <w:semiHidden/>
    <w:unhideWhenUsed/>
    <w:rsid w:val="00BE6234"/>
  </w:style>
  <w:style w:type="paragraph" w:styleId="CommentSubject">
    <w:name w:val="annotation subject"/>
    <w:basedOn w:val="CommentText"/>
    <w:next w:val="CommentText"/>
    <w:link w:val="CommentSubjectChar"/>
    <w:uiPriority w:val="99"/>
    <w:semiHidden/>
    <w:unhideWhenUsed/>
    <w:rsid w:val="00275A4D"/>
    <w:rPr>
      <w:b/>
      <w:bCs/>
    </w:rPr>
  </w:style>
  <w:style w:type="character" w:customStyle="1" w:styleId="CommentSubjectChar">
    <w:name w:val="Comment Subject Char"/>
    <w:basedOn w:val="CommentTextChar"/>
    <w:link w:val="CommentSubject"/>
    <w:uiPriority w:val="99"/>
    <w:semiHidden/>
    <w:rsid w:val="00275A4D"/>
    <w:rPr>
      <w:b/>
      <w:bCs/>
      <w:sz w:val="20"/>
    </w:rPr>
  </w:style>
  <w:style w:type="character" w:customStyle="1" w:styleId="apple-converted-space">
    <w:name w:val="apple-converted-space"/>
    <w:basedOn w:val="DefaultParagraphFont"/>
    <w:rsid w:val="0093159A"/>
  </w:style>
  <w:style w:type="paragraph" w:styleId="Revision">
    <w:name w:val="Revision"/>
    <w:hidden/>
    <w:uiPriority w:val="99"/>
    <w:semiHidden/>
    <w:rsid w:val="00562564"/>
    <w:pPr>
      <w:spacing w:line="240" w:lineRule="auto"/>
    </w:pPr>
  </w:style>
  <w:style w:type="paragraph" w:styleId="Caption">
    <w:name w:val="caption"/>
    <w:basedOn w:val="Normal"/>
    <w:next w:val="Normal"/>
    <w:uiPriority w:val="35"/>
    <w:unhideWhenUsed/>
    <w:qFormat/>
    <w:rsid w:val="00795949"/>
    <w:pPr>
      <w:spacing w:after="200" w:line="240" w:lineRule="auto"/>
    </w:pPr>
    <w:rPr>
      <w:rFonts w:ascii="Times New Roman" w:hAnsi="Times New Roman"/>
      <w:iCs/>
      <w:color w:val="000000" w:themeColor="text1"/>
      <w:szCs w:val="18"/>
    </w:rPr>
  </w:style>
  <w:style w:type="character" w:styleId="Hyperlink">
    <w:name w:val="Hyperlink"/>
    <w:basedOn w:val="DefaultParagraphFont"/>
    <w:uiPriority w:val="99"/>
    <w:unhideWhenUsed/>
    <w:rsid w:val="003C2F10"/>
    <w:rPr>
      <w:color w:val="0000FF" w:themeColor="hyperlink"/>
      <w:u w:val="single"/>
    </w:rPr>
  </w:style>
  <w:style w:type="table" w:styleId="TableGrid">
    <w:name w:val="Table Grid"/>
    <w:basedOn w:val="TableNormal"/>
    <w:uiPriority w:val="59"/>
    <w:rsid w:val="004045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041E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05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519"/>
    <w:rPr>
      <w:rFonts w:ascii="Tahoma" w:hAnsi="Tahoma" w:cs="Tahoma"/>
      <w:sz w:val="16"/>
      <w:szCs w:val="16"/>
    </w:rPr>
  </w:style>
  <w:style w:type="character" w:styleId="PlaceholderText">
    <w:name w:val="Placeholder Text"/>
    <w:basedOn w:val="DefaultParagraphFont"/>
    <w:uiPriority w:val="99"/>
    <w:semiHidden/>
    <w:rsid w:val="00312935"/>
    <w:rPr>
      <w:color w:val="808080"/>
    </w:rPr>
  </w:style>
  <w:style w:type="paragraph" w:customStyle="1" w:styleId="Compact">
    <w:name w:val="Compact"/>
    <w:basedOn w:val="Normal"/>
    <w:qFormat/>
    <w:rsid w:val="00D00BA5"/>
    <w:pPr>
      <w:spacing w:before="36" w:after="36" w:line="240" w:lineRule="auto"/>
    </w:pPr>
    <w:rPr>
      <w:rFonts w:asciiTheme="minorHAnsi" w:eastAsiaTheme="minorHAnsi" w:hAnsiTheme="minorHAnsi" w:cstheme="minorBidi"/>
      <w:color w:val="auto"/>
      <w:sz w:val="24"/>
      <w:szCs w:val="24"/>
      <w:lang w:val="en-US" w:eastAsia="en-US"/>
    </w:rPr>
  </w:style>
  <w:style w:type="paragraph" w:styleId="ListParagraph">
    <w:name w:val="List Paragraph"/>
    <w:basedOn w:val="Normal"/>
    <w:uiPriority w:val="34"/>
    <w:qFormat/>
    <w:rsid w:val="009103DC"/>
    <w:pPr>
      <w:ind w:left="720"/>
      <w:contextualSpacing/>
    </w:pPr>
  </w:style>
  <w:style w:type="character" w:styleId="LineNumber">
    <w:name w:val="line number"/>
    <w:basedOn w:val="DefaultParagraphFont"/>
    <w:uiPriority w:val="99"/>
    <w:semiHidden/>
    <w:unhideWhenUsed/>
    <w:rsid w:val="00BE6234"/>
  </w:style>
  <w:style w:type="paragraph" w:styleId="CommentSubject">
    <w:name w:val="annotation subject"/>
    <w:basedOn w:val="CommentText"/>
    <w:next w:val="CommentText"/>
    <w:link w:val="CommentSubjectChar"/>
    <w:uiPriority w:val="99"/>
    <w:semiHidden/>
    <w:unhideWhenUsed/>
    <w:rsid w:val="00275A4D"/>
    <w:rPr>
      <w:b/>
      <w:bCs/>
    </w:rPr>
  </w:style>
  <w:style w:type="character" w:customStyle="1" w:styleId="CommentSubjectChar">
    <w:name w:val="Comment Subject Char"/>
    <w:basedOn w:val="CommentTextChar"/>
    <w:link w:val="CommentSubject"/>
    <w:uiPriority w:val="99"/>
    <w:semiHidden/>
    <w:rsid w:val="00275A4D"/>
    <w:rPr>
      <w:b/>
      <w:bCs/>
      <w:sz w:val="20"/>
    </w:rPr>
  </w:style>
  <w:style w:type="character" w:customStyle="1" w:styleId="apple-converted-space">
    <w:name w:val="apple-converted-space"/>
    <w:basedOn w:val="DefaultParagraphFont"/>
    <w:rsid w:val="0093159A"/>
  </w:style>
  <w:style w:type="paragraph" w:styleId="Revision">
    <w:name w:val="Revision"/>
    <w:hidden/>
    <w:uiPriority w:val="99"/>
    <w:semiHidden/>
    <w:rsid w:val="00562564"/>
    <w:pPr>
      <w:spacing w:line="240" w:lineRule="auto"/>
    </w:pPr>
  </w:style>
  <w:style w:type="paragraph" w:styleId="Caption">
    <w:name w:val="caption"/>
    <w:basedOn w:val="Normal"/>
    <w:next w:val="Normal"/>
    <w:uiPriority w:val="35"/>
    <w:unhideWhenUsed/>
    <w:qFormat/>
    <w:rsid w:val="00795949"/>
    <w:pPr>
      <w:spacing w:after="200" w:line="240" w:lineRule="auto"/>
    </w:pPr>
    <w:rPr>
      <w:rFonts w:ascii="Times New Roman" w:hAnsi="Times New Roman"/>
      <w:iCs/>
      <w:color w:val="000000" w:themeColor="text1"/>
      <w:szCs w:val="18"/>
    </w:rPr>
  </w:style>
  <w:style w:type="character" w:styleId="Hyperlink">
    <w:name w:val="Hyperlink"/>
    <w:basedOn w:val="DefaultParagraphFont"/>
    <w:uiPriority w:val="99"/>
    <w:unhideWhenUsed/>
    <w:rsid w:val="003C2F10"/>
    <w:rPr>
      <w:color w:val="0000FF" w:themeColor="hyperlink"/>
      <w:u w:val="single"/>
    </w:rPr>
  </w:style>
  <w:style w:type="table" w:styleId="TableGrid">
    <w:name w:val="Table Grid"/>
    <w:basedOn w:val="TableNormal"/>
    <w:uiPriority w:val="59"/>
    <w:rsid w:val="004045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041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843223">
      <w:bodyDiv w:val="1"/>
      <w:marLeft w:val="0"/>
      <w:marRight w:val="0"/>
      <w:marTop w:val="0"/>
      <w:marBottom w:val="0"/>
      <w:divBdr>
        <w:top w:val="none" w:sz="0" w:space="0" w:color="auto"/>
        <w:left w:val="none" w:sz="0" w:space="0" w:color="auto"/>
        <w:bottom w:val="none" w:sz="0" w:space="0" w:color="auto"/>
        <w:right w:val="none" w:sz="0" w:space="0" w:color="auto"/>
      </w:divBdr>
    </w:div>
    <w:div w:id="255133489">
      <w:bodyDiv w:val="1"/>
      <w:marLeft w:val="0"/>
      <w:marRight w:val="0"/>
      <w:marTop w:val="0"/>
      <w:marBottom w:val="0"/>
      <w:divBdr>
        <w:top w:val="none" w:sz="0" w:space="0" w:color="auto"/>
        <w:left w:val="none" w:sz="0" w:space="0" w:color="auto"/>
        <w:bottom w:val="none" w:sz="0" w:space="0" w:color="auto"/>
        <w:right w:val="none" w:sz="0" w:space="0" w:color="auto"/>
      </w:divBdr>
    </w:div>
    <w:div w:id="834492499">
      <w:bodyDiv w:val="1"/>
      <w:marLeft w:val="0"/>
      <w:marRight w:val="0"/>
      <w:marTop w:val="0"/>
      <w:marBottom w:val="0"/>
      <w:divBdr>
        <w:top w:val="none" w:sz="0" w:space="0" w:color="auto"/>
        <w:left w:val="none" w:sz="0" w:space="0" w:color="auto"/>
        <w:bottom w:val="none" w:sz="0" w:space="0" w:color="auto"/>
        <w:right w:val="none" w:sz="0" w:space="0" w:color="auto"/>
      </w:divBdr>
    </w:div>
    <w:div w:id="1442140279">
      <w:bodyDiv w:val="1"/>
      <w:marLeft w:val="0"/>
      <w:marRight w:val="0"/>
      <w:marTop w:val="0"/>
      <w:marBottom w:val="0"/>
      <w:divBdr>
        <w:top w:val="none" w:sz="0" w:space="0" w:color="auto"/>
        <w:left w:val="none" w:sz="0" w:space="0" w:color="auto"/>
        <w:bottom w:val="none" w:sz="0" w:space="0" w:color="auto"/>
        <w:right w:val="none" w:sz="0" w:space="0" w:color="auto"/>
      </w:divBdr>
    </w:div>
    <w:div w:id="2078359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noaa.gov/iea/Assets/iea/california/Report/pdf/10.Human%20Dimensions_2013.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lineCode">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03E53-46DA-41CC-8C7E-B77D114E2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30</Pages>
  <Words>9597</Words>
  <Characters>54703</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CATH SHARES_FINAL.docx</vt:lpstr>
    </vt:vector>
  </TitlesOfParts>
  <Company>Hewlett-Packard</Company>
  <LinksUpToDate>false</LinksUpToDate>
  <CharactersWithSpaces>64172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CATH SHARES_FINAL.docx</dc:title>
  <dc:creator>kelli</dc:creator>
  <cp:lastModifiedBy>Kelli Johnson</cp:lastModifiedBy>
  <cp:revision>4</cp:revision>
  <cp:lastPrinted>2016-01-20T00:54:00Z</cp:lastPrinted>
  <dcterms:created xsi:type="dcterms:W3CDTF">2016-01-22T00:19:00Z</dcterms:created>
  <dcterms:modified xsi:type="dcterms:W3CDTF">2016-01-22T22:03:00Z</dcterms:modified>
</cp:coreProperties>
</file>