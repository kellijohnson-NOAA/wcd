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737888D" w14:textId="31CB258C" w:rsidR="006774D2" w:rsidRDefault="004A0A62" w:rsidP="008D67AC">
      <w:pPr>
        <w:spacing w:line="240" w:lineRule="auto"/>
        <w:jc w:val="both"/>
        <w:rPr>
          <w:rFonts w:ascii="Times New Roman" w:eastAsia="Calibri" w:hAnsi="Times New Roman" w:cs="Times New Roman"/>
          <w:color w:val="000000" w:themeColor="text1"/>
          <w:szCs w:val="22"/>
        </w:rPr>
      </w:pPr>
      <w:r w:rsidRPr="008C0847">
        <w:rPr>
          <w:rFonts w:ascii="Times New Roman" w:eastAsia="Calibri" w:hAnsi="Times New Roman" w:cs="Times New Roman"/>
          <w:color w:val="000000" w:themeColor="text1"/>
          <w:szCs w:val="22"/>
          <w:highlight w:val="yellow"/>
        </w:rPr>
        <w:t xml:space="preserve">Using </w:t>
      </w:r>
      <w:r w:rsidR="00623D53">
        <w:rPr>
          <w:rFonts w:ascii="Times New Roman" w:eastAsia="Calibri" w:hAnsi="Times New Roman" w:cs="Times New Roman"/>
          <w:color w:val="000000" w:themeColor="text1"/>
          <w:szCs w:val="22"/>
          <w:highlight w:val="yellow"/>
        </w:rPr>
        <w:t>transdisciplinary science</w:t>
      </w:r>
      <w:r w:rsidRPr="008C0847">
        <w:rPr>
          <w:rFonts w:ascii="Times New Roman" w:eastAsia="Calibri" w:hAnsi="Times New Roman" w:cs="Times New Roman"/>
          <w:color w:val="000000" w:themeColor="text1"/>
          <w:szCs w:val="22"/>
          <w:highlight w:val="yellow"/>
        </w:rPr>
        <w:t xml:space="preserve"> to improve fisheries management</w:t>
      </w:r>
      <w:r w:rsidR="00623D53">
        <w:rPr>
          <w:rFonts w:ascii="Times New Roman" w:eastAsia="Calibri" w:hAnsi="Times New Roman" w:cs="Times New Roman"/>
          <w:color w:val="000000" w:themeColor="text1"/>
          <w:szCs w:val="22"/>
          <w:highlight w:val="yellow"/>
        </w:rPr>
        <w:t xml:space="preserve">: ecology, economics, and equity </w:t>
      </w:r>
      <w:r w:rsidR="0069409C">
        <w:rPr>
          <w:rFonts w:ascii="Times New Roman" w:eastAsia="Calibri" w:hAnsi="Times New Roman" w:cs="Times New Roman"/>
          <w:color w:val="000000" w:themeColor="text1"/>
          <w:szCs w:val="22"/>
          <w:highlight w:val="yellow"/>
        </w:rPr>
        <w:t>in</w:t>
      </w:r>
      <w:r w:rsidR="002C36A8">
        <w:rPr>
          <w:rFonts w:ascii="Times New Roman" w:eastAsia="Calibri" w:hAnsi="Times New Roman" w:cs="Times New Roman"/>
          <w:color w:val="000000" w:themeColor="text1"/>
          <w:szCs w:val="22"/>
          <w:highlight w:val="yellow"/>
        </w:rPr>
        <w:t xml:space="preserve"> </w:t>
      </w:r>
      <w:r w:rsidR="008C0847" w:rsidRPr="008C0847">
        <w:rPr>
          <w:rFonts w:ascii="Times New Roman" w:eastAsia="Calibri" w:hAnsi="Times New Roman" w:cs="Times New Roman"/>
          <w:color w:val="000000" w:themeColor="text1"/>
          <w:szCs w:val="22"/>
          <w:highlight w:val="yellow"/>
        </w:rPr>
        <w:t>the US West Co</w:t>
      </w:r>
      <w:r w:rsidR="002C36A8">
        <w:rPr>
          <w:rFonts w:ascii="Times New Roman" w:eastAsia="Calibri" w:hAnsi="Times New Roman" w:cs="Times New Roman"/>
          <w:color w:val="000000" w:themeColor="text1"/>
          <w:szCs w:val="22"/>
          <w:highlight w:val="yellow"/>
        </w:rPr>
        <w:t>ast</w:t>
      </w:r>
      <w:r w:rsidR="0069409C">
        <w:rPr>
          <w:rFonts w:ascii="Times New Roman" w:eastAsia="Calibri" w:hAnsi="Times New Roman" w:cs="Times New Roman"/>
          <w:color w:val="000000" w:themeColor="text1"/>
          <w:szCs w:val="22"/>
          <w:highlight w:val="yellow"/>
        </w:rPr>
        <w:t xml:space="preserve"> </w:t>
      </w:r>
      <w:r w:rsidR="002C36A8">
        <w:rPr>
          <w:rFonts w:ascii="Times New Roman" w:eastAsia="Calibri" w:hAnsi="Times New Roman" w:cs="Times New Roman"/>
          <w:color w:val="000000" w:themeColor="text1"/>
          <w:szCs w:val="22"/>
          <w:highlight w:val="yellow"/>
        </w:rPr>
        <w:t>sablefish fishery</w:t>
      </w:r>
    </w:p>
    <w:p w14:paraId="787E40F7" w14:textId="77777777" w:rsidR="00FF556B" w:rsidRPr="00D00BA5" w:rsidRDefault="004A0A62" w:rsidP="004A0A62">
      <w:pPr>
        <w:tabs>
          <w:tab w:val="left" w:pos="6240"/>
        </w:tabs>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ab/>
      </w:r>
    </w:p>
    <w:p w14:paraId="1E8F4954" w14:textId="6C4FD412" w:rsidR="006774D2" w:rsidRPr="009103DC" w:rsidRDefault="00FC0519" w:rsidP="008D67AC">
      <w:pPr>
        <w:spacing w:line="240" w:lineRule="auto"/>
        <w:jc w:val="both"/>
        <w:rPr>
          <w:rFonts w:ascii="Times New Roman" w:hAnsi="Times New Roman" w:cs="Times New Roman"/>
          <w:color w:val="000000" w:themeColor="text1"/>
          <w:szCs w:val="22"/>
          <w:vertAlign w:val="superscript"/>
        </w:rPr>
      </w:pPr>
      <w:r w:rsidRPr="00D00BA5">
        <w:rPr>
          <w:rFonts w:ascii="Times New Roman" w:eastAsia="Calibri" w:hAnsi="Times New Roman" w:cs="Times New Roman"/>
          <w:color w:val="000000" w:themeColor="text1"/>
          <w:szCs w:val="22"/>
        </w:rPr>
        <w:t>Kelli F. Johnson</w:t>
      </w:r>
      <w:r w:rsidRPr="00D00BA5">
        <w:rPr>
          <w:rFonts w:ascii="Times New Roman" w:eastAsia="Calibri" w:hAnsi="Times New Roman" w:cs="Times New Roman"/>
          <w:color w:val="000000" w:themeColor="text1"/>
          <w:szCs w:val="22"/>
          <w:vertAlign w:val="superscript"/>
        </w:rPr>
        <w:t>1</w:t>
      </w:r>
      <w:r w:rsidRPr="00D00BA5">
        <w:rPr>
          <w:rFonts w:ascii="Times New Roman" w:eastAsia="Calibri" w:hAnsi="Times New Roman" w:cs="Times New Roman"/>
          <w:color w:val="000000" w:themeColor="text1"/>
          <w:szCs w:val="22"/>
        </w:rPr>
        <w:t>, Sarah Klain</w:t>
      </w:r>
      <w:r w:rsidRPr="00D00BA5">
        <w:rPr>
          <w:rFonts w:ascii="Times New Roman" w:eastAsia="Calibri" w:hAnsi="Times New Roman" w:cs="Times New Roman"/>
          <w:color w:val="000000" w:themeColor="text1"/>
          <w:szCs w:val="22"/>
          <w:vertAlign w:val="superscript"/>
        </w:rPr>
        <w:t>2</w:t>
      </w:r>
      <w:r w:rsidRPr="00D00BA5">
        <w:rPr>
          <w:rFonts w:ascii="Times New Roman" w:eastAsia="Calibri" w:hAnsi="Times New Roman" w:cs="Times New Roman"/>
          <w:color w:val="000000" w:themeColor="text1"/>
          <w:szCs w:val="22"/>
        </w:rPr>
        <w:t>, Ana K. Spalding</w:t>
      </w:r>
      <w:r w:rsidRPr="00D00BA5">
        <w:rPr>
          <w:rFonts w:ascii="Times New Roman" w:eastAsia="Calibri" w:hAnsi="Times New Roman" w:cs="Times New Roman"/>
          <w:color w:val="000000" w:themeColor="text1"/>
          <w:szCs w:val="22"/>
          <w:vertAlign w:val="superscript"/>
        </w:rPr>
        <w:t>3</w:t>
      </w:r>
      <w:proofErr w:type="gramStart"/>
      <w:r w:rsidR="00623D53">
        <w:rPr>
          <w:rFonts w:ascii="Times New Roman" w:eastAsia="Calibri" w:hAnsi="Times New Roman" w:cs="Times New Roman"/>
          <w:color w:val="000000" w:themeColor="text1"/>
          <w:szCs w:val="22"/>
          <w:vertAlign w:val="superscript"/>
        </w:rPr>
        <w:t>,4</w:t>
      </w:r>
      <w:proofErr w:type="gramEnd"/>
      <w:r w:rsidRPr="00D00BA5">
        <w:rPr>
          <w:rFonts w:ascii="Times New Roman" w:eastAsia="Calibri" w:hAnsi="Times New Roman" w:cs="Times New Roman"/>
          <w:color w:val="000000" w:themeColor="text1"/>
          <w:szCs w:val="22"/>
          <w:vertAlign w:val="subscript"/>
        </w:rPr>
        <w:t xml:space="preserve">, </w:t>
      </w:r>
      <w:r w:rsidR="00821574" w:rsidRPr="00D00BA5">
        <w:rPr>
          <w:rFonts w:ascii="Times New Roman" w:eastAsia="Calibri" w:hAnsi="Times New Roman" w:cs="Times New Roman"/>
          <w:color w:val="000000" w:themeColor="text1"/>
          <w:szCs w:val="22"/>
        </w:rPr>
        <w:t>Nadine Heck</w:t>
      </w:r>
      <w:r w:rsidR="00623D53">
        <w:rPr>
          <w:rFonts w:ascii="Times New Roman" w:eastAsia="Calibri" w:hAnsi="Times New Roman" w:cs="Times New Roman"/>
          <w:color w:val="000000" w:themeColor="text1"/>
          <w:szCs w:val="22"/>
          <w:vertAlign w:val="superscript"/>
        </w:rPr>
        <w:t>5</w:t>
      </w:r>
      <w:r w:rsidR="009103DC">
        <w:rPr>
          <w:rFonts w:ascii="Times New Roman" w:eastAsia="Calibri" w:hAnsi="Times New Roman" w:cs="Times New Roman"/>
          <w:color w:val="000000" w:themeColor="text1"/>
          <w:szCs w:val="22"/>
        </w:rPr>
        <w:t>, and Todd Lee</w:t>
      </w:r>
      <w:r w:rsidR="00623D53">
        <w:rPr>
          <w:rFonts w:ascii="Times New Roman" w:eastAsia="Calibri" w:hAnsi="Times New Roman" w:cs="Times New Roman"/>
          <w:color w:val="000000" w:themeColor="text1"/>
          <w:szCs w:val="22"/>
          <w:vertAlign w:val="superscript"/>
        </w:rPr>
        <w:t>6</w:t>
      </w:r>
    </w:p>
    <w:p w14:paraId="79FCF042" w14:textId="77777777" w:rsidR="00DF4D8C" w:rsidRDefault="00DF4D8C" w:rsidP="008D67AC">
      <w:pPr>
        <w:spacing w:line="240" w:lineRule="auto"/>
        <w:jc w:val="both"/>
        <w:rPr>
          <w:rFonts w:ascii="Times New Roman" w:eastAsia="Calibri" w:hAnsi="Times New Roman" w:cs="Times New Roman"/>
          <w:color w:val="000000" w:themeColor="text1"/>
          <w:sz w:val="18"/>
          <w:szCs w:val="18"/>
          <w:vertAlign w:val="superscript"/>
        </w:rPr>
      </w:pPr>
    </w:p>
    <w:p w14:paraId="7799FE86" w14:textId="77777777"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1</w:t>
      </w:r>
      <w:r w:rsidRPr="00DF4D8C">
        <w:rPr>
          <w:rFonts w:ascii="Times New Roman" w:eastAsia="Calibri" w:hAnsi="Times New Roman" w:cs="Times New Roman"/>
          <w:color w:val="000000" w:themeColor="text1"/>
          <w:sz w:val="18"/>
          <w:szCs w:val="18"/>
        </w:rPr>
        <w:t>School of Aquatic and Fishery Sciences, University of Washington, Box 355020 Seattle, WA 98195-5020, USA</w:t>
      </w:r>
    </w:p>
    <w:p w14:paraId="69C63FE8" w14:textId="77777777"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2</w:t>
      </w:r>
      <w:r w:rsidRPr="00DF4D8C">
        <w:rPr>
          <w:rFonts w:ascii="Times New Roman" w:eastAsia="Calibri" w:hAnsi="Times New Roman" w:cs="Times New Roman"/>
          <w:color w:val="000000" w:themeColor="text1"/>
          <w:sz w:val="18"/>
          <w:szCs w:val="18"/>
        </w:rPr>
        <w:t>Institute for Resources Environment and Sustainability, University of British Columbia, Vancouver BC V6T 1Z4, Canada</w:t>
      </w:r>
    </w:p>
    <w:p w14:paraId="758E9067" w14:textId="19CA9EBD" w:rsidR="00FC0519" w:rsidRPr="00DF4D8C" w:rsidRDefault="00FC0519" w:rsidP="008D67AC">
      <w:pPr>
        <w:spacing w:line="240" w:lineRule="auto"/>
        <w:jc w:val="both"/>
        <w:rPr>
          <w:rFonts w:ascii="Times New Roman" w:hAnsi="Times New Roman" w:cs="Times New Roman"/>
          <w:color w:val="000000" w:themeColor="text1"/>
          <w:sz w:val="18"/>
          <w:szCs w:val="18"/>
        </w:rPr>
      </w:pPr>
      <w:r w:rsidRPr="00DF4D8C">
        <w:rPr>
          <w:rFonts w:ascii="Times New Roman" w:eastAsia="Calibri" w:hAnsi="Times New Roman" w:cs="Times New Roman"/>
          <w:color w:val="000000" w:themeColor="text1"/>
          <w:sz w:val="18"/>
          <w:szCs w:val="18"/>
          <w:vertAlign w:val="superscript"/>
        </w:rPr>
        <w:t>3</w:t>
      </w:r>
      <w:r w:rsidR="00623D53" w:rsidRPr="00DF4D8C">
        <w:rPr>
          <w:rFonts w:ascii="Times New Roman" w:eastAsia="Calibri" w:hAnsi="Times New Roman" w:cs="Times New Roman"/>
          <w:color w:val="000000" w:themeColor="text1"/>
          <w:sz w:val="18"/>
          <w:szCs w:val="18"/>
        </w:rPr>
        <w:t xml:space="preserve">Smithsonian Tropical Research Institute, </w:t>
      </w:r>
      <w:proofErr w:type="spellStart"/>
      <w:r w:rsidR="00623D53" w:rsidRPr="00DF4D8C">
        <w:rPr>
          <w:rFonts w:ascii="Times New Roman" w:eastAsia="Calibri" w:hAnsi="Times New Roman" w:cs="Times New Roman"/>
          <w:color w:val="000000" w:themeColor="text1"/>
          <w:sz w:val="18"/>
          <w:szCs w:val="18"/>
        </w:rPr>
        <w:t>Apartado</w:t>
      </w:r>
      <w:proofErr w:type="spellEnd"/>
      <w:r w:rsidR="00623D53" w:rsidRPr="00DF4D8C">
        <w:rPr>
          <w:rFonts w:ascii="Times New Roman" w:eastAsia="Calibri" w:hAnsi="Times New Roman" w:cs="Times New Roman"/>
          <w:color w:val="000000" w:themeColor="text1"/>
          <w:sz w:val="18"/>
          <w:szCs w:val="18"/>
        </w:rPr>
        <w:t xml:space="preserve"> Postal 0843-03092, Panamá, </w:t>
      </w:r>
      <w:proofErr w:type="spellStart"/>
      <w:r w:rsidR="00623D53" w:rsidRPr="00DF4D8C">
        <w:rPr>
          <w:rFonts w:ascii="Times New Roman" w:eastAsia="Calibri" w:hAnsi="Times New Roman" w:cs="Times New Roman"/>
          <w:color w:val="000000" w:themeColor="text1"/>
          <w:sz w:val="18"/>
          <w:szCs w:val="18"/>
        </w:rPr>
        <w:t>República</w:t>
      </w:r>
      <w:proofErr w:type="spellEnd"/>
      <w:r w:rsidR="00623D53" w:rsidRPr="00DF4D8C">
        <w:rPr>
          <w:rFonts w:ascii="Times New Roman" w:eastAsia="Calibri" w:hAnsi="Times New Roman" w:cs="Times New Roman"/>
          <w:color w:val="000000" w:themeColor="text1"/>
          <w:sz w:val="18"/>
          <w:szCs w:val="18"/>
        </w:rPr>
        <w:t xml:space="preserve"> de Panamá</w:t>
      </w:r>
    </w:p>
    <w:p w14:paraId="417A096C" w14:textId="62FEC6FE" w:rsidR="00623D53" w:rsidRDefault="00FC0519" w:rsidP="008D67AC">
      <w:pPr>
        <w:spacing w:line="240" w:lineRule="auto"/>
        <w:jc w:val="both"/>
        <w:rPr>
          <w:rFonts w:ascii="Times New Roman" w:eastAsia="Calibri" w:hAnsi="Times New Roman" w:cs="Times New Roman"/>
          <w:color w:val="000000" w:themeColor="text1"/>
          <w:sz w:val="18"/>
          <w:szCs w:val="18"/>
          <w:vertAlign w:val="superscript"/>
        </w:rPr>
      </w:pPr>
      <w:r w:rsidRPr="00DF4D8C">
        <w:rPr>
          <w:rFonts w:ascii="Times New Roman" w:eastAsia="Calibri" w:hAnsi="Times New Roman" w:cs="Times New Roman"/>
          <w:color w:val="000000" w:themeColor="text1"/>
          <w:sz w:val="18"/>
          <w:szCs w:val="18"/>
          <w:vertAlign w:val="superscript"/>
        </w:rPr>
        <w:t>4</w:t>
      </w:r>
      <w:r w:rsidR="00623D53">
        <w:rPr>
          <w:rFonts w:ascii="Times New Roman" w:eastAsia="Calibri" w:hAnsi="Times New Roman" w:cs="Times New Roman"/>
          <w:color w:val="000000" w:themeColor="text1"/>
          <w:sz w:val="18"/>
          <w:szCs w:val="18"/>
        </w:rPr>
        <w:t>School for Public Policy, Oregon State University, 318 Fairbanks Hall, Corvallis, OR 97331</w:t>
      </w:r>
    </w:p>
    <w:p w14:paraId="7946B98C" w14:textId="61D7F71D" w:rsidR="006774D2" w:rsidRPr="00DF4D8C" w:rsidRDefault="00623D53" w:rsidP="008D67AC">
      <w:pPr>
        <w:spacing w:line="240" w:lineRule="auto"/>
        <w:jc w:val="both"/>
        <w:rPr>
          <w:rFonts w:ascii="Times New Roman" w:eastAsia="Calibri" w:hAnsi="Times New Roman" w:cs="Times New Roman"/>
          <w:color w:val="000000" w:themeColor="text1"/>
          <w:sz w:val="18"/>
          <w:szCs w:val="18"/>
        </w:rPr>
      </w:pPr>
      <w:r>
        <w:rPr>
          <w:rFonts w:ascii="Times New Roman" w:eastAsia="Calibri" w:hAnsi="Times New Roman" w:cs="Times New Roman"/>
          <w:color w:val="000000" w:themeColor="text1"/>
          <w:sz w:val="18"/>
          <w:szCs w:val="18"/>
          <w:vertAlign w:val="superscript"/>
        </w:rPr>
        <w:t>5</w:t>
      </w:r>
      <w:r w:rsidR="00821574" w:rsidRPr="00DF4D8C">
        <w:rPr>
          <w:rFonts w:ascii="Times New Roman" w:eastAsia="Calibri" w:hAnsi="Times New Roman" w:cs="Times New Roman"/>
          <w:color w:val="000000" w:themeColor="text1"/>
          <w:sz w:val="18"/>
          <w:szCs w:val="18"/>
        </w:rPr>
        <w:t>Institute of Marine Sciences, University of California, 1156 High St., Santa Cruz, CA 95064, USA</w:t>
      </w:r>
    </w:p>
    <w:p w14:paraId="2949330F" w14:textId="4D87A8BB" w:rsidR="009103DC" w:rsidRPr="00DF4D8C" w:rsidRDefault="00623D53" w:rsidP="008D67AC">
      <w:pPr>
        <w:spacing w:line="240" w:lineRule="auto"/>
        <w:jc w:val="both"/>
        <w:rPr>
          <w:rFonts w:ascii="Times New Roman" w:hAnsi="Times New Roman" w:cs="Times New Roman"/>
          <w:color w:val="000000" w:themeColor="text1"/>
          <w:sz w:val="18"/>
          <w:szCs w:val="18"/>
        </w:rPr>
      </w:pPr>
      <w:r>
        <w:rPr>
          <w:rFonts w:ascii="Times New Roman" w:eastAsia="Calibri" w:hAnsi="Times New Roman" w:cs="Times New Roman"/>
          <w:color w:val="000000" w:themeColor="text1"/>
          <w:sz w:val="18"/>
          <w:szCs w:val="18"/>
          <w:vertAlign w:val="superscript"/>
        </w:rPr>
        <w:t>6</w:t>
      </w:r>
      <w:r w:rsidR="009103DC" w:rsidRPr="00DF4D8C">
        <w:rPr>
          <w:rFonts w:ascii="Times New Roman" w:eastAsia="Calibri" w:hAnsi="Times New Roman" w:cs="Times New Roman"/>
          <w:color w:val="000000" w:themeColor="text1"/>
          <w:sz w:val="18"/>
          <w:szCs w:val="18"/>
        </w:rPr>
        <w:t xml:space="preserve">Northwest Fisheries Science </w:t>
      </w:r>
      <w:proofErr w:type="spellStart"/>
      <w:r w:rsidR="009103DC" w:rsidRPr="00DF4D8C">
        <w:rPr>
          <w:rFonts w:ascii="Times New Roman" w:eastAsia="Calibri" w:hAnsi="Times New Roman" w:cs="Times New Roman"/>
          <w:color w:val="000000" w:themeColor="text1"/>
          <w:sz w:val="18"/>
          <w:szCs w:val="18"/>
        </w:rPr>
        <w:t>Center</w:t>
      </w:r>
      <w:proofErr w:type="spellEnd"/>
      <w:r w:rsidR="009103DC" w:rsidRPr="00DF4D8C">
        <w:rPr>
          <w:rFonts w:ascii="Times New Roman" w:eastAsia="Calibri" w:hAnsi="Times New Roman" w:cs="Times New Roman"/>
          <w:color w:val="000000" w:themeColor="text1"/>
          <w:sz w:val="18"/>
          <w:szCs w:val="18"/>
        </w:rPr>
        <w:t xml:space="preserve">, NOAA, 2725 </w:t>
      </w:r>
      <w:proofErr w:type="spellStart"/>
      <w:r w:rsidR="009103DC" w:rsidRPr="00DF4D8C">
        <w:rPr>
          <w:rFonts w:ascii="Times New Roman" w:eastAsia="Calibri" w:hAnsi="Times New Roman" w:cs="Times New Roman"/>
          <w:color w:val="000000" w:themeColor="text1"/>
          <w:sz w:val="18"/>
          <w:szCs w:val="18"/>
        </w:rPr>
        <w:t>Montlake</w:t>
      </w:r>
      <w:proofErr w:type="spellEnd"/>
      <w:r w:rsidR="009103DC" w:rsidRPr="00DF4D8C">
        <w:rPr>
          <w:rFonts w:ascii="Times New Roman" w:eastAsia="Calibri" w:hAnsi="Times New Roman" w:cs="Times New Roman"/>
          <w:color w:val="000000" w:themeColor="text1"/>
          <w:sz w:val="18"/>
          <w:szCs w:val="18"/>
        </w:rPr>
        <w:t xml:space="preserve"> Boulevard East, Seattle, WA 98112, USA</w:t>
      </w:r>
    </w:p>
    <w:p w14:paraId="7838A262" w14:textId="77777777" w:rsidR="006774D2" w:rsidRPr="00D00BA5" w:rsidRDefault="006774D2" w:rsidP="008D67AC">
      <w:pPr>
        <w:spacing w:line="240" w:lineRule="auto"/>
        <w:jc w:val="both"/>
        <w:rPr>
          <w:rFonts w:ascii="Times New Roman" w:hAnsi="Times New Roman" w:cs="Times New Roman"/>
          <w:color w:val="000000" w:themeColor="text1"/>
          <w:szCs w:val="22"/>
        </w:rPr>
      </w:pPr>
    </w:p>
    <w:p w14:paraId="2FBA84EF" w14:textId="54E54B51" w:rsidR="006774D2" w:rsidRPr="00D00BA5" w:rsidRDefault="00821574" w:rsidP="008D67AC">
      <w:pPr>
        <w:spacing w:line="240" w:lineRule="auto"/>
        <w:jc w:val="both"/>
        <w:rPr>
          <w:rFonts w:ascii="Times New Roman" w:hAnsi="Times New Roman" w:cs="Times New Roman"/>
          <w:color w:val="000000" w:themeColor="text1"/>
          <w:szCs w:val="22"/>
        </w:rPr>
      </w:pPr>
      <w:commentRangeStart w:id="0"/>
      <w:r w:rsidRPr="00D00BA5">
        <w:rPr>
          <w:rFonts w:ascii="Times New Roman" w:eastAsia="Calibri" w:hAnsi="Times New Roman" w:cs="Times New Roman"/>
          <w:b/>
          <w:color w:val="000000" w:themeColor="text1"/>
          <w:szCs w:val="22"/>
        </w:rPr>
        <w:t>Abstract</w:t>
      </w:r>
      <w:commentRangeEnd w:id="0"/>
      <w:r w:rsidR="0069409C">
        <w:rPr>
          <w:rStyle w:val="CommentReference"/>
        </w:rPr>
        <w:commentReference w:id="0"/>
      </w:r>
    </w:p>
    <w:p w14:paraId="218A9E11" w14:textId="4986BDD2" w:rsidR="006774D2" w:rsidRPr="00D00BA5" w:rsidRDefault="006031FC" w:rsidP="008D67A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Support for ecosystem based management is</w:t>
      </w:r>
      <w:r w:rsidR="0069409C">
        <w:rPr>
          <w:rFonts w:ascii="Times New Roman" w:eastAsia="Calibri" w:hAnsi="Times New Roman" w:cs="Times New Roman"/>
          <w:color w:val="000000" w:themeColor="text1"/>
          <w:szCs w:val="22"/>
        </w:rPr>
        <w:t xml:space="preserve"> far reaching, and guidance on how to achieve an ecosystem approach to fisheries management is extensive. However</w:t>
      </w:r>
      <w:r w:rsidR="007B7BDE">
        <w:rPr>
          <w:rFonts w:ascii="Times New Roman" w:eastAsia="Calibri" w:hAnsi="Times New Roman" w:cs="Times New Roman"/>
          <w:color w:val="000000" w:themeColor="text1"/>
          <w:szCs w:val="22"/>
        </w:rPr>
        <w:t>,</w:t>
      </w:r>
      <w:r w:rsidR="0069409C">
        <w:rPr>
          <w:rFonts w:ascii="Times New Roman" w:eastAsia="Calibri" w:hAnsi="Times New Roman" w:cs="Times New Roman"/>
          <w:color w:val="000000" w:themeColor="text1"/>
          <w:szCs w:val="22"/>
        </w:rPr>
        <w:t xml:space="preserve"> designi</w:t>
      </w:r>
      <w:r w:rsidR="0071042E">
        <w:rPr>
          <w:rFonts w:ascii="Times New Roman" w:eastAsia="Calibri" w:hAnsi="Times New Roman" w:cs="Times New Roman"/>
          <w:color w:val="000000" w:themeColor="text1"/>
          <w:szCs w:val="22"/>
        </w:rPr>
        <w:t xml:space="preserve">ng effective management depends on understanding how fishermen will behave under such systems. Fishermen will develop strategies under particular management regimes, where decision-making processes are governed by goals and constraints. To understand potential changes </w:t>
      </w:r>
      <w:r w:rsidR="00A951EC">
        <w:rPr>
          <w:rFonts w:ascii="Times New Roman" w:eastAsia="Calibri" w:hAnsi="Times New Roman" w:cs="Times New Roman"/>
          <w:color w:val="000000" w:themeColor="text1"/>
          <w:szCs w:val="22"/>
        </w:rPr>
        <w:t xml:space="preserve">in landings of bycatch </w:t>
      </w:r>
      <w:r w:rsidR="0071042E">
        <w:rPr>
          <w:rFonts w:ascii="Times New Roman" w:eastAsia="Calibri" w:hAnsi="Times New Roman" w:cs="Times New Roman"/>
          <w:color w:val="000000" w:themeColor="text1"/>
          <w:szCs w:val="22"/>
        </w:rPr>
        <w:t>under two management regimes ((a) bi-monthly total allowable catches and (b) individual transferable quotas), r</w:t>
      </w:r>
      <w:r w:rsidR="000A7E06">
        <w:rPr>
          <w:rFonts w:ascii="Times New Roman" w:eastAsia="Calibri" w:hAnsi="Times New Roman" w:cs="Times New Roman"/>
          <w:color w:val="000000" w:themeColor="text1"/>
          <w:szCs w:val="22"/>
        </w:rPr>
        <w:t>etrospective data from the US West Coast sablefish fishery were used to model impact</w:t>
      </w:r>
      <w:r w:rsidR="0071042E">
        <w:rPr>
          <w:rFonts w:ascii="Times New Roman" w:eastAsia="Calibri" w:hAnsi="Times New Roman" w:cs="Times New Roman"/>
          <w:color w:val="000000" w:themeColor="text1"/>
          <w:szCs w:val="22"/>
        </w:rPr>
        <w:t>s</w:t>
      </w:r>
      <w:r w:rsidR="000A7E06">
        <w:rPr>
          <w:rFonts w:ascii="Times New Roman" w:eastAsia="Calibri" w:hAnsi="Times New Roman" w:cs="Times New Roman"/>
          <w:color w:val="000000" w:themeColor="text1"/>
          <w:szCs w:val="22"/>
        </w:rPr>
        <w:t xml:space="preserve"> of economic and ecological drivers o</w:t>
      </w:r>
      <w:r w:rsidR="00577885">
        <w:rPr>
          <w:rFonts w:ascii="Times New Roman" w:eastAsia="Calibri" w:hAnsi="Times New Roman" w:cs="Times New Roman"/>
          <w:color w:val="000000" w:themeColor="text1"/>
          <w:szCs w:val="22"/>
        </w:rPr>
        <w:t>n</w:t>
      </w:r>
      <w:r w:rsidR="000A7E06">
        <w:rPr>
          <w:rFonts w:ascii="Times New Roman" w:eastAsia="Calibri" w:hAnsi="Times New Roman" w:cs="Times New Roman"/>
          <w:color w:val="000000" w:themeColor="text1"/>
          <w:szCs w:val="22"/>
        </w:rPr>
        <w:t xml:space="preserve"> gear </w:t>
      </w:r>
      <w:r w:rsidR="00577885">
        <w:rPr>
          <w:rFonts w:ascii="Times New Roman" w:eastAsia="Calibri" w:hAnsi="Times New Roman" w:cs="Times New Roman"/>
          <w:color w:val="000000" w:themeColor="text1"/>
          <w:szCs w:val="22"/>
        </w:rPr>
        <w:t>choice</w:t>
      </w:r>
      <w:r w:rsidR="00A951EC">
        <w:rPr>
          <w:rFonts w:ascii="Times New Roman" w:eastAsia="Calibri" w:hAnsi="Times New Roman" w:cs="Times New Roman"/>
          <w:color w:val="000000" w:themeColor="text1"/>
          <w:szCs w:val="22"/>
        </w:rPr>
        <w:t xml:space="preserve"> ((a) trawl or (b) fixed gear (i.e., pot and long-line))</w:t>
      </w:r>
      <w:r w:rsidR="00577885">
        <w:rPr>
          <w:rFonts w:ascii="Times New Roman" w:eastAsia="Calibri" w:hAnsi="Times New Roman" w:cs="Times New Roman"/>
          <w:color w:val="000000" w:themeColor="text1"/>
          <w:szCs w:val="22"/>
        </w:rPr>
        <w:t xml:space="preserve"> and make inferences regarding</w:t>
      </w:r>
      <w:r w:rsidR="000A7E06">
        <w:rPr>
          <w:rFonts w:ascii="Times New Roman" w:eastAsia="Calibri" w:hAnsi="Times New Roman" w:cs="Times New Roman"/>
          <w:color w:val="000000" w:themeColor="text1"/>
          <w:szCs w:val="22"/>
        </w:rPr>
        <w:t xml:space="preserve"> fishermen behaviour. Results indicate </w:t>
      </w:r>
      <w:r w:rsidR="00607117">
        <w:rPr>
          <w:rFonts w:ascii="Times New Roman" w:eastAsia="Calibri" w:hAnsi="Times New Roman" w:cs="Times New Roman"/>
          <w:color w:val="000000" w:themeColor="text1"/>
          <w:szCs w:val="22"/>
        </w:rPr>
        <w:t xml:space="preserve">fishermen may </w:t>
      </w:r>
      <w:r w:rsidR="00A951EC">
        <w:rPr>
          <w:rFonts w:ascii="Times New Roman" w:eastAsia="Calibri" w:hAnsi="Times New Roman" w:cs="Times New Roman"/>
          <w:color w:val="000000" w:themeColor="text1"/>
          <w:szCs w:val="22"/>
        </w:rPr>
        <w:t xml:space="preserve">have a higher propensity to </w:t>
      </w:r>
      <w:r w:rsidR="00607117">
        <w:rPr>
          <w:rFonts w:ascii="Times New Roman" w:eastAsia="Calibri" w:hAnsi="Times New Roman" w:cs="Times New Roman"/>
          <w:color w:val="000000" w:themeColor="text1"/>
          <w:szCs w:val="22"/>
        </w:rPr>
        <w:t xml:space="preserve">switch gears, potentially in an economically inefficient manner, when total allowable catch limits for bycatch species are constraining. Furthermore, ecological processes are strong drivers of bycatch and thus also gear choice when fishermen have the ability to switch gears. </w:t>
      </w:r>
      <w:r w:rsidR="00EA6D08" w:rsidRPr="00EA6D08">
        <w:rPr>
          <w:rFonts w:ascii="Times New Roman" w:eastAsia="Calibri" w:hAnsi="Times New Roman" w:cs="Times New Roman"/>
          <w:color w:val="000000" w:themeColor="text1"/>
          <w:szCs w:val="22"/>
          <w:highlight w:val="yellow"/>
        </w:rPr>
        <w:t>ECONOMICS</w:t>
      </w:r>
      <w:r w:rsidR="00EA6D08">
        <w:rPr>
          <w:rFonts w:ascii="Times New Roman" w:eastAsia="Calibri" w:hAnsi="Times New Roman" w:cs="Times New Roman"/>
          <w:color w:val="000000" w:themeColor="text1"/>
          <w:szCs w:val="22"/>
        </w:rPr>
        <w:t xml:space="preserve">. Hence, the economic, ecological, and </w:t>
      </w:r>
      <w:r w:rsidR="00A951EC">
        <w:rPr>
          <w:rFonts w:ascii="Times New Roman" w:eastAsia="Calibri" w:hAnsi="Times New Roman" w:cs="Times New Roman"/>
          <w:color w:val="000000" w:themeColor="text1"/>
          <w:szCs w:val="22"/>
        </w:rPr>
        <w:t>equitable</w:t>
      </w:r>
      <w:r w:rsidR="00EA6D08">
        <w:rPr>
          <w:rFonts w:ascii="Times New Roman" w:eastAsia="Calibri" w:hAnsi="Times New Roman" w:cs="Times New Roman"/>
          <w:color w:val="000000" w:themeColor="text1"/>
          <w:szCs w:val="22"/>
        </w:rPr>
        <w:t xml:space="preserve"> advantages of rights based management may be different when seen from the perspective of each discipline. Knowledge of these dynamics is essential for effective fisheries management and an emphasis should be placed on collecting information that facilitates quantifying trade-offs and outcomes of fisheries management through a transdisciplinary lens. </w:t>
      </w:r>
    </w:p>
    <w:p w14:paraId="5DDEB276" w14:textId="77777777"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w:t>
      </w:r>
    </w:p>
    <w:p w14:paraId="4371533A" w14:textId="5F5C637E"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Keywords:</w:t>
      </w:r>
      <w:r w:rsidRPr="00D00BA5">
        <w:rPr>
          <w:rFonts w:ascii="Times New Roman" w:eastAsia="Calibri" w:hAnsi="Times New Roman" w:cs="Times New Roman"/>
          <w:color w:val="000000" w:themeColor="text1"/>
          <w:szCs w:val="22"/>
        </w:rPr>
        <w:t xml:space="preserve"> bycatch, catch share, governance,</w:t>
      </w:r>
      <w:r w:rsidR="0069409C">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individual transferable quota (ITQ), risk pool</w:t>
      </w:r>
      <w:r w:rsidR="00623D53">
        <w:rPr>
          <w:rFonts w:ascii="Times New Roman" w:eastAsia="Calibri" w:hAnsi="Times New Roman" w:cs="Times New Roman"/>
          <w:color w:val="000000" w:themeColor="text1"/>
          <w:szCs w:val="22"/>
        </w:rPr>
        <w:t>, transdisciplinary</w:t>
      </w:r>
    </w:p>
    <w:p w14:paraId="2D8F8289" w14:textId="77777777" w:rsidR="0048082C" w:rsidRDefault="0048082C">
      <w:pPr>
        <w:rPr>
          <w:rFonts w:ascii="Times New Roman" w:eastAsia="Calibri" w:hAnsi="Times New Roman" w:cs="Times New Roman"/>
          <w:b/>
          <w:color w:val="000000" w:themeColor="text1"/>
          <w:szCs w:val="22"/>
        </w:rPr>
      </w:pPr>
      <w:r>
        <w:rPr>
          <w:rFonts w:ascii="Times New Roman" w:eastAsia="Calibri" w:hAnsi="Times New Roman" w:cs="Times New Roman"/>
          <w:b/>
          <w:color w:val="000000" w:themeColor="text1"/>
          <w:szCs w:val="22"/>
        </w:rPr>
        <w:br w:type="page"/>
      </w:r>
    </w:p>
    <w:p w14:paraId="758F9935" w14:textId="77777777" w:rsidR="006774D2" w:rsidRDefault="00821574" w:rsidP="008D67AC">
      <w:pPr>
        <w:spacing w:line="240" w:lineRule="auto"/>
        <w:jc w:val="both"/>
        <w:rPr>
          <w:rFonts w:ascii="Times New Roman" w:eastAsia="Calibri" w:hAnsi="Times New Roman" w:cs="Times New Roman"/>
          <w:b/>
          <w:color w:val="000000" w:themeColor="text1"/>
          <w:szCs w:val="22"/>
        </w:rPr>
      </w:pPr>
      <w:r w:rsidRPr="00D00BA5">
        <w:rPr>
          <w:rFonts w:ascii="Times New Roman" w:eastAsia="Calibri" w:hAnsi="Times New Roman" w:cs="Times New Roman"/>
          <w:b/>
          <w:color w:val="000000" w:themeColor="text1"/>
          <w:szCs w:val="22"/>
        </w:rPr>
        <w:lastRenderedPageBreak/>
        <w:t>Introduction</w:t>
      </w:r>
    </w:p>
    <w:p w14:paraId="20F5857C" w14:textId="6DB8C2D1" w:rsidR="00827808" w:rsidRDefault="00356DC7" w:rsidP="00356DC7">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R</w:t>
      </w:r>
      <w:r w:rsidR="009103DC" w:rsidRPr="009103DC">
        <w:rPr>
          <w:rFonts w:ascii="Times New Roman" w:hAnsi="Times New Roman" w:cs="Times New Roman"/>
          <w:color w:val="000000" w:themeColor="text1"/>
          <w:szCs w:val="22"/>
        </w:rPr>
        <w:t xml:space="preserve">egulatory mechanisms </w:t>
      </w:r>
      <w:r>
        <w:rPr>
          <w:rFonts w:ascii="Times New Roman" w:hAnsi="Times New Roman" w:cs="Times New Roman"/>
          <w:color w:val="000000" w:themeColor="text1"/>
          <w:szCs w:val="22"/>
        </w:rPr>
        <w:t xml:space="preserve">to limit fisheries </w:t>
      </w:r>
      <w:r w:rsidR="009103DC" w:rsidRPr="009103DC">
        <w:rPr>
          <w:rFonts w:ascii="Times New Roman" w:hAnsi="Times New Roman" w:cs="Times New Roman"/>
          <w:color w:val="000000" w:themeColor="text1"/>
          <w:szCs w:val="22"/>
        </w:rPr>
        <w:t>can involve regulating</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when, where, how, and how much fishermen can catch.</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Outcomes</w:t>
      </w:r>
      <w:r w:rsidR="00C35690">
        <w:rPr>
          <w:rFonts w:ascii="Times New Roman" w:hAnsi="Times New Roman" w:cs="Times New Roman"/>
          <w:color w:val="000000" w:themeColor="text1"/>
          <w:szCs w:val="22"/>
        </w:rPr>
        <w:t xml:space="preserve"> of </w:t>
      </w:r>
      <w:r w:rsidR="0004068C">
        <w:rPr>
          <w:rFonts w:ascii="Times New Roman" w:hAnsi="Times New Roman" w:cs="Times New Roman"/>
          <w:color w:val="000000" w:themeColor="text1"/>
          <w:szCs w:val="22"/>
        </w:rPr>
        <w:t xml:space="preserve">these regulatory mechanisms </w:t>
      </w:r>
      <w:r w:rsidR="009103DC" w:rsidRPr="009103DC">
        <w:rPr>
          <w:rFonts w:ascii="Times New Roman" w:hAnsi="Times New Roman" w:cs="Times New Roman"/>
          <w:color w:val="000000" w:themeColor="text1"/>
          <w:szCs w:val="22"/>
        </w:rPr>
        <w:t>can depend, sometimes non-linearly, on multiple factors</w:t>
      </w:r>
      <w:r w:rsidR="00137E6E">
        <w:rPr>
          <w:rFonts w:ascii="Times New Roman" w:hAnsi="Times New Roman" w:cs="Times New Roman"/>
          <w:color w:val="000000" w:themeColor="text1"/>
          <w:szCs w:val="22"/>
        </w:rPr>
        <w:t>,</w:t>
      </w:r>
      <w:r w:rsidR="009103DC" w:rsidRPr="009103DC">
        <w:rPr>
          <w:rFonts w:ascii="Times New Roman" w:hAnsi="Times New Roman" w:cs="Times New Roman"/>
          <w:color w:val="000000" w:themeColor="text1"/>
          <w:szCs w:val="22"/>
        </w:rPr>
        <w:t xml:space="preserve"> and</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 xml:space="preserve">combinations of </w:t>
      </w:r>
      <w:r w:rsidR="0004068C">
        <w:rPr>
          <w:rFonts w:ascii="Times New Roman" w:hAnsi="Times New Roman" w:cs="Times New Roman"/>
          <w:color w:val="000000" w:themeColor="text1"/>
          <w:szCs w:val="22"/>
        </w:rPr>
        <w:t>mechanisms</w:t>
      </w:r>
      <w:r w:rsidR="009103DC" w:rsidRPr="009103DC">
        <w:rPr>
          <w:rFonts w:ascii="Times New Roman" w:hAnsi="Times New Roman" w:cs="Times New Roman"/>
          <w:color w:val="000000" w:themeColor="text1"/>
          <w:szCs w:val="22"/>
        </w:rPr>
        <w:t xml:space="preserve"> can lead to outcomes unachievable by any single </w:t>
      </w:r>
      <w:r w:rsidR="0004068C">
        <w:rPr>
          <w:rFonts w:ascii="Times New Roman" w:hAnsi="Times New Roman" w:cs="Times New Roman"/>
          <w:color w:val="000000" w:themeColor="text1"/>
          <w:szCs w:val="22"/>
        </w:rPr>
        <w:t>mechanism</w:t>
      </w:r>
      <w:r w:rsidR="009103DC">
        <w:rPr>
          <w:rFonts w:ascii="Times New Roman" w:hAnsi="Times New Roman" w:cs="Times New Roman"/>
          <w:color w:val="000000" w:themeColor="text1"/>
          <w:szCs w:val="22"/>
        </w:rPr>
        <w:t xml:space="preserve"> (Deacon</w:t>
      </w:r>
      <w:r>
        <w:rPr>
          <w:rFonts w:ascii="Times New Roman" w:hAnsi="Times New Roman" w:cs="Times New Roman"/>
          <w:color w:val="000000" w:themeColor="text1"/>
          <w:szCs w:val="22"/>
        </w:rPr>
        <w:t xml:space="preserve">, </w:t>
      </w:r>
      <w:r w:rsidR="009103DC">
        <w:rPr>
          <w:rFonts w:ascii="Times New Roman" w:hAnsi="Times New Roman" w:cs="Times New Roman"/>
          <w:color w:val="000000" w:themeColor="text1"/>
          <w:szCs w:val="22"/>
        </w:rPr>
        <w:t>2012</w:t>
      </w:r>
      <w:r w:rsidR="0031172A">
        <w:rPr>
          <w:rFonts w:ascii="Times New Roman" w:hAnsi="Times New Roman" w:cs="Times New Roman"/>
          <w:color w:val="000000" w:themeColor="text1"/>
          <w:szCs w:val="22"/>
        </w:rPr>
        <w:t xml:space="preserve">; Ono </w:t>
      </w:r>
      <w:r w:rsidR="0031172A">
        <w:rPr>
          <w:rFonts w:ascii="Times New Roman" w:hAnsi="Times New Roman" w:cs="Times New Roman"/>
          <w:i/>
          <w:color w:val="000000" w:themeColor="text1"/>
          <w:szCs w:val="22"/>
        </w:rPr>
        <w:t>et al</w:t>
      </w:r>
      <w:r w:rsidR="0031172A">
        <w:rPr>
          <w:rFonts w:ascii="Times New Roman" w:hAnsi="Times New Roman" w:cs="Times New Roman"/>
          <w:color w:val="000000" w:themeColor="text1"/>
          <w:szCs w:val="22"/>
        </w:rPr>
        <w:t>., 2013</w:t>
      </w:r>
      <w:r w:rsidR="009103DC">
        <w:rPr>
          <w:rFonts w:ascii="Times New Roman" w:hAnsi="Times New Roman" w:cs="Times New Roman"/>
          <w:color w:val="000000" w:themeColor="text1"/>
          <w:szCs w:val="22"/>
        </w:rPr>
        <w:t>)</w:t>
      </w:r>
      <w:r w:rsidR="009103DC" w:rsidRPr="009103DC">
        <w:rPr>
          <w:rFonts w:ascii="Times New Roman" w:hAnsi="Times New Roman" w:cs="Times New Roman"/>
          <w:color w:val="000000" w:themeColor="text1"/>
          <w:szCs w:val="22"/>
        </w:rPr>
        <w:t>.</w:t>
      </w:r>
      <w:r w:rsidR="00137E6E">
        <w:rPr>
          <w:rFonts w:ascii="Times New Roman" w:hAnsi="Times New Roman" w:cs="Times New Roman"/>
          <w:color w:val="000000" w:themeColor="text1"/>
          <w:szCs w:val="22"/>
        </w:rPr>
        <w:t xml:space="preserve"> Additionally, in assessing outcomes</w:t>
      </w:r>
      <w:r w:rsidR="005A1957">
        <w:rPr>
          <w:rFonts w:ascii="Times New Roman" w:hAnsi="Times New Roman" w:cs="Times New Roman"/>
          <w:color w:val="000000" w:themeColor="text1"/>
          <w:szCs w:val="22"/>
        </w:rPr>
        <w:t xml:space="preserve">, </w:t>
      </w:r>
      <w:r w:rsidR="00137E6E" w:rsidRPr="009103DC">
        <w:rPr>
          <w:rFonts w:ascii="Times New Roman" w:hAnsi="Times New Roman" w:cs="Times New Roman"/>
          <w:color w:val="000000" w:themeColor="text1"/>
          <w:szCs w:val="22"/>
        </w:rPr>
        <w:t xml:space="preserve">it is </w:t>
      </w:r>
      <w:r w:rsidR="005A1957">
        <w:rPr>
          <w:rFonts w:ascii="Times New Roman" w:hAnsi="Times New Roman" w:cs="Times New Roman"/>
          <w:color w:val="000000" w:themeColor="text1"/>
          <w:szCs w:val="22"/>
        </w:rPr>
        <w:t xml:space="preserve">often </w:t>
      </w:r>
      <w:r w:rsidR="00137E6E" w:rsidRPr="009103DC">
        <w:rPr>
          <w:rFonts w:ascii="Times New Roman" w:hAnsi="Times New Roman" w:cs="Times New Roman"/>
          <w:color w:val="000000" w:themeColor="text1"/>
          <w:szCs w:val="22"/>
        </w:rPr>
        <w:t xml:space="preserve">forgotten that the main task of </w:t>
      </w:r>
      <w:r w:rsidR="00137E6E">
        <w:rPr>
          <w:rFonts w:ascii="Times New Roman" w:hAnsi="Times New Roman" w:cs="Times New Roman"/>
          <w:color w:val="000000" w:themeColor="text1"/>
          <w:szCs w:val="22"/>
        </w:rPr>
        <w:t>fishery</w:t>
      </w:r>
      <w:r w:rsidR="00137E6E" w:rsidRPr="009103DC">
        <w:rPr>
          <w:rFonts w:ascii="Times New Roman" w:hAnsi="Times New Roman" w:cs="Times New Roman"/>
          <w:color w:val="000000" w:themeColor="text1"/>
          <w:szCs w:val="22"/>
        </w:rPr>
        <w:t xml:space="preserve"> managers is to</w:t>
      </w:r>
      <w:r w:rsidR="00137E6E">
        <w:rPr>
          <w:rFonts w:ascii="Times New Roman" w:hAnsi="Times New Roman" w:cs="Times New Roman"/>
          <w:color w:val="000000" w:themeColor="text1"/>
          <w:szCs w:val="22"/>
        </w:rPr>
        <w:t xml:space="preserve"> </w:t>
      </w:r>
      <w:r w:rsidR="00137E6E" w:rsidRPr="009103DC">
        <w:rPr>
          <w:rFonts w:ascii="Times New Roman" w:hAnsi="Times New Roman" w:cs="Times New Roman"/>
          <w:color w:val="000000" w:themeColor="text1"/>
          <w:szCs w:val="22"/>
        </w:rPr>
        <w:t>regulate fishermen</w:t>
      </w:r>
      <w:r w:rsidR="00137E6E">
        <w:rPr>
          <w:rFonts w:ascii="Times New Roman" w:hAnsi="Times New Roman" w:cs="Times New Roman"/>
          <w:color w:val="000000" w:themeColor="text1"/>
          <w:szCs w:val="22"/>
        </w:rPr>
        <w:t>,</w:t>
      </w:r>
      <w:r w:rsidR="00137E6E" w:rsidRPr="009103DC">
        <w:rPr>
          <w:rFonts w:ascii="Times New Roman" w:hAnsi="Times New Roman" w:cs="Times New Roman"/>
          <w:color w:val="000000" w:themeColor="text1"/>
          <w:szCs w:val="22"/>
        </w:rPr>
        <w:t xml:space="preserve"> not fish. </w:t>
      </w:r>
      <w:r w:rsidR="00E83269">
        <w:rPr>
          <w:rFonts w:ascii="Times New Roman" w:hAnsi="Times New Roman" w:cs="Times New Roman"/>
          <w:color w:val="000000" w:themeColor="text1"/>
          <w:szCs w:val="22"/>
        </w:rPr>
        <w:t>Consequently</w:t>
      </w:r>
      <w:r w:rsidR="009103DC" w:rsidRPr="009103DC">
        <w:rPr>
          <w:rFonts w:ascii="Times New Roman" w:hAnsi="Times New Roman" w:cs="Times New Roman"/>
          <w:color w:val="000000" w:themeColor="text1"/>
          <w:szCs w:val="22"/>
        </w:rPr>
        <w:t>, appropriate solutions to fisheries management problems are</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contextual,</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dependent on human behaviour, and</w:t>
      </w:r>
      <w:r>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 xml:space="preserve">embedded in complex </w:t>
      </w:r>
      <w:r w:rsidR="005A1957">
        <w:rPr>
          <w:rFonts w:ascii="Times New Roman" w:hAnsi="Times New Roman" w:cs="Times New Roman"/>
          <w:color w:val="000000" w:themeColor="text1"/>
          <w:szCs w:val="22"/>
        </w:rPr>
        <w:t>social-ecological</w:t>
      </w:r>
      <w:r w:rsidR="009103DC" w:rsidRPr="009103DC">
        <w:rPr>
          <w:rFonts w:ascii="Times New Roman" w:hAnsi="Times New Roman" w:cs="Times New Roman"/>
          <w:color w:val="000000" w:themeColor="text1"/>
          <w:szCs w:val="22"/>
        </w:rPr>
        <w:t xml:space="preserve"> systems</w:t>
      </w:r>
      <w:r w:rsidR="009103DC">
        <w:rPr>
          <w:rFonts w:ascii="Times New Roman" w:hAnsi="Times New Roman" w:cs="Times New Roman"/>
          <w:color w:val="000000" w:themeColor="text1"/>
          <w:szCs w:val="22"/>
        </w:rPr>
        <w:t xml:space="preserve"> (</w:t>
      </w:r>
      <w:proofErr w:type="spellStart"/>
      <w:r w:rsidR="009103DC">
        <w:rPr>
          <w:rFonts w:ascii="Times New Roman" w:hAnsi="Times New Roman" w:cs="Times New Roman"/>
          <w:color w:val="000000" w:themeColor="text1"/>
          <w:szCs w:val="22"/>
        </w:rPr>
        <w:t>Hilborn</w:t>
      </w:r>
      <w:proofErr w:type="spellEnd"/>
      <w:r>
        <w:rPr>
          <w:rFonts w:ascii="Times New Roman" w:hAnsi="Times New Roman" w:cs="Times New Roman"/>
          <w:color w:val="000000" w:themeColor="text1"/>
          <w:szCs w:val="22"/>
        </w:rPr>
        <w:t xml:space="preserve">, </w:t>
      </w:r>
      <w:r w:rsidR="009103DC">
        <w:rPr>
          <w:rFonts w:ascii="Times New Roman" w:hAnsi="Times New Roman" w:cs="Times New Roman"/>
          <w:color w:val="000000" w:themeColor="text1"/>
          <w:szCs w:val="22"/>
        </w:rPr>
        <w:t>2007</w:t>
      </w:r>
      <w:r w:rsidR="007F1FF1">
        <w:rPr>
          <w:rFonts w:ascii="Times New Roman" w:hAnsi="Times New Roman" w:cs="Times New Roman"/>
          <w:color w:val="000000" w:themeColor="text1"/>
          <w:szCs w:val="22"/>
        </w:rPr>
        <w:t xml:space="preserve">; Kaplan </w:t>
      </w:r>
      <w:r w:rsidR="007F1FF1">
        <w:rPr>
          <w:rFonts w:ascii="Times New Roman" w:hAnsi="Times New Roman" w:cs="Times New Roman"/>
          <w:i/>
          <w:color w:val="000000" w:themeColor="text1"/>
          <w:szCs w:val="22"/>
        </w:rPr>
        <w:t>et al</w:t>
      </w:r>
      <w:r w:rsidR="007F1FF1">
        <w:rPr>
          <w:rFonts w:ascii="Times New Roman" w:hAnsi="Times New Roman" w:cs="Times New Roman"/>
          <w:color w:val="000000" w:themeColor="text1"/>
          <w:szCs w:val="22"/>
        </w:rPr>
        <w:t>., 2010</w:t>
      </w:r>
      <w:r w:rsidR="009103DC">
        <w:rPr>
          <w:rFonts w:ascii="Times New Roman" w:hAnsi="Times New Roman" w:cs="Times New Roman"/>
          <w:color w:val="000000" w:themeColor="text1"/>
          <w:szCs w:val="22"/>
        </w:rPr>
        <w:t>)</w:t>
      </w:r>
      <w:r w:rsidR="009103DC" w:rsidRPr="009103DC">
        <w:rPr>
          <w:rFonts w:ascii="Times New Roman" w:hAnsi="Times New Roman" w:cs="Times New Roman"/>
          <w:color w:val="000000" w:themeColor="text1"/>
          <w:szCs w:val="22"/>
        </w:rPr>
        <w:t>.</w:t>
      </w:r>
      <w:ins w:id="1" w:author="ana spalding" w:date="2015-08-30T14:01:00Z">
        <w:r w:rsidR="0093159A">
          <w:rPr>
            <w:rFonts w:ascii="Times New Roman" w:hAnsi="Times New Roman" w:cs="Times New Roman"/>
            <w:color w:val="000000" w:themeColor="text1"/>
            <w:szCs w:val="22"/>
          </w:rPr>
          <w:t xml:space="preserve"> </w:t>
        </w:r>
      </w:ins>
    </w:p>
    <w:p w14:paraId="060EAA03" w14:textId="7012DE54" w:rsidR="00F77060" w:rsidRDefault="00E83269" w:rsidP="00827808">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Ecosystem based</w:t>
      </w:r>
      <w:r w:rsidR="00D833D0">
        <w:rPr>
          <w:rFonts w:ascii="Times New Roman" w:hAnsi="Times New Roman" w:cs="Times New Roman"/>
          <w:color w:val="000000" w:themeColor="text1"/>
          <w:szCs w:val="22"/>
        </w:rPr>
        <w:t xml:space="preserve"> fisheries management (E</w:t>
      </w:r>
      <w:r>
        <w:rPr>
          <w:rFonts w:ascii="Times New Roman" w:hAnsi="Times New Roman" w:cs="Times New Roman"/>
          <w:color w:val="000000" w:themeColor="text1"/>
          <w:szCs w:val="22"/>
        </w:rPr>
        <w:t>B</w:t>
      </w:r>
      <w:r w:rsidR="00D833D0">
        <w:rPr>
          <w:rFonts w:ascii="Times New Roman" w:hAnsi="Times New Roman" w:cs="Times New Roman"/>
          <w:color w:val="000000" w:themeColor="text1"/>
          <w:szCs w:val="22"/>
        </w:rPr>
        <w:t>FM) a</w:t>
      </w:r>
      <w:r w:rsidR="009103DC" w:rsidRPr="009103DC">
        <w:rPr>
          <w:rFonts w:ascii="Times New Roman" w:hAnsi="Times New Roman" w:cs="Times New Roman"/>
          <w:color w:val="000000" w:themeColor="text1"/>
          <w:szCs w:val="22"/>
        </w:rPr>
        <w:t>ttempts to account for the</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entire ecosystem, including humans, and recognizes that the effects of fishing</w:t>
      </w:r>
      <w:r w:rsidR="009103DC">
        <w:rPr>
          <w:rFonts w:ascii="Times New Roman" w:hAnsi="Times New Roman" w:cs="Times New Roman"/>
          <w:color w:val="000000" w:themeColor="text1"/>
          <w:szCs w:val="22"/>
        </w:rPr>
        <w:t xml:space="preserve"> </w:t>
      </w:r>
      <w:r w:rsidR="009103DC" w:rsidRPr="009103DC">
        <w:rPr>
          <w:rFonts w:ascii="Times New Roman" w:hAnsi="Times New Roman" w:cs="Times New Roman"/>
          <w:color w:val="000000" w:themeColor="text1"/>
          <w:szCs w:val="22"/>
        </w:rPr>
        <w:t>extend well beyond the targeted fish population</w:t>
      </w:r>
      <w:r w:rsidR="005A1957">
        <w:rPr>
          <w:rFonts w:ascii="Times New Roman" w:hAnsi="Times New Roman" w:cs="Times New Roman"/>
          <w:color w:val="000000" w:themeColor="text1"/>
          <w:szCs w:val="22"/>
        </w:rPr>
        <w:t xml:space="preserve"> (</w:t>
      </w:r>
      <w:proofErr w:type="spellStart"/>
      <w:r w:rsidR="005A1957">
        <w:rPr>
          <w:rFonts w:ascii="Times New Roman" w:hAnsi="Times New Roman" w:cs="Times New Roman"/>
          <w:color w:val="000000" w:themeColor="text1"/>
          <w:szCs w:val="22"/>
        </w:rPr>
        <w:t>Pikitch</w:t>
      </w:r>
      <w:proofErr w:type="spellEnd"/>
      <w:r w:rsidR="005A1957">
        <w:rPr>
          <w:rFonts w:ascii="Times New Roman" w:hAnsi="Times New Roman" w:cs="Times New Roman"/>
          <w:color w:val="000000" w:themeColor="text1"/>
          <w:szCs w:val="22"/>
        </w:rPr>
        <w:t xml:space="preserve"> </w:t>
      </w:r>
      <w:r w:rsidR="005A1957">
        <w:rPr>
          <w:rFonts w:ascii="Times New Roman" w:hAnsi="Times New Roman" w:cs="Times New Roman"/>
          <w:i/>
          <w:color w:val="000000" w:themeColor="text1"/>
          <w:szCs w:val="22"/>
        </w:rPr>
        <w:t>et al</w:t>
      </w:r>
      <w:r w:rsidR="005A1957">
        <w:rPr>
          <w:rFonts w:ascii="Times New Roman" w:hAnsi="Times New Roman" w:cs="Times New Roman"/>
          <w:color w:val="000000" w:themeColor="text1"/>
          <w:szCs w:val="22"/>
        </w:rPr>
        <w:t>., 2004)</w:t>
      </w:r>
      <w:r w:rsidR="00B927F2">
        <w:rPr>
          <w:rFonts w:ascii="Times New Roman" w:hAnsi="Times New Roman" w:cs="Times New Roman"/>
          <w:color w:val="000000" w:themeColor="text1"/>
          <w:szCs w:val="22"/>
        </w:rPr>
        <w:t xml:space="preserve">. </w:t>
      </w:r>
      <w:r w:rsidR="00827808">
        <w:rPr>
          <w:rFonts w:ascii="Times New Roman" w:hAnsi="Times New Roman" w:cs="Times New Roman"/>
          <w:color w:val="000000" w:themeColor="text1"/>
          <w:szCs w:val="22"/>
        </w:rPr>
        <w:t xml:space="preserve">According to </w:t>
      </w:r>
      <w:proofErr w:type="spellStart"/>
      <w:r w:rsidR="00827808">
        <w:rPr>
          <w:rFonts w:ascii="Times New Roman" w:hAnsi="Times New Roman" w:cs="Times New Roman"/>
          <w:color w:val="000000" w:themeColor="text1"/>
          <w:szCs w:val="22"/>
        </w:rPr>
        <w:t>Hilborn</w:t>
      </w:r>
      <w:proofErr w:type="spellEnd"/>
      <w:r w:rsidR="00827808">
        <w:rPr>
          <w:rFonts w:ascii="Times New Roman" w:hAnsi="Times New Roman" w:cs="Times New Roman"/>
          <w:color w:val="000000" w:themeColor="text1"/>
          <w:szCs w:val="22"/>
        </w:rPr>
        <w:t xml:space="preserve"> (2011), there are three ‘core’ aspects of E</w:t>
      </w:r>
      <w:r>
        <w:rPr>
          <w:rFonts w:ascii="Times New Roman" w:hAnsi="Times New Roman" w:cs="Times New Roman"/>
          <w:color w:val="000000" w:themeColor="text1"/>
          <w:szCs w:val="22"/>
        </w:rPr>
        <w:t>B</w:t>
      </w:r>
      <w:r w:rsidR="00827808">
        <w:rPr>
          <w:rFonts w:ascii="Times New Roman" w:hAnsi="Times New Roman" w:cs="Times New Roman"/>
          <w:color w:val="000000" w:themeColor="text1"/>
          <w:szCs w:val="22"/>
        </w:rPr>
        <w:t>FM: (a) the prevention of ecosystem-wide overfishing</w:t>
      </w:r>
      <w:r w:rsidR="00EB42DA">
        <w:rPr>
          <w:rFonts w:ascii="Times New Roman" w:hAnsi="Times New Roman" w:cs="Times New Roman"/>
          <w:color w:val="000000" w:themeColor="text1"/>
          <w:szCs w:val="22"/>
        </w:rPr>
        <w:t>;</w:t>
      </w:r>
      <w:r w:rsidR="00827808">
        <w:rPr>
          <w:rFonts w:ascii="Times New Roman" w:hAnsi="Times New Roman" w:cs="Times New Roman"/>
          <w:color w:val="000000" w:themeColor="text1"/>
          <w:szCs w:val="22"/>
        </w:rPr>
        <w:t xml:space="preserve"> (b) reduction of </w:t>
      </w:r>
      <w:r w:rsidR="00EB42DA">
        <w:rPr>
          <w:rFonts w:ascii="Times New Roman" w:hAnsi="Times New Roman" w:cs="Times New Roman"/>
          <w:color w:val="000000" w:themeColor="text1"/>
          <w:szCs w:val="22"/>
        </w:rPr>
        <w:t>bycatch and discards, where the Magnuson-Stevens Fishery Conservation and Management Act (MSA) defines bycatch as “fish which are</w:t>
      </w:r>
      <w:r w:rsidR="00EB42DA" w:rsidRPr="00EB42DA">
        <w:rPr>
          <w:rFonts w:ascii="Times New Roman" w:hAnsi="Times New Roman" w:cs="Times New Roman"/>
          <w:color w:val="000000" w:themeColor="text1"/>
          <w:szCs w:val="22"/>
        </w:rPr>
        <w:t xml:space="preserve"> </w:t>
      </w:r>
      <w:r w:rsidR="00EB42DA">
        <w:rPr>
          <w:rFonts w:ascii="Times New Roman" w:hAnsi="Times New Roman" w:cs="Times New Roman"/>
          <w:color w:val="000000" w:themeColor="text1"/>
          <w:szCs w:val="22"/>
        </w:rPr>
        <w:t>harvested in a fishery but which are not sold or kept for personal use, and includes economic discards and regulatory discards” (16 U.S.C. § 1802(2));</w:t>
      </w:r>
      <w:r w:rsidR="00827808">
        <w:rPr>
          <w:rFonts w:ascii="Times New Roman" w:hAnsi="Times New Roman" w:cs="Times New Roman"/>
          <w:color w:val="000000" w:themeColor="text1"/>
          <w:szCs w:val="22"/>
        </w:rPr>
        <w:t xml:space="preserve"> and (c) terminating habitat-destroying fishing methods.</w:t>
      </w:r>
      <w:r w:rsidR="00673B27">
        <w:rPr>
          <w:rFonts w:ascii="Times New Roman" w:hAnsi="Times New Roman" w:cs="Times New Roman"/>
          <w:color w:val="000000" w:themeColor="text1"/>
          <w:szCs w:val="22"/>
        </w:rPr>
        <w:t xml:space="preserve"> Implementation of (a) remains difficult as</w:t>
      </w:r>
      <w:r w:rsidR="00EC3DCD">
        <w:rPr>
          <w:rFonts w:ascii="Times New Roman" w:hAnsi="Times New Roman" w:cs="Times New Roman"/>
          <w:color w:val="000000" w:themeColor="text1"/>
          <w:szCs w:val="22"/>
        </w:rPr>
        <w:t xml:space="preserve"> the definition of what constitutes ecosystem-wide overfishing remains unclear</w:t>
      </w:r>
      <w:r w:rsidR="00F77060">
        <w:rPr>
          <w:rFonts w:ascii="Times New Roman" w:hAnsi="Times New Roman" w:cs="Times New Roman"/>
          <w:color w:val="000000" w:themeColor="text1"/>
          <w:szCs w:val="22"/>
        </w:rPr>
        <w:t xml:space="preserve"> (</w:t>
      </w:r>
      <w:proofErr w:type="spellStart"/>
      <w:r w:rsidR="00003223">
        <w:rPr>
          <w:rFonts w:ascii="Times New Roman" w:hAnsi="Times New Roman" w:cs="Times New Roman"/>
          <w:color w:val="000000" w:themeColor="text1"/>
          <w:szCs w:val="22"/>
        </w:rPr>
        <w:t>Samhouri</w:t>
      </w:r>
      <w:proofErr w:type="spellEnd"/>
      <w:r w:rsidR="00003223">
        <w:rPr>
          <w:rFonts w:ascii="Times New Roman" w:hAnsi="Times New Roman" w:cs="Times New Roman"/>
          <w:color w:val="000000" w:themeColor="text1"/>
          <w:szCs w:val="22"/>
        </w:rPr>
        <w:t xml:space="preserve"> </w:t>
      </w:r>
      <w:r w:rsidR="00003223">
        <w:rPr>
          <w:rFonts w:ascii="Times New Roman" w:hAnsi="Times New Roman" w:cs="Times New Roman"/>
          <w:i/>
          <w:color w:val="000000" w:themeColor="text1"/>
          <w:szCs w:val="22"/>
        </w:rPr>
        <w:t xml:space="preserve">et </w:t>
      </w:r>
      <w:r w:rsidR="00003223" w:rsidRPr="00003223">
        <w:rPr>
          <w:rFonts w:ascii="Times New Roman" w:hAnsi="Times New Roman" w:cs="Times New Roman"/>
          <w:i/>
          <w:color w:val="000000" w:themeColor="text1"/>
          <w:szCs w:val="22"/>
        </w:rPr>
        <w:t>al</w:t>
      </w:r>
      <w:r w:rsidR="00003223">
        <w:rPr>
          <w:rFonts w:ascii="Times New Roman" w:hAnsi="Times New Roman" w:cs="Times New Roman"/>
          <w:color w:val="000000" w:themeColor="text1"/>
          <w:szCs w:val="22"/>
        </w:rPr>
        <w:t xml:space="preserve">., 2010; </w:t>
      </w:r>
      <w:r w:rsidR="002D5F2C" w:rsidRPr="00003223">
        <w:rPr>
          <w:rFonts w:ascii="Times New Roman" w:hAnsi="Times New Roman" w:cs="Times New Roman"/>
          <w:color w:val="000000" w:themeColor="text1"/>
          <w:szCs w:val="22"/>
        </w:rPr>
        <w:t>Large</w:t>
      </w:r>
      <w:r w:rsidR="002D5F2C">
        <w:rPr>
          <w:rFonts w:ascii="Times New Roman" w:hAnsi="Times New Roman" w:cs="Times New Roman"/>
          <w:color w:val="000000" w:themeColor="text1"/>
          <w:szCs w:val="22"/>
        </w:rPr>
        <w:t xml:space="preserve"> </w:t>
      </w:r>
      <w:r w:rsidR="002D5F2C">
        <w:rPr>
          <w:rFonts w:ascii="Times New Roman" w:hAnsi="Times New Roman" w:cs="Times New Roman"/>
          <w:i/>
          <w:color w:val="000000" w:themeColor="text1"/>
          <w:szCs w:val="22"/>
        </w:rPr>
        <w:t>et al</w:t>
      </w:r>
      <w:r w:rsidR="002D5F2C">
        <w:rPr>
          <w:rFonts w:ascii="Times New Roman" w:hAnsi="Times New Roman" w:cs="Times New Roman"/>
          <w:color w:val="000000" w:themeColor="text1"/>
          <w:szCs w:val="22"/>
        </w:rPr>
        <w:t>., 2013</w:t>
      </w:r>
      <w:r w:rsidR="00F77060">
        <w:rPr>
          <w:rFonts w:ascii="Times New Roman" w:hAnsi="Times New Roman" w:cs="Times New Roman"/>
          <w:color w:val="000000" w:themeColor="text1"/>
          <w:szCs w:val="22"/>
        </w:rPr>
        <w:t>)</w:t>
      </w:r>
      <w:r w:rsidR="00673B27">
        <w:rPr>
          <w:rFonts w:ascii="Times New Roman" w:hAnsi="Times New Roman" w:cs="Times New Roman"/>
          <w:color w:val="000000" w:themeColor="text1"/>
          <w:szCs w:val="22"/>
        </w:rPr>
        <w:t xml:space="preserve">. Conversely, literature suggests that </w:t>
      </w:r>
      <w:r w:rsidR="00B559F7">
        <w:rPr>
          <w:rFonts w:ascii="Times New Roman" w:hAnsi="Times New Roman" w:cs="Times New Roman"/>
          <w:color w:val="000000" w:themeColor="text1"/>
          <w:szCs w:val="22"/>
        </w:rPr>
        <w:t>regulatory mechanisms</w:t>
      </w:r>
      <w:r w:rsidR="00ED2F70">
        <w:rPr>
          <w:rFonts w:ascii="Times New Roman" w:hAnsi="Times New Roman" w:cs="Times New Roman"/>
          <w:color w:val="000000" w:themeColor="text1"/>
          <w:szCs w:val="22"/>
        </w:rPr>
        <w:t xml:space="preserve"> focused on </w:t>
      </w:r>
      <w:r w:rsidR="0041118E">
        <w:rPr>
          <w:rFonts w:ascii="Times New Roman" w:hAnsi="Times New Roman" w:cs="Times New Roman"/>
          <w:color w:val="000000" w:themeColor="text1"/>
          <w:szCs w:val="22"/>
        </w:rPr>
        <w:t>(b)</w:t>
      </w:r>
      <w:r w:rsidR="00673B27">
        <w:rPr>
          <w:rFonts w:ascii="Times New Roman" w:hAnsi="Times New Roman" w:cs="Times New Roman"/>
          <w:color w:val="000000" w:themeColor="text1"/>
          <w:szCs w:val="22"/>
        </w:rPr>
        <w:t xml:space="preserve"> may be</w:t>
      </w:r>
      <w:r w:rsidR="0041118E">
        <w:rPr>
          <w:rFonts w:ascii="Times New Roman" w:hAnsi="Times New Roman" w:cs="Times New Roman"/>
          <w:color w:val="000000" w:themeColor="text1"/>
          <w:szCs w:val="22"/>
        </w:rPr>
        <w:t xml:space="preserve"> </w:t>
      </w:r>
      <w:r w:rsidR="00EB42DA">
        <w:rPr>
          <w:rFonts w:ascii="Times New Roman" w:hAnsi="Times New Roman" w:cs="Times New Roman"/>
          <w:color w:val="000000" w:themeColor="text1"/>
          <w:szCs w:val="22"/>
        </w:rPr>
        <w:t>increasingly</w:t>
      </w:r>
      <w:r w:rsidR="0041118E">
        <w:rPr>
          <w:rFonts w:ascii="Times New Roman" w:hAnsi="Times New Roman" w:cs="Times New Roman"/>
          <w:color w:val="000000" w:themeColor="text1"/>
          <w:szCs w:val="22"/>
        </w:rPr>
        <w:t xml:space="preserve"> straightforward </w:t>
      </w:r>
      <w:r w:rsidR="00EB42DA">
        <w:rPr>
          <w:rFonts w:ascii="Times New Roman" w:hAnsi="Times New Roman" w:cs="Times New Roman"/>
          <w:color w:val="000000" w:themeColor="text1"/>
          <w:szCs w:val="22"/>
        </w:rPr>
        <w:t>compared to</w:t>
      </w:r>
      <w:r w:rsidR="0041118E">
        <w:rPr>
          <w:rFonts w:ascii="Times New Roman" w:hAnsi="Times New Roman" w:cs="Times New Roman"/>
          <w:color w:val="000000" w:themeColor="text1"/>
          <w:szCs w:val="22"/>
        </w:rPr>
        <w:t xml:space="preserve"> regulatory mechanisms focused on (a) and (c)</w:t>
      </w:r>
      <w:r w:rsidR="00673B27">
        <w:rPr>
          <w:rFonts w:ascii="Times New Roman" w:hAnsi="Times New Roman" w:cs="Times New Roman"/>
          <w:color w:val="000000" w:themeColor="text1"/>
          <w:szCs w:val="22"/>
        </w:rPr>
        <w:t>,</w:t>
      </w:r>
      <w:r w:rsidR="005A34CD">
        <w:rPr>
          <w:rFonts w:ascii="Times New Roman" w:hAnsi="Times New Roman" w:cs="Times New Roman"/>
          <w:color w:val="000000" w:themeColor="text1"/>
          <w:szCs w:val="22"/>
        </w:rPr>
        <w:t xml:space="preserve"> specifically</w:t>
      </w:r>
      <w:r w:rsidR="00673B27">
        <w:rPr>
          <w:rFonts w:ascii="Times New Roman" w:hAnsi="Times New Roman" w:cs="Times New Roman"/>
          <w:color w:val="000000" w:themeColor="text1"/>
          <w:szCs w:val="22"/>
        </w:rPr>
        <w:t xml:space="preserve"> </w:t>
      </w:r>
      <w:r w:rsidR="00BC291D">
        <w:rPr>
          <w:rFonts w:ascii="Times New Roman" w:hAnsi="Times New Roman" w:cs="Times New Roman"/>
          <w:color w:val="000000" w:themeColor="text1"/>
          <w:szCs w:val="22"/>
        </w:rPr>
        <w:t>by means of</w:t>
      </w:r>
      <w:r w:rsidR="00EB42DA">
        <w:rPr>
          <w:rFonts w:ascii="Times New Roman" w:hAnsi="Times New Roman" w:cs="Times New Roman"/>
          <w:color w:val="000000" w:themeColor="text1"/>
          <w:szCs w:val="22"/>
        </w:rPr>
        <w:t xml:space="preserve"> </w:t>
      </w:r>
      <w:r w:rsidR="00673B27">
        <w:rPr>
          <w:rFonts w:ascii="Times New Roman" w:hAnsi="Times New Roman" w:cs="Times New Roman"/>
          <w:color w:val="000000" w:themeColor="text1"/>
          <w:szCs w:val="22"/>
        </w:rPr>
        <w:t>gear modifications, avoidance incentives, spatial or temporal closures</w:t>
      </w:r>
      <w:r>
        <w:rPr>
          <w:rFonts w:ascii="Times New Roman" w:hAnsi="Times New Roman" w:cs="Times New Roman"/>
          <w:color w:val="000000" w:themeColor="text1"/>
          <w:szCs w:val="22"/>
        </w:rPr>
        <w:t>, or some combination thereof</w:t>
      </w:r>
      <w:r w:rsidR="00673B27">
        <w:rPr>
          <w:rFonts w:ascii="Times New Roman" w:hAnsi="Times New Roman" w:cs="Times New Roman"/>
          <w:color w:val="000000" w:themeColor="text1"/>
          <w:szCs w:val="22"/>
        </w:rPr>
        <w:t xml:space="preserve"> (</w:t>
      </w:r>
      <w:r w:rsidR="00C62E99">
        <w:rPr>
          <w:rFonts w:ascii="Times New Roman" w:hAnsi="Times New Roman" w:cs="Times New Roman"/>
          <w:color w:val="000000" w:themeColor="text1"/>
          <w:szCs w:val="22"/>
        </w:rPr>
        <w:t xml:space="preserve">Hall and </w:t>
      </w:r>
      <w:proofErr w:type="spellStart"/>
      <w:r w:rsidR="00C62E99">
        <w:rPr>
          <w:rFonts w:ascii="Times New Roman" w:hAnsi="Times New Roman" w:cs="Times New Roman"/>
          <w:color w:val="000000" w:themeColor="text1"/>
          <w:szCs w:val="22"/>
        </w:rPr>
        <w:t>Mainprize</w:t>
      </w:r>
      <w:proofErr w:type="spellEnd"/>
      <w:r w:rsidR="00C62E99">
        <w:rPr>
          <w:rFonts w:ascii="Times New Roman" w:hAnsi="Times New Roman" w:cs="Times New Roman"/>
          <w:color w:val="000000" w:themeColor="text1"/>
          <w:szCs w:val="22"/>
        </w:rPr>
        <w:t>, 2005</w:t>
      </w:r>
      <w:r w:rsidR="00673B27">
        <w:rPr>
          <w:rFonts w:ascii="Times New Roman" w:hAnsi="Times New Roman" w:cs="Times New Roman"/>
          <w:color w:val="000000" w:themeColor="text1"/>
          <w:szCs w:val="22"/>
        </w:rPr>
        <w:t>).</w:t>
      </w:r>
      <w:r w:rsidR="00B1661D">
        <w:rPr>
          <w:rFonts w:ascii="Times New Roman" w:hAnsi="Times New Roman" w:cs="Times New Roman"/>
          <w:color w:val="000000" w:themeColor="text1"/>
          <w:szCs w:val="22"/>
        </w:rPr>
        <w:t xml:space="preserve"> </w:t>
      </w:r>
    </w:p>
    <w:p w14:paraId="1B0A759E" w14:textId="3F4419E2" w:rsidR="00B67997" w:rsidRDefault="00B67997" w:rsidP="00B67997">
      <w:pPr>
        <w:spacing w:line="240" w:lineRule="auto"/>
        <w:ind w:firstLine="720"/>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Bycatch taxes are known for</w:t>
      </w:r>
      <w:r w:rsidRPr="009D3CB6">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promoting</w:t>
      </w:r>
      <w:r w:rsidRPr="009D3CB6">
        <w:rPr>
          <w:rFonts w:ascii="Times New Roman" w:eastAsia="Calibri" w:hAnsi="Times New Roman" w:cs="Times New Roman"/>
          <w:color w:val="000000" w:themeColor="text1"/>
          <w:szCs w:val="22"/>
        </w:rPr>
        <w:t xml:space="preserve"> internal incentives for environmentally sustainable behaviour, </w:t>
      </w:r>
      <w:r>
        <w:rPr>
          <w:rFonts w:ascii="Times New Roman" w:eastAsia="Calibri" w:hAnsi="Times New Roman" w:cs="Times New Roman"/>
          <w:color w:val="000000" w:themeColor="text1"/>
          <w:szCs w:val="22"/>
        </w:rPr>
        <w:t>but fail to</w:t>
      </w:r>
      <w:r w:rsidRPr="009D3CB6">
        <w:rPr>
          <w:rFonts w:ascii="Times New Roman" w:eastAsia="Calibri" w:hAnsi="Times New Roman" w:cs="Times New Roman"/>
          <w:color w:val="000000" w:themeColor="text1"/>
          <w:szCs w:val="22"/>
        </w:rPr>
        <w:t xml:space="preserve"> guarantee that bycatch limits will be </w:t>
      </w:r>
      <w:r>
        <w:rPr>
          <w:rFonts w:ascii="Times New Roman" w:eastAsia="Calibri" w:hAnsi="Times New Roman" w:cs="Times New Roman"/>
          <w:color w:val="000000" w:themeColor="text1"/>
          <w:szCs w:val="22"/>
        </w:rPr>
        <w:t>observed</w:t>
      </w:r>
      <w:r w:rsidRPr="009D3CB6">
        <w:rPr>
          <w:rFonts w:ascii="Times New Roman" w:eastAsia="Calibri" w:hAnsi="Times New Roman" w:cs="Times New Roman"/>
          <w:color w:val="000000" w:themeColor="text1"/>
          <w:szCs w:val="22"/>
        </w:rPr>
        <w:t xml:space="preserve"> and may overly constrain the fishery when bycatch rates are uncertain (</w:t>
      </w:r>
      <w:r>
        <w:rPr>
          <w:rFonts w:ascii="Times New Roman" w:hAnsi="Times New Roman" w:cs="Times New Roman"/>
          <w:color w:val="000000" w:themeColor="text1"/>
          <w:szCs w:val="22"/>
        </w:rPr>
        <w:t xml:space="preserve">Herrera, 2005; </w:t>
      </w:r>
      <w:r w:rsidRPr="009D3CB6">
        <w:rPr>
          <w:rFonts w:ascii="Times New Roman" w:eastAsia="Calibri" w:hAnsi="Times New Roman" w:cs="Times New Roman"/>
          <w:color w:val="000000" w:themeColor="text1"/>
          <w:szCs w:val="22"/>
        </w:rPr>
        <w:t xml:space="preserve">Singh and </w:t>
      </w:r>
      <w:proofErr w:type="spellStart"/>
      <w:r w:rsidRPr="009D3CB6">
        <w:rPr>
          <w:rFonts w:ascii="Times New Roman" w:eastAsia="Calibri" w:hAnsi="Times New Roman" w:cs="Times New Roman"/>
          <w:color w:val="000000" w:themeColor="text1"/>
          <w:szCs w:val="22"/>
        </w:rPr>
        <w:t>Weninger</w:t>
      </w:r>
      <w:proofErr w:type="spellEnd"/>
      <w:r w:rsidRPr="009D3CB6">
        <w:rPr>
          <w:rFonts w:ascii="Times New Roman" w:eastAsia="Calibri" w:hAnsi="Times New Roman" w:cs="Times New Roman"/>
          <w:color w:val="000000" w:themeColor="text1"/>
          <w:szCs w:val="22"/>
        </w:rPr>
        <w:t xml:space="preserve">, 2009). </w:t>
      </w:r>
      <w:r>
        <w:rPr>
          <w:rFonts w:ascii="Times New Roman" w:eastAsia="Calibri" w:hAnsi="Times New Roman" w:cs="Times New Roman"/>
          <w:color w:val="000000" w:themeColor="text1"/>
          <w:szCs w:val="22"/>
        </w:rPr>
        <w:t xml:space="preserve">Conversely, </w:t>
      </w:r>
      <w:r>
        <w:rPr>
          <w:rFonts w:ascii="Times New Roman" w:hAnsi="Times New Roman" w:cs="Times New Roman"/>
          <w:color w:val="000000" w:themeColor="text1"/>
          <w:szCs w:val="22"/>
        </w:rPr>
        <w:t>total allowable catch (TAC) policies guarantee that bycatch limits are observed but promote inefficiency when quota for profitable species remains unfilled (</w:t>
      </w:r>
      <w:proofErr w:type="spellStart"/>
      <w:r>
        <w:rPr>
          <w:rFonts w:ascii="Times New Roman" w:hAnsi="Times New Roman" w:cs="Times New Roman"/>
          <w:color w:val="000000" w:themeColor="text1"/>
          <w:szCs w:val="22"/>
        </w:rPr>
        <w:t>Androkovich</w:t>
      </w:r>
      <w:proofErr w:type="spellEnd"/>
      <w:r>
        <w:rPr>
          <w:rFonts w:ascii="Times New Roman" w:hAnsi="Times New Roman" w:cs="Times New Roman"/>
          <w:color w:val="000000" w:themeColor="text1"/>
          <w:szCs w:val="22"/>
        </w:rPr>
        <w:t xml:space="preserve"> and </w:t>
      </w:r>
      <w:proofErr w:type="spellStart"/>
      <w:r>
        <w:rPr>
          <w:rFonts w:ascii="Times New Roman" w:hAnsi="Times New Roman" w:cs="Times New Roman"/>
          <w:color w:val="000000" w:themeColor="text1"/>
          <w:szCs w:val="22"/>
        </w:rPr>
        <w:t>Stollery</w:t>
      </w:r>
      <w:proofErr w:type="spellEnd"/>
      <w:r>
        <w:rPr>
          <w:rFonts w:ascii="Times New Roman" w:hAnsi="Times New Roman" w:cs="Times New Roman"/>
          <w:color w:val="000000" w:themeColor="text1"/>
          <w:szCs w:val="22"/>
        </w:rPr>
        <w:t>, 1994; Holland, 2010</w:t>
      </w:r>
      <w:r w:rsidR="004A08C0">
        <w:rPr>
          <w:rFonts w:ascii="Times New Roman" w:hAnsi="Times New Roman" w:cs="Times New Roman"/>
          <w:color w:val="000000" w:themeColor="text1"/>
          <w:szCs w:val="22"/>
        </w:rPr>
        <w:t>;</w:t>
      </w:r>
      <w:r w:rsidR="004A08C0" w:rsidRPr="004A08C0">
        <w:rPr>
          <w:rFonts w:ascii="Times New Roman" w:hAnsi="Times New Roman" w:cs="Times New Roman"/>
          <w:color w:val="000000" w:themeColor="text1"/>
          <w:szCs w:val="22"/>
        </w:rPr>
        <w:t xml:space="preserve"> </w:t>
      </w:r>
      <w:r w:rsidR="004A08C0">
        <w:rPr>
          <w:rFonts w:ascii="Times New Roman" w:hAnsi="Times New Roman" w:cs="Times New Roman"/>
          <w:color w:val="000000" w:themeColor="text1"/>
          <w:szCs w:val="22"/>
        </w:rPr>
        <w:t xml:space="preserve">Patrick and </w:t>
      </w:r>
      <w:proofErr w:type="spellStart"/>
      <w:r w:rsidR="004A08C0">
        <w:rPr>
          <w:rFonts w:ascii="Times New Roman" w:hAnsi="Times New Roman" w:cs="Times New Roman"/>
          <w:color w:val="000000" w:themeColor="text1"/>
          <w:szCs w:val="22"/>
        </w:rPr>
        <w:t>Benaka</w:t>
      </w:r>
      <w:proofErr w:type="spellEnd"/>
      <w:r w:rsidR="004A08C0">
        <w:rPr>
          <w:rFonts w:ascii="Times New Roman" w:hAnsi="Times New Roman" w:cs="Times New Roman"/>
          <w:color w:val="000000" w:themeColor="text1"/>
          <w:szCs w:val="22"/>
        </w:rPr>
        <w:t>, 2013</w:t>
      </w:r>
      <w:r>
        <w:rPr>
          <w:rFonts w:ascii="Times New Roman" w:hAnsi="Times New Roman" w:cs="Times New Roman"/>
          <w:color w:val="000000" w:themeColor="text1"/>
          <w:szCs w:val="22"/>
        </w:rPr>
        <w:t>). Additionally, open access TAC policies incentivize the ‘race to fish’, which often lead to increasing marginal costs and decreased safety (</w:t>
      </w:r>
      <w:proofErr w:type="spellStart"/>
      <w:r w:rsidRPr="009F04B3">
        <w:rPr>
          <w:rFonts w:ascii="Times New Roman" w:hAnsi="Times New Roman" w:cs="Times New Roman"/>
          <w:color w:val="000000" w:themeColor="text1"/>
          <w:szCs w:val="22"/>
        </w:rPr>
        <w:t>Criddle</w:t>
      </w:r>
      <w:proofErr w:type="spellEnd"/>
      <w:r w:rsidRPr="009F04B3">
        <w:rPr>
          <w:rFonts w:ascii="Times New Roman" w:hAnsi="Times New Roman" w:cs="Times New Roman"/>
          <w:color w:val="000000" w:themeColor="text1"/>
          <w:szCs w:val="22"/>
        </w:rPr>
        <w:t xml:space="preserve"> and </w:t>
      </w:r>
      <w:proofErr w:type="spellStart"/>
      <w:r w:rsidRPr="009F04B3">
        <w:rPr>
          <w:rFonts w:ascii="Times New Roman" w:hAnsi="Times New Roman" w:cs="Times New Roman"/>
          <w:color w:val="000000" w:themeColor="text1"/>
          <w:szCs w:val="22"/>
        </w:rPr>
        <w:t>Macinko</w:t>
      </w:r>
      <w:proofErr w:type="spellEnd"/>
      <w:r w:rsidRPr="009F04B3">
        <w:rPr>
          <w:rFonts w:ascii="Times New Roman" w:hAnsi="Times New Roman" w:cs="Times New Roman"/>
          <w:color w:val="000000" w:themeColor="text1"/>
          <w:szCs w:val="22"/>
        </w:rPr>
        <w:t>, 2000; Emery et al., 2014)</w:t>
      </w:r>
      <w:r>
        <w:rPr>
          <w:rFonts w:ascii="Times New Roman" w:hAnsi="Times New Roman" w:cs="Times New Roman"/>
          <w:color w:val="000000" w:themeColor="text1"/>
          <w:szCs w:val="22"/>
        </w:rPr>
        <w:t>. Individual transferable quotas (ITQs), where fishermen are allocated shares of the TAC, are thought to reduce bycatch by encouraging fishermen to change their behaviour in a way that reduces catches of spe</w:t>
      </w:r>
      <w:r w:rsidR="00300DB2">
        <w:rPr>
          <w:rFonts w:ascii="Times New Roman" w:hAnsi="Times New Roman" w:cs="Times New Roman"/>
          <w:color w:val="000000" w:themeColor="text1"/>
          <w:szCs w:val="22"/>
        </w:rPr>
        <w:t xml:space="preserve">cies for which quota is scarce </w:t>
      </w:r>
      <w:r>
        <w:rPr>
          <w:rFonts w:ascii="Times New Roman" w:hAnsi="Times New Roman" w:cs="Times New Roman"/>
          <w:color w:val="000000" w:themeColor="text1"/>
          <w:szCs w:val="22"/>
        </w:rPr>
        <w:t xml:space="preserve">(Casey, 1995; </w:t>
      </w:r>
      <w:r w:rsidR="008336CB">
        <w:rPr>
          <w:rFonts w:ascii="Times New Roman" w:hAnsi="Times New Roman" w:cs="Times New Roman"/>
          <w:color w:val="000000" w:themeColor="text1"/>
          <w:szCs w:val="22"/>
        </w:rPr>
        <w:t xml:space="preserve">Hall </w:t>
      </w:r>
      <w:r w:rsidR="008336CB">
        <w:rPr>
          <w:rFonts w:ascii="Times New Roman" w:hAnsi="Times New Roman" w:cs="Times New Roman"/>
          <w:i/>
          <w:color w:val="000000" w:themeColor="text1"/>
          <w:szCs w:val="22"/>
        </w:rPr>
        <w:t>et al</w:t>
      </w:r>
      <w:r w:rsidR="008336CB">
        <w:rPr>
          <w:rFonts w:ascii="Times New Roman" w:hAnsi="Times New Roman" w:cs="Times New Roman"/>
          <w:color w:val="000000" w:themeColor="text1"/>
          <w:szCs w:val="22"/>
        </w:rPr>
        <w:t xml:space="preserve">., 2000; </w:t>
      </w:r>
      <w:r w:rsidRPr="009D3CB6">
        <w:rPr>
          <w:rFonts w:ascii="Times New Roman" w:eastAsia="Calibri" w:hAnsi="Times New Roman" w:cs="Times New Roman"/>
          <w:color w:val="000000" w:themeColor="text1"/>
          <w:szCs w:val="22"/>
        </w:rPr>
        <w:t xml:space="preserve">Holland and </w:t>
      </w:r>
      <w:proofErr w:type="spellStart"/>
      <w:r w:rsidRPr="009D3CB6">
        <w:rPr>
          <w:rFonts w:ascii="Times New Roman" w:eastAsia="Calibri" w:hAnsi="Times New Roman" w:cs="Times New Roman"/>
          <w:color w:val="000000" w:themeColor="text1"/>
          <w:szCs w:val="22"/>
        </w:rPr>
        <w:t>Jannot</w:t>
      </w:r>
      <w:proofErr w:type="spellEnd"/>
      <w:r w:rsidRPr="009D3CB6">
        <w:rPr>
          <w:rFonts w:ascii="Times New Roman" w:eastAsia="Calibri" w:hAnsi="Times New Roman" w:cs="Times New Roman"/>
          <w:color w:val="000000" w:themeColor="text1"/>
          <w:szCs w:val="22"/>
        </w:rPr>
        <w:t>, 2012</w:t>
      </w:r>
      <w:r>
        <w:rPr>
          <w:rFonts w:ascii="Times New Roman" w:eastAsia="Calibri" w:hAnsi="Times New Roman" w:cs="Times New Roman"/>
          <w:color w:val="000000" w:themeColor="text1"/>
          <w:szCs w:val="22"/>
        </w:rPr>
        <w:t>)</w:t>
      </w:r>
      <w:r w:rsidR="00300DB2">
        <w:rPr>
          <w:rFonts w:ascii="Times New Roman" w:eastAsia="Calibri" w:hAnsi="Times New Roman" w:cs="Times New Roman"/>
          <w:color w:val="000000" w:themeColor="text1"/>
          <w:szCs w:val="22"/>
        </w:rPr>
        <w:t xml:space="preserve">. Thereby eliminating the need for mandated </w:t>
      </w:r>
      <w:r w:rsidRPr="006977F9">
        <w:rPr>
          <w:rFonts w:ascii="Times New Roman" w:hAnsi="Times New Roman" w:cs="Times New Roman"/>
          <w:color w:val="000000" w:themeColor="text1"/>
          <w:szCs w:val="22"/>
        </w:rPr>
        <w:t>time and area closures</w:t>
      </w:r>
      <w:r>
        <w:rPr>
          <w:rFonts w:ascii="Times New Roman" w:hAnsi="Times New Roman" w:cs="Times New Roman"/>
          <w:color w:val="000000" w:themeColor="text1"/>
          <w:szCs w:val="22"/>
        </w:rPr>
        <w:t>,</w:t>
      </w:r>
      <w:r w:rsidRPr="006977F9">
        <w:rPr>
          <w:rFonts w:ascii="Times New Roman" w:hAnsi="Times New Roman" w:cs="Times New Roman"/>
          <w:color w:val="000000" w:themeColor="text1"/>
          <w:szCs w:val="22"/>
        </w:rPr>
        <w:t xml:space="preserve"> </w:t>
      </w:r>
      <w:r w:rsidR="00300DB2">
        <w:rPr>
          <w:rFonts w:ascii="Times New Roman" w:hAnsi="Times New Roman" w:cs="Times New Roman"/>
          <w:color w:val="000000" w:themeColor="text1"/>
          <w:szCs w:val="22"/>
        </w:rPr>
        <w:t xml:space="preserve">which </w:t>
      </w:r>
      <w:r>
        <w:rPr>
          <w:rFonts w:ascii="Times New Roman" w:hAnsi="Times New Roman" w:cs="Times New Roman"/>
          <w:color w:val="000000" w:themeColor="text1"/>
          <w:szCs w:val="22"/>
        </w:rPr>
        <w:t>theoretically become</w:t>
      </w:r>
      <w:r w:rsidRPr="006977F9">
        <w:rPr>
          <w:rFonts w:ascii="Times New Roman" w:hAnsi="Times New Roman" w:cs="Times New Roman"/>
          <w:color w:val="000000" w:themeColor="text1"/>
          <w:szCs w:val="22"/>
        </w:rPr>
        <w:t xml:space="preserve"> </w:t>
      </w:r>
      <w:r w:rsidR="00300DB2">
        <w:rPr>
          <w:rFonts w:ascii="Times New Roman" w:hAnsi="Times New Roman" w:cs="Times New Roman"/>
          <w:color w:val="000000" w:themeColor="text1"/>
          <w:szCs w:val="22"/>
        </w:rPr>
        <w:t xml:space="preserve">increasingly </w:t>
      </w:r>
      <w:r w:rsidRPr="006977F9">
        <w:rPr>
          <w:rFonts w:ascii="Times New Roman" w:hAnsi="Times New Roman" w:cs="Times New Roman"/>
          <w:color w:val="000000" w:themeColor="text1"/>
          <w:szCs w:val="22"/>
        </w:rPr>
        <w:t xml:space="preserve">self-regulated </w:t>
      </w:r>
      <w:r>
        <w:rPr>
          <w:rFonts w:ascii="Times New Roman" w:hAnsi="Times New Roman" w:cs="Times New Roman"/>
          <w:color w:val="000000" w:themeColor="text1"/>
          <w:szCs w:val="22"/>
        </w:rPr>
        <w:t>as quota becomes scarcer</w:t>
      </w:r>
      <w:r w:rsidRPr="006977F9">
        <w:rPr>
          <w:rFonts w:ascii="Times New Roman" w:hAnsi="Times New Roman" w:cs="Times New Roman"/>
          <w:color w:val="000000" w:themeColor="text1"/>
          <w:szCs w:val="22"/>
        </w:rPr>
        <w:t>.</w:t>
      </w:r>
    </w:p>
    <w:p w14:paraId="73BC5883" w14:textId="4C2C6D79" w:rsidR="00EF4F0A" w:rsidRDefault="00BC0A02" w:rsidP="004B546D">
      <w:pPr>
        <w:spacing w:line="240" w:lineRule="auto"/>
        <w:ind w:firstLine="720"/>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Depending on the management regime fishermen can rectify imbalances between catches and quota through markets, rollover allowances, deemed value payments, exchanges, retrospective balancing, surrendering</w:t>
      </w:r>
      <w:r w:rsidR="00AB09E6">
        <w:rPr>
          <w:rFonts w:ascii="Times New Roman" w:eastAsia="Calibri" w:hAnsi="Times New Roman" w:cs="Times New Roman"/>
          <w:color w:val="000000" w:themeColor="text1"/>
          <w:szCs w:val="22"/>
        </w:rPr>
        <w:t xml:space="preserve"> of catch, or discarding, with markets being the least flexible option but having the lowest risk of overexploitation (</w:t>
      </w:r>
      <w:proofErr w:type="spellStart"/>
      <w:r w:rsidR="00AB09E6">
        <w:rPr>
          <w:rFonts w:ascii="Times New Roman" w:eastAsia="Calibri" w:hAnsi="Times New Roman" w:cs="Times New Roman"/>
          <w:color w:val="000000" w:themeColor="text1"/>
          <w:szCs w:val="22"/>
        </w:rPr>
        <w:t>Sanchirico</w:t>
      </w:r>
      <w:proofErr w:type="spellEnd"/>
      <w:r w:rsidR="00AB09E6">
        <w:rPr>
          <w:rFonts w:ascii="Times New Roman" w:eastAsia="Calibri" w:hAnsi="Times New Roman" w:cs="Times New Roman"/>
          <w:color w:val="000000" w:themeColor="text1"/>
          <w:szCs w:val="22"/>
        </w:rPr>
        <w:t xml:space="preserve"> </w:t>
      </w:r>
      <w:r w:rsidR="00AB09E6">
        <w:rPr>
          <w:rFonts w:ascii="Times New Roman" w:eastAsia="Calibri" w:hAnsi="Times New Roman" w:cs="Times New Roman"/>
          <w:i/>
          <w:color w:val="000000" w:themeColor="text1"/>
          <w:szCs w:val="22"/>
        </w:rPr>
        <w:t>et al</w:t>
      </w:r>
      <w:r w:rsidR="00AB09E6">
        <w:rPr>
          <w:rFonts w:ascii="Times New Roman" w:eastAsia="Calibri" w:hAnsi="Times New Roman" w:cs="Times New Roman"/>
          <w:color w:val="000000" w:themeColor="text1"/>
          <w:szCs w:val="22"/>
        </w:rPr>
        <w:t xml:space="preserve">., 2006). </w:t>
      </w:r>
      <w:r w:rsidR="00631F13">
        <w:rPr>
          <w:rFonts w:ascii="Times New Roman" w:eastAsia="Calibri" w:hAnsi="Times New Roman" w:cs="Times New Roman"/>
          <w:color w:val="000000" w:themeColor="text1"/>
          <w:szCs w:val="22"/>
        </w:rPr>
        <w:t xml:space="preserve">Theoretically, </w:t>
      </w:r>
      <w:r w:rsidR="00AB09E6">
        <w:rPr>
          <w:rFonts w:ascii="Times New Roman" w:eastAsia="Calibri" w:hAnsi="Times New Roman" w:cs="Times New Roman"/>
          <w:color w:val="000000" w:themeColor="text1"/>
          <w:szCs w:val="22"/>
        </w:rPr>
        <w:t xml:space="preserve">market </w:t>
      </w:r>
      <w:r w:rsidR="00ED2175">
        <w:rPr>
          <w:rFonts w:ascii="Times New Roman" w:eastAsia="Calibri" w:hAnsi="Times New Roman" w:cs="Times New Roman"/>
          <w:color w:val="000000" w:themeColor="text1"/>
          <w:szCs w:val="22"/>
        </w:rPr>
        <w:t>prices should reflect difference</w:t>
      </w:r>
      <w:r w:rsidR="00560CC3">
        <w:rPr>
          <w:rFonts w:ascii="Times New Roman" w:eastAsia="Calibri" w:hAnsi="Times New Roman" w:cs="Times New Roman"/>
          <w:color w:val="000000" w:themeColor="text1"/>
          <w:szCs w:val="22"/>
        </w:rPr>
        <w:t>s</w:t>
      </w:r>
      <w:r w:rsidR="00ED2175">
        <w:rPr>
          <w:rFonts w:ascii="Times New Roman" w:eastAsia="Calibri" w:hAnsi="Times New Roman" w:cs="Times New Roman"/>
          <w:color w:val="000000" w:themeColor="text1"/>
          <w:szCs w:val="22"/>
        </w:rPr>
        <w:t xml:space="preserve"> between expected price and cost on a per </w:t>
      </w:r>
      <w:r w:rsidR="007C11D1">
        <w:rPr>
          <w:rFonts w:ascii="Times New Roman" w:eastAsia="Calibri" w:hAnsi="Times New Roman" w:cs="Times New Roman"/>
          <w:color w:val="000000" w:themeColor="text1"/>
          <w:szCs w:val="22"/>
        </w:rPr>
        <w:t>fish</w:t>
      </w:r>
      <w:r w:rsidR="00AB09E6">
        <w:rPr>
          <w:rFonts w:ascii="Times New Roman" w:eastAsia="Calibri" w:hAnsi="Times New Roman" w:cs="Times New Roman"/>
          <w:color w:val="000000" w:themeColor="text1"/>
          <w:szCs w:val="22"/>
        </w:rPr>
        <w:t xml:space="preserve"> basis and e</w:t>
      </w:r>
      <w:r w:rsidR="00631F13">
        <w:rPr>
          <w:rFonts w:ascii="Times New Roman" w:eastAsia="Calibri" w:hAnsi="Times New Roman" w:cs="Times New Roman"/>
          <w:color w:val="000000" w:themeColor="text1"/>
          <w:szCs w:val="22"/>
        </w:rPr>
        <w:t xml:space="preserve">fficient markets </w:t>
      </w:r>
      <w:r w:rsidR="000C5109">
        <w:rPr>
          <w:rFonts w:ascii="Times New Roman" w:eastAsia="Calibri" w:hAnsi="Times New Roman" w:cs="Times New Roman"/>
          <w:color w:val="000000" w:themeColor="text1"/>
          <w:szCs w:val="22"/>
        </w:rPr>
        <w:t xml:space="preserve">are </w:t>
      </w:r>
      <w:r w:rsidR="00631F13">
        <w:rPr>
          <w:rFonts w:ascii="Times New Roman" w:eastAsia="Calibri" w:hAnsi="Times New Roman" w:cs="Times New Roman"/>
          <w:color w:val="000000" w:themeColor="text1"/>
          <w:szCs w:val="22"/>
        </w:rPr>
        <w:t>generally characterized by a large number of buyers and sellers, low transaction costs, and readily available price information (</w:t>
      </w:r>
      <w:proofErr w:type="spellStart"/>
      <w:r w:rsidR="00631F13">
        <w:rPr>
          <w:rFonts w:ascii="Times New Roman" w:eastAsia="Calibri" w:hAnsi="Times New Roman" w:cs="Times New Roman"/>
          <w:color w:val="000000" w:themeColor="text1"/>
          <w:szCs w:val="22"/>
        </w:rPr>
        <w:t>Fama</w:t>
      </w:r>
      <w:proofErr w:type="spellEnd"/>
      <w:r w:rsidR="00631F13">
        <w:rPr>
          <w:rFonts w:ascii="Times New Roman" w:eastAsia="Calibri" w:hAnsi="Times New Roman" w:cs="Times New Roman"/>
          <w:color w:val="000000" w:themeColor="text1"/>
          <w:szCs w:val="22"/>
        </w:rPr>
        <w:t xml:space="preserve">, 1970; </w:t>
      </w:r>
      <w:proofErr w:type="spellStart"/>
      <w:r w:rsidR="00631F13">
        <w:rPr>
          <w:rFonts w:ascii="Times New Roman" w:eastAsia="Calibri" w:hAnsi="Times New Roman" w:cs="Times New Roman"/>
          <w:color w:val="000000" w:themeColor="text1"/>
          <w:szCs w:val="22"/>
        </w:rPr>
        <w:t>Stavins</w:t>
      </w:r>
      <w:proofErr w:type="spellEnd"/>
      <w:r w:rsidR="00631F13">
        <w:rPr>
          <w:rFonts w:ascii="Times New Roman" w:eastAsia="Calibri" w:hAnsi="Times New Roman" w:cs="Times New Roman"/>
          <w:color w:val="000000" w:themeColor="text1"/>
          <w:szCs w:val="22"/>
        </w:rPr>
        <w:t xml:space="preserve">, 1995; </w:t>
      </w:r>
      <w:proofErr w:type="spellStart"/>
      <w:r w:rsidR="00631F13">
        <w:rPr>
          <w:rFonts w:ascii="Times New Roman" w:eastAsia="Calibri" w:hAnsi="Times New Roman" w:cs="Times New Roman"/>
          <w:color w:val="000000" w:themeColor="text1"/>
          <w:szCs w:val="22"/>
        </w:rPr>
        <w:t>Swinkels</w:t>
      </w:r>
      <w:proofErr w:type="spellEnd"/>
      <w:r w:rsidR="00631F13">
        <w:rPr>
          <w:rFonts w:ascii="Times New Roman" w:eastAsia="Calibri" w:hAnsi="Times New Roman" w:cs="Times New Roman"/>
          <w:color w:val="000000" w:themeColor="text1"/>
          <w:szCs w:val="22"/>
        </w:rPr>
        <w:t>, 1999). Unfortunately, quota markets tend to be very thin and exhibit high transaction costs (</w:t>
      </w:r>
      <w:r w:rsidR="006D23AB">
        <w:rPr>
          <w:rFonts w:ascii="Times New Roman" w:eastAsia="Calibri" w:hAnsi="Times New Roman" w:cs="Times New Roman"/>
          <w:color w:val="000000" w:themeColor="text1"/>
          <w:szCs w:val="22"/>
        </w:rPr>
        <w:t xml:space="preserve">Holland, 2013; Holland </w:t>
      </w:r>
      <w:r w:rsidR="006D23AB">
        <w:rPr>
          <w:rFonts w:ascii="Times New Roman" w:eastAsia="Calibri" w:hAnsi="Times New Roman" w:cs="Times New Roman"/>
          <w:i/>
          <w:color w:val="000000" w:themeColor="text1"/>
          <w:szCs w:val="22"/>
        </w:rPr>
        <w:t>et al.</w:t>
      </w:r>
      <w:r w:rsidR="006D23AB">
        <w:rPr>
          <w:rFonts w:ascii="Times New Roman" w:eastAsia="Calibri" w:hAnsi="Times New Roman" w:cs="Times New Roman"/>
          <w:color w:val="000000" w:themeColor="text1"/>
          <w:szCs w:val="22"/>
        </w:rPr>
        <w:t>, 2015</w:t>
      </w:r>
      <w:r w:rsidR="00631F13">
        <w:rPr>
          <w:rFonts w:ascii="Times New Roman" w:eastAsia="Calibri" w:hAnsi="Times New Roman" w:cs="Times New Roman"/>
          <w:color w:val="000000" w:themeColor="text1"/>
          <w:szCs w:val="22"/>
        </w:rPr>
        <w:t xml:space="preserve">). </w:t>
      </w:r>
      <w:r w:rsidR="000C5109">
        <w:rPr>
          <w:rFonts w:ascii="Times New Roman" w:eastAsia="Calibri" w:hAnsi="Times New Roman" w:cs="Times New Roman"/>
          <w:color w:val="000000" w:themeColor="text1"/>
          <w:szCs w:val="22"/>
        </w:rPr>
        <w:t>R</w:t>
      </w:r>
      <w:r w:rsidR="003321F1">
        <w:rPr>
          <w:rFonts w:ascii="Times New Roman" w:hAnsi="Times New Roman" w:cs="Times New Roman"/>
          <w:color w:val="000000" w:themeColor="text1"/>
          <w:szCs w:val="22"/>
        </w:rPr>
        <w:t>isk pools</w:t>
      </w:r>
      <w:r w:rsidR="00560CC3">
        <w:rPr>
          <w:rFonts w:ascii="Times New Roman" w:hAnsi="Times New Roman" w:cs="Times New Roman"/>
          <w:color w:val="000000" w:themeColor="text1"/>
          <w:szCs w:val="22"/>
        </w:rPr>
        <w:t>, where fishermen pool their quota of non-target species,</w:t>
      </w:r>
      <w:r w:rsidR="003321F1">
        <w:rPr>
          <w:rFonts w:ascii="Times New Roman" w:hAnsi="Times New Roman" w:cs="Times New Roman"/>
          <w:color w:val="000000" w:themeColor="text1"/>
          <w:szCs w:val="22"/>
        </w:rPr>
        <w:t xml:space="preserve"> offer a potential means to mitigate financial risk and reduce transaction costs</w:t>
      </w:r>
      <w:r w:rsidR="00EF4F0A">
        <w:rPr>
          <w:rFonts w:ascii="Times New Roman" w:hAnsi="Times New Roman" w:cs="Times New Roman"/>
          <w:color w:val="000000" w:themeColor="text1"/>
          <w:szCs w:val="22"/>
        </w:rPr>
        <w:t xml:space="preserve"> </w:t>
      </w:r>
      <w:r w:rsidR="00632069">
        <w:rPr>
          <w:rFonts w:ascii="Times New Roman" w:hAnsi="Times New Roman" w:cs="Times New Roman"/>
          <w:color w:val="000000" w:themeColor="text1"/>
          <w:szCs w:val="22"/>
        </w:rPr>
        <w:t xml:space="preserve">of quota markets while </w:t>
      </w:r>
      <w:r w:rsidR="003B1511">
        <w:rPr>
          <w:rFonts w:ascii="Times New Roman" w:hAnsi="Times New Roman" w:cs="Times New Roman"/>
          <w:color w:val="000000" w:themeColor="text1"/>
          <w:szCs w:val="22"/>
        </w:rPr>
        <w:t>maintain</w:t>
      </w:r>
      <w:r w:rsidR="00560CC3">
        <w:rPr>
          <w:rFonts w:ascii="Times New Roman" w:hAnsi="Times New Roman" w:cs="Times New Roman"/>
          <w:color w:val="000000" w:themeColor="text1"/>
          <w:szCs w:val="22"/>
        </w:rPr>
        <w:t>ing</w:t>
      </w:r>
      <w:r w:rsidR="003B1511">
        <w:rPr>
          <w:rFonts w:ascii="Times New Roman" w:hAnsi="Times New Roman" w:cs="Times New Roman"/>
          <w:color w:val="000000" w:themeColor="text1"/>
          <w:szCs w:val="22"/>
        </w:rPr>
        <w:t xml:space="preserve"> a high probability that catches will not exceed TACs.</w:t>
      </w:r>
      <w:r w:rsidR="003321F1">
        <w:rPr>
          <w:rFonts w:ascii="Times New Roman" w:hAnsi="Times New Roman" w:cs="Times New Roman"/>
          <w:color w:val="000000" w:themeColor="text1"/>
          <w:szCs w:val="22"/>
        </w:rPr>
        <w:t xml:space="preserve"> </w:t>
      </w:r>
    </w:p>
    <w:p w14:paraId="5E4D9558" w14:textId="77777777" w:rsidR="009B6C62" w:rsidRDefault="00300DB2">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Trawl fisheries, often multispecies in nature and characterized by gear with imperfect selection properties</w:t>
      </w:r>
      <w:r w:rsidR="009B6C62">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are known for being difficult to manage in terms of avoiding bycatch</w:t>
      </w:r>
      <w:r w:rsidRPr="005A34CD">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(Andrew and Pepperell, 1992; Kennelly, 1995). The chance that fishermen’s catches align with the proportions of species quota is almost non-existent. Fortunately, fishermen usually have at least a limited ability to control the ratio of species caught within their net (</w:t>
      </w:r>
      <w:proofErr w:type="spellStart"/>
      <w:r w:rsidRPr="00E422D3">
        <w:rPr>
          <w:rFonts w:ascii="Times New Roman" w:hAnsi="Times New Roman" w:cs="Times New Roman"/>
          <w:color w:val="000000" w:themeColor="text1"/>
          <w:szCs w:val="22"/>
        </w:rPr>
        <w:t>Beverton</w:t>
      </w:r>
      <w:proofErr w:type="spellEnd"/>
      <w:r w:rsidRPr="00E422D3">
        <w:rPr>
          <w:rFonts w:ascii="Times New Roman" w:hAnsi="Times New Roman" w:cs="Times New Roman"/>
          <w:color w:val="000000" w:themeColor="text1"/>
          <w:szCs w:val="22"/>
        </w:rPr>
        <w:t xml:space="preserve"> and Holt</w:t>
      </w:r>
      <w:r>
        <w:rPr>
          <w:rFonts w:ascii="Times New Roman" w:hAnsi="Times New Roman" w:cs="Times New Roman"/>
          <w:color w:val="000000" w:themeColor="text1"/>
          <w:szCs w:val="22"/>
        </w:rPr>
        <w:t>,</w:t>
      </w:r>
      <w:r w:rsidRPr="00E422D3">
        <w:rPr>
          <w:rFonts w:ascii="Times New Roman" w:hAnsi="Times New Roman" w:cs="Times New Roman"/>
          <w:color w:val="000000" w:themeColor="text1"/>
          <w:szCs w:val="22"/>
        </w:rPr>
        <w:t xml:space="preserve"> 1957; Campbell</w:t>
      </w:r>
      <w:r>
        <w:rPr>
          <w:rFonts w:ascii="Times New Roman" w:hAnsi="Times New Roman" w:cs="Times New Roman"/>
          <w:color w:val="000000" w:themeColor="text1"/>
          <w:szCs w:val="22"/>
        </w:rPr>
        <w:t xml:space="preserve"> </w:t>
      </w:r>
      <w:r w:rsidRPr="00E422D3">
        <w:rPr>
          <w:rFonts w:ascii="Times New Roman" w:hAnsi="Times New Roman" w:cs="Times New Roman"/>
          <w:color w:val="000000" w:themeColor="text1"/>
          <w:szCs w:val="22"/>
        </w:rPr>
        <w:t>and Nicholl</w:t>
      </w:r>
      <w:r>
        <w:rPr>
          <w:rFonts w:ascii="Times New Roman" w:hAnsi="Times New Roman" w:cs="Times New Roman"/>
          <w:color w:val="000000" w:themeColor="text1"/>
          <w:szCs w:val="22"/>
        </w:rPr>
        <w:t>,</w:t>
      </w:r>
      <w:r w:rsidRPr="00E422D3">
        <w:rPr>
          <w:rFonts w:ascii="Times New Roman" w:hAnsi="Times New Roman" w:cs="Times New Roman"/>
          <w:color w:val="000000" w:themeColor="text1"/>
          <w:szCs w:val="22"/>
        </w:rPr>
        <w:t xml:space="preserve"> 1994; </w:t>
      </w:r>
      <w:proofErr w:type="spellStart"/>
      <w:r w:rsidRPr="00E422D3">
        <w:rPr>
          <w:rFonts w:ascii="Times New Roman" w:hAnsi="Times New Roman" w:cs="Times New Roman"/>
          <w:color w:val="000000" w:themeColor="text1"/>
          <w:szCs w:val="22"/>
        </w:rPr>
        <w:t>Quirijns</w:t>
      </w:r>
      <w:proofErr w:type="spellEnd"/>
      <w:r w:rsidRPr="00E422D3">
        <w:rPr>
          <w:rFonts w:ascii="Times New Roman" w:hAnsi="Times New Roman" w:cs="Times New Roman"/>
          <w:color w:val="000000" w:themeColor="text1"/>
          <w:szCs w:val="22"/>
        </w:rPr>
        <w:t xml:space="preserve"> </w:t>
      </w:r>
      <w:r w:rsidRPr="00E422D3">
        <w:rPr>
          <w:rFonts w:ascii="Times New Roman" w:hAnsi="Times New Roman" w:cs="Times New Roman"/>
          <w:i/>
          <w:color w:val="000000" w:themeColor="text1"/>
          <w:szCs w:val="22"/>
        </w:rPr>
        <w:t>et al</w:t>
      </w:r>
      <w:r w:rsidRPr="00E422D3">
        <w:rPr>
          <w:rFonts w:ascii="Times New Roman" w:hAnsi="Times New Roman" w:cs="Times New Roman"/>
          <w:color w:val="000000" w:themeColor="text1"/>
          <w:szCs w:val="22"/>
        </w:rPr>
        <w:t>.</w:t>
      </w:r>
      <w:r>
        <w:rPr>
          <w:rFonts w:ascii="Times New Roman" w:hAnsi="Times New Roman" w:cs="Times New Roman"/>
          <w:color w:val="000000" w:themeColor="text1"/>
          <w:szCs w:val="22"/>
        </w:rPr>
        <w:t>,</w:t>
      </w:r>
      <w:r w:rsidRPr="00E422D3">
        <w:rPr>
          <w:rFonts w:ascii="Times New Roman" w:hAnsi="Times New Roman" w:cs="Times New Roman"/>
          <w:color w:val="000000" w:themeColor="text1"/>
          <w:szCs w:val="22"/>
        </w:rPr>
        <w:t xml:space="preserve"> 2008</w:t>
      </w:r>
      <w:r>
        <w:rPr>
          <w:rFonts w:ascii="Times New Roman" w:hAnsi="Times New Roman" w:cs="Times New Roman"/>
          <w:color w:val="000000" w:themeColor="text1"/>
          <w:szCs w:val="22"/>
        </w:rPr>
        <w:t xml:space="preserve">), but most management systems fail to provide incentives or the flexibility to do so (Branch </w:t>
      </w:r>
      <w:r>
        <w:rPr>
          <w:rFonts w:ascii="Times New Roman" w:hAnsi="Times New Roman" w:cs="Times New Roman"/>
          <w:i/>
          <w:color w:val="000000" w:themeColor="text1"/>
          <w:szCs w:val="22"/>
        </w:rPr>
        <w:t>et al</w:t>
      </w:r>
      <w:r>
        <w:rPr>
          <w:rFonts w:ascii="Times New Roman" w:hAnsi="Times New Roman" w:cs="Times New Roman"/>
          <w:color w:val="000000" w:themeColor="text1"/>
          <w:szCs w:val="22"/>
        </w:rPr>
        <w:t xml:space="preserve">., 2006; </w:t>
      </w:r>
      <w:r w:rsidRPr="00446D20">
        <w:rPr>
          <w:rFonts w:ascii="Times New Roman" w:eastAsia="Calibri" w:hAnsi="Times New Roman" w:cs="Times New Roman"/>
          <w:color w:val="000000" w:themeColor="text1"/>
          <w:szCs w:val="22"/>
        </w:rPr>
        <w:t xml:space="preserve">Abbott and </w:t>
      </w:r>
      <w:proofErr w:type="spellStart"/>
      <w:r w:rsidRPr="00446D20">
        <w:rPr>
          <w:rFonts w:ascii="Times New Roman" w:eastAsia="Calibri" w:hAnsi="Times New Roman" w:cs="Times New Roman"/>
          <w:color w:val="000000" w:themeColor="text1"/>
          <w:szCs w:val="22"/>
        </w:rPr>
        <w:t>Wilen</w:t>
      </w:r>
      <w:proofErr w:type="spellEnd"/>
      <w:r w:rsidRPr="00446D20">
        <w:rPr>
          <w:rFonts w:ascii="Times New Roman" w:eastAsia="Calibri" w:hAnsi="Times New Roman" w:cs="Times New Roman"/>
          <w:color w:val="000000" w:themeColor="text1"/>
          <w:szCs w:val="22"/>
        </w:rPr>
        <w:t>, 2009</w:t>
      </w:r>
      <w:r>
        <w:rPr>
          <w:rFonts w:ascii="Times New Roman" w:hAnsi="Times New Roman" w:cs="Times New Roman"/>
          <w:color w:val="000000" w:themeColor="text1"/>
          <w:szCs w:val="22"/>
        </w:rPr>
        <w:t xml:space="preserve">). </w:t>
      </w:r>
      <w:r w:rsidR="00E7250B">
        <w:rPr>
          <w:rFonts w:ascii="Times New Roman" w:hAnsi="Times New Roman" w:cs="Times New Roman"/>
          <w:color w:val="000000" w:themeColor="text1"/>
          <w:szCs w:val="22"/>
        </w:rPr>
        <w:t xml:space="preserve">Under the MSA, minimizing bycatch is required by law and </w:t>
      </w:r>
      <w:r w:rsidR="0062531E">
        <w:rPr>
          <w:rFonts w:ascii="Times New Roman" w:hAnsi="Times New Roman" w:cs="Times New Roman"/>
          <w:color w:val="000000" w:themeColor="text1"/>
          <w:szCs w:val="22"/>
        </w:rPr>
        <w:t>a</w:t>
      </w:r>
      <w:r w:rsidR="00E7250B">
        <w:rPr>
          <w:rFonts w:ascii="Times New Roman" w:hAnsi="Times New Roman" w:cs="Times New Roman"/>
          <w:color w:val="000000" w:themeColor="text1"/>
          <w:szCs w:val="22"/>
        </w:rPr>
        <w:t xml:space="preserve">n improved understanding of the contextual responses of fishermen </w:t>
      </w:r>
      <w:r w:rsidR="009B6C62">
        <w:rPr>
          <w:rFonts w:ascii="Times New Roman" w:hAnsi="Times New Roman" w:cs="Times New Roman"/>
          <w:color w:val="000000" w:themeColor="text1"/>
          <w:szCs w:val="22"/>
        </w:rPr>
        <w:t xml:space="preserve">(e.g., risk pool formation and gear switching) </w:t>
      </w:r>
      <w:r w:rsidR="00E7250B">
        <w:rPr>
          <w:rFonts w:ascii="Times New Roman" w:hAnsi="Times New Roman" w:cs="Times New Roman"/>
          <w:color w:val="000000" w:themeColor="text1"/>
          <w:szCs w:val="22"/>
        </w:rPr>
        <w:t>to regulations</w:t>
      </w:r>
      <w:r w:rsidR="008A362E">
        <w:rPr>
          <w:rFonts w:ascii="Times New Roman" w:hAnsi="Times New Roman" w:cs="Times New Roman"/>
          <w:color w:val="000000" w:themeColor="text1"/>
          <w:szCs w:val="22"/>
        </w:rPr>
        <w:t xml:space="preserve"> and fish behaviour</w:t>
      </w:r>
      <w:r w:rsidR="00E7250B">
        <w:rPr>
          <w:rFonts w:ascii="Times New Roman" w:hAnsi="Times New Roman" w:cs="Times New Roman"/>
          <w:color w:val="000000" w:themeColor="text1"/>
          <w:szCs w:val="22"/>
        </w:rPr>
        <w:t xml:space="preserve">, has the potential to </w:t>
      </w:r>
      <w:r w:rsidR="008A362E">
        <w:rPr>
          <w:rFonts w:ascii="Times New Roman" w:hAnsi="Times New Roman" w:cs="Times New Roman"/>
          <w:color w:val="000000" w:themeColor="text1"/>
          <w:szCs w:val="22"/>
        </w:rPr>
        <w:t xml:space="preserve">increase </w:t>
      </w:r>
      <w:r w:rsidR="00E7250B">
        <w:rPr>
          <w:rFonts w:ascii="Times New Roman" w:hAnsi="Times New Roman" w:cs="Times New Roman"/>
          <w:color w:val="000000" w:themeColor="text1"/>
          <w:szCs w:val="22"/>
        </w:rPr>
        <w:t xml:space="preserve">management efficiency. </w:t>
      </w:r>
    </w:p>
    <w:p w14:paraId="21222B5A" w14:textId="79DA82D2" w:rsidR="00E7250B" w:rsidRDefault="009B6C62">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lastRenderedPageBreak/>
        <w:t>F</w:t>
      </w:r>
      <w:r w:rsidR="00277B2F">
        <w:rPr>
          <w:rFonts w:ascii="Times New Roman" w:hAnsi="Times New Roman" w:cs="Times New Roman"/>
          <w:color w:val="000000" w:themeColor="text1"/>
          <w:szCs w:val="22"/>
        </w:rPr>
        <w:t xml:space="preserve">actors related to economics, ecology, and equity </w:t>
      </w:r>
      <w:r w:rsidR="00320EE3">
        <w:rPr>
          <w:rFonts w:ascii="Times New Roman" w:hAnsi="Times New Roman" w:cs="Times New Roman"/>
          <w:color w:val="000000" w:themeColor="text1"/>
          <w:szCs w:val="22"/>
        </w:rPr>
        <w:t xml:space="preserve">were used in an attempt </w:t>
      </w:r>
      <w:r w:rsidR="00277B2F">
        <w:rPr>
          <w:rFonts w:ascii="Times New Roman" w:hAnsi="Times New Roman" w:cs="Times New Roman"/>
          <w:color w:val="000000" w:themeColor="text1"/>
          <w:szCs w:val="22"/>
        </w:rPr>
        <w:t>to understand choices regarding gear type, a major driver of bycatch</w:t>
      </w:r>
      <w:r w:rsidR="003A63FD">
        <w:rPr>
          <w:rFonts w:ascii="Times New Roman" w:hAnsi="Times New Roman" w:cs="Times New Roman"/>
          <w:color w:val="000000" w:themeColor="text1"/>
          <w:szCs w:val="22"/>
        </w:rPr>
        <w:t xml:space="preserve"> rates</w:t>
      </w:r>
      <w:r w:rsidR="00277B2F">
        <w:rPr>
          <w:rFonts w:ascii="Times New Roman" w:hAnsi="Times New Roman" w:cs="Times New Roman"/>
          <w:color w:val="000000" w:themeColor="text1"/>
          <w:szCs w:val="22"/>
        </w:rPr>
        <w:t>,</w:t>
      </w:r>
      <w:r w:rsidR="00113F8E">
        <w:rPr>
          <w:rFonts w:ascii="Times New Roman" w:hAnsi="Times New Roman" w:cs="Times New Roman"/>
          <w:color w:val="000000" w:themeColor="text1"/>
          <w:szCs w:val="22"/>
        </w:rPr>
        <w:t xml:space="preserve"> </w:t>
      </w:r>
      <w:r w:rsidR="008A362E">
        <w:rPr>
          <w:rFonts w:ascii="Times New Roman" w:hAnsi="Times New Roman" w:cs="Times New Roman"/>
          <w:color w:val="000000" w:themeColor="text1"/>
          <w:szCs w:val="22"/>
        </w:rPr>
        <w:t>while landing sablefish</w:t>
      </w:r>
      <w:r w:rsidR="00277B2F">
        <w:rPr>
          <w:rFonts w:ascii="Times New Roman" w:hAnsi="Times New Roman" w:cs="Times New Roman"/>
          <w:color w:val="000000" w:themeColor="text1"/>
          <w:szCs w:val="22"/>
        </w:rPr>
        <w:t xml:space="preserve"> (</w:t>
      </w:r>
      <w:proofErr w:type="spellStart"/>
      <w:r w:rsidR="00277B2F">
        <w:rPr>
          <w:rFonts w:ascii="Times New Roman" w:hAnsi="Times New Roman" w:cs="Times New Roman"/>
          <w:i/>
          <w:color w:val="000000" w:themeColor="text1"/>
          <w:szCs w:val="22"/>
        </w:rPr>
        <w:t>Anoplopoma</w:t>
      </w:r>
      <w:proofErr w:type="spellEnd"/>
      <w:r w:rsidR="00277B2F">
        <w:rPr>
          <w:rFonts w:ascii="Times New Roman" w:hAnsi="Times New Roman" w:cs="Times New Roman"/>
          <w:i/>
          <w:color w:val="000000" w:themeColor="text1"/>
          <w:szCs w:val="22"/>
        </w:rPr>
        <w:t xml:space="preserve"> fimbria</w:t>
      </w:r>
      <w:r w:rsidR="00277B2F">
        <w:rPr>
          <w:rFonts w:ascii="Times New Roman" w:hAnsi="Times New Roman" w:cs="Times New Roman"/>
          <w:color w:val="000000" w:themeColor="text1"/>
          <w:szCs w:val="22"/>
        </w:rPr>
        <w:t>)</w:t>
      </w:r>
      <w:r w:rsidR="00113F8E">
        <w:rPr>
          <w:rFonts w:ascii="Times New Roman" w:hAnsi="Times New Roman" w:cs="Times New Roman"/>
          <w:color w:val="000000" w:themeColor="text1"/>
          <w:szCs w:val="22"/>
        </w:rPr>
        <w:t xml:space="preserve"> in the US West Coast </w:t>
      </w:r>
      <w:proofErr w:type="spellStart"/>
      <w:r w:rsidR="00113F8E">
        <w:rPr>
          <w:rFonts w:ascii="Times New Roman" w:hAnsi="Times New Roman" w:cs="Times New Roman"/>
          <w:color w:val="000000" w:themeColor="text1"/>
          <w:szCs w:val="22"/>
        </w:rPr>
        <w:t>groundfish</w:t>
      </w:r>
      <w:proofErr w:type="spellEnd"/>
      <w:r w:rsidR="00113F8E">
        <w:rPr>
          <w:rFonts w:ascii="Times New Roman" w:hAnsi="Times New Roman" w:cs="Times New Roman"/>
          <w:color w:val="000000" w:themeColor="text1"/>
          <w:szCs w:val="22"/>
        </w:rPr>
        <w:t xml:space="preserve"> fishery</w:t>
      </w:r>
      <w:r w:rsidR="00CD0D87">
        <w:rPr>
          <w:rFonts w:ascii="Times New Roman" w:hAnsi="Times New Roman" w:cs="Times New Roman"/>
          <w:color w:val="000000" w:themeColor="text1"/>
          <w:szCs w:val="22"/>
        </w:rPr>
        <w:t xml:space="preserve"> (</w:t>
      </w:r>
      <w:r w:rsidR="00CD0D87">
        <w:rPr>
          <w:rFonts w:ascii="Times New Roman" w:hAnsi="Times New Roman" w:cs="Times New Roman"/>
          <w:color w:val="000000" w:themeColor="text1"/>
          <w:szCs w:val="22"/>
        </w:rPr>
        <w:fldChar w:fldCharType="begin"/>
      </w:r>
      <w:r w:rsidR="00CD0D87">
        <w:rPr>
          <w:rFonts w:ascii="Times New Roman" w:hAnsi="Times New Roman" w:cs="Times New Roman"/>
          <w:color w:val="000000" w:themeColor="text1"/>
          <w:szCs w:val="22"/>
        </w:rPr>
        <w:instrText xml:space="preserve"> REF _Ref431013306 \h </w:instrText>
      </w:r>
      <w:r w:rsidR="00CD0D87">
        <w:rPr>
          <w:rFonts w:ascii="Times New Roman" w:hAnsi="Times New Roman" w:cs="Times New Roman"/>
          <w:color w:val="000000" w:themeColor="text1"/>
          <w:szCs w:val="22"/>
        </w:rPr>
      </w:r>
      <w:r w:rsidR="00CD0D87">
        <w:rPr>
          <w:rFonts w:ascii="Times New Roman" w:hAnsi="Times New Roman" w:cs="Times New Roman"/>
          <w:color w:val="000000" w:themeColor="text1"/>
          <w:szCs w:val="22"/>
        </w:rPr>
        <w:fldChar w:fldCharType="separate"/>
      </w:r>
      <w:r w:rsidR="008F688D" w:rsidRPr="00D00BA5">
        <w:rPr>
          <w:rFonts w:ascii="Times New Roman" w:eastAsia="Calibri" w:hAnsi="Times New Roman" w:cs="Times New Roman"/>
          <w:color w:val="000000" w:themeColor="text1"/>
          <w:szCs w:val="22"/>
        </w:rPr>
        <w:t xml:space="preserve">Table </w:t>
      </w:r>
      <w:r w:rsidR="008F688D">
        <w:rPr>
          <w:rFonts w:ascii="Times New Roman" w:eastAsia="Calibri" w:hAnsi="Times New Roman" w:cs="Times New Roman"/>
          <w:noProof/>
          <w:color w:val="000000" w:themeColor="text1"/>
          <w:szCs w:val="22"/>
        </w:rPr>
        <w:t>1</w:t>
      </w:r>
      <w:r w:rsidR="00CD0D87">
        <w:rPr>
          <w:rFonts w:ascii="Times New Roman" w:hAnsi="Times New Roman" w:cs="Times New Roman"/>
          <w:color w:val="000000" w:themeColor="text1"/>
          <w:szCs w:val="22"/>
        </w:rPr>
        <w:fldChar w:fldCharType="end"/>
      </w:r>
      <w:r w:rsidR="003A63FD">
        <w:rPr>
          <w:rFonts w:ascii="Times New Roman" w:hAnsi="Times New Roman" w:cs="Times New Roman"/>
          <w:color w:val="000000" w:themeColor="text1"/>
          <w:szCs w:val="22"/>
        </w:rPr>
        <w:t>)</w:t>
      </w:r>
      <w:r w:rsidR="004B239C">
        <w:rPr>
          <w:rFonts w:ascii="Times New Roman" w:hAnsi="Times New Roman" w:cs="Times New Roman"/>
          <w:color w:val="000000" w:themeColor="text1"/>
          <w:szCs w:val="22"/>
        </w:rPr>
        <w:t xml:space="preserve">. </w:t>
      </w:r>
      <w:r w:rsidRPr="009B6C62">
        <w:rPr>
          <w:rFonts w:ascii="Times New Roman" w:hAnsi="Times New Roman" w:cs="Times New Roman"/>
          <w:color w:val="000000" w:themeColor="text1"/>
          <w:szCs w:val="22"/>
        </w:rPr>
        <w:t>M</w:t>
      </w:r>
      <w:r w:rsidR="00E7250B" w:rsidRPr="009B6C62">
        <w:rPr>
          <w:rFonts w:ascii="Times New Roman" w:hAnsi="Times New Roman" w:cs="Times New Roman"/>
          <w:color w:val="000000" w:themeColor="text1"/>
          <w:szCs w:val="22"/>
        </w:rPr>
        <w:t xml:space="preserve">ixed effects models were used to </w:t>
      </w:r>
      <w:r w:rsidR="00277B2F" w:rsidRPr="009B6C62">
        <w:rPr>
          <w:rFonts w:ascii="Times New Roman" w:hAnsi="Times New Roman" w:cs="Times New Roman"/>
          <w:color w:val="000000" w:themeColor="text1"/>
          <w:szCs w:val="22"/>
        </w:rPr>
        <w:t xml:space="preserve">quantify changes in </w:t>
      </w:r>
      <w:r w:rsidR="00320EE3" w:rsidRPr="009B6C62">
        <w:rPr>
          <w:rFonts w:ascii="Times New Roman" w:hAnsi="Times New Roman" w:cs="Times New Roman"/>
          <w:color w:val="000000" w:themeColor="text1"/>
          <w:szCs w:val="22"/>
        </w:rPr>
        <w:t>the yearly percentage of port specific landings c</w:t>
      </w:r>
      <w:r w:rsidR="00320EE3">
        <w:rPr>
          <w:rFonts w:ascii="Times New Roman" w:hAnsi="Times New Roman" w:cs="Times New Roman"/>
          <w:color w:val="000000" w:themeColor="text1"/>
          <w:szCs w:val="22"/>
        </w:rPr>
        <w:t>aught using</w:t>
      </w:r>
      <w:r w:rsidR="00277B2F">
        <w:rPr>
          <w:rFonts w:ascii="Times New Roman" w:hAnsi="Times New Roman" w:cs="Times New Roman"/>
          <w:color w:val="000000" w:themeColor="text1"/>
          <w:szCs w:val="22"/>
        </w:rPr>
        <w:t xml:space="preserve"> </w:t>
      </w:r>
      <w:r w:rsidR="00113F8E">
        <w:rPr>
          <w:rFonts w:ascii="Times New Roman" w:hAnsi="Times New Roman" w:cs="Times New Roman"/>
          <w:color w:val="000000" w:themeColor="text1"/>
          <w:szCs w:val="22"/>
        </w:rPr>
        <w:t xml:space="preserve">trawl </w:t>
      </w:r>
      <w:r w:rsidR="00277B2F">
        <w:rPr>
          <w:rFonts w:ascii="Times New Roman" w:hAnsi="Times New Roman" w:cs="Times New Roman"/>
          <w:color w:val="000000" w:themeColor="text1"/>
          <w:szCs w:val="22"/>
        </w:rPr>
        <w:t>versus</w:t>
      </w:r>
      <w:r w:rsidR="00113F8E">
        <w:rPr>
          <w:rFonts w:ascii="Times New Roman" w:hAnsi="Times New Roman" w:cs="Times New Roman"/>
          <w:color w:val="000000" w:themeColor="text1"/>
          <w:szCs w:val="22"/>
        </w:rPr>
        <w:t xml:space="preserve"> fixed gear (pots and longline)</w:t>
      </w:r>
      <w:r w:rsidR="00E7250B">
        <w:rPr>
          <w:rFonts w:ascii="Times New Roman" w:hAnsi="Times New Roman" w:cs="Times New Roman"/>
          <w:color w:val="000000" w:themeColor="text1"/>
          <w:szCs w:val="22"/>
        </w:rPr>
        <w:t>. Results provide insight</w:t>
      </w:r>
      <w:r w:rsidR="00320EE3">
        <w:rPr>
          <w:rFonts w:ascii="Times New Roman" w:hAnsi="Times New Roman" w:cs="Times New Roman"/>
          <w:color w:val="000000" w:themeColor="text1"/>
          <w:szCs w:val="22"/>
        </w:rPr>
        <w:t>s</w:t>
      </w:r>
      <w:r w:rsidR="00E7250B">
        <w:rPr>
          <w:rFonts w:ascii="Times New Roman" w:hAnsi="Times New Roman" w:cs="Times New Roman"/>
          <w:color w:val="000000" w:themeColor="text1"/>
          <w:szCs w:val="22"/>
        </w:rPr>
        <w:t xml:space="preserve"> relevant to the design and implementation of ITQ policies and </w:t>
      </w:r>
      <w:r w:rsidR="008A362E">
        <w:rPr>
          <w:rFonts w:ascii="Times New Roman" w:hAnsi="Times New Roman" w:cs="Times New Roman"/>
          <w:color w:val="000000" w:themeColor="text1"/>
          <w:szCs w:val="22"/>
        </w:rPr>
        <w:t xml:space="preserve">have the </w:t>
      </w:r>
      <w:r w:rsidR="00E7250B">
        <w:rPr>
          <w:rFonts w:ascii="Times New Roman" w:hAnsi="Times New Roman" w:cs="Times New Roman"/>
          <w:color w:val="000000" w:themeColor="text1"/>
          <w:szCs w:val="22"/>
        </w:rPr>
        <w:t>potential</w:t>
      </w:r>
      <w:r w:rsidR="008A362E">
        <w:rPr>
          <w:rFonts w:ascii="Times New Roman" w:hAnsi="Times New Roman" w:cs="Times New Roman"/>
          <w:color w:val="000000" w:themeColor="text1"/>
          <w:szCs w:val="22"/>
        </w:rPr>
        <w:t xml:space="preserve"> to</w:t>
      </w:r>
      <w:r w:rsidR="00E7250B" w:rsidRPr="006A3A4B">
        <w:rPr>
          <w:rFonts w:ascii="Times New Roman" w:hAnsi="Times New Roman" w:cs="Times New Roman"/>
          <w:color w:val="000000" w:themeColor="text1"/>
          <w:szCs w:val="22"/>
        </w:rPr>
        <w:t xml:space="preserve"> increase managers’ ability to implement E</w:t>
      </w:r>
      <w:r w:rsidR="00E7250B">
        <w:rPr>
          <w:rFonts w:ascii="Times New Roman" w:hAnsi="Times New Roman" w:cs="Times New Roman"/>
          <w:color w:val="000000" w:themeColor="text1"/>
          <w:szCs w:val="22"/>
        </w:rPr>
        <w:t>B</w:t>
      </w:r>
      <w:r w:rsidR="00E7250B" w:rsidRPr="006A3A4B">
        <w:rPr>
          <w:rFonts w:ascii="Times New Roman" w:hAnsi="Times New Roman" w:cs="Times New Roman"/>
          <w:color w:val="000000" w:themeColor="text1"/>
          <w:szCs w:val="22"/>
        </w:rPr>
        <w:t xml:space="preserve">FM </w:t>
      </w:r>
      <w:r w:rsidR="00E7250B">
        <w:rPr>
          <w:rFonts w:ascii="Times New Roman" w:hAnsi="Times New Roman" w:cs="Times New Roman"/>
          <w:color w:val="000000" w:themeColor="text1"/>
          <w:szCs w:val="22"/>
        </w:rPr>
        <w:t>while increasing</w:t>
      </w:r>
      <w:r w:rsidR="00E7250B" w:rsidRPr="006A3A4B">
        <w:rPr>
          <w:rFonts w:ascii="Times New Roman" w:hAnsi="Times New Roman" w:cs="Times New Roman"/>
          <w:color w:val="000000" w:themeColor="text1"/>
          <w:szCs w:val="22"/>
        </w:rPr>
        <w:t xml:space="preserve"> economic efficiency</w:t>
      </w:r>
      <w:r w:rsidR="00E7250B">
        <w:rPr>
          <w:rFonts w:ascii="Times New Roman" w:hAnsi="Times New Roman" w:cs="Times New Roman"/>
          <w:color w:val="000000" w:themeColor="text1"/>
          <w:szCs w:val="22"/>
        </w:rPr>
        <w:t xml:space="preserve">. Additional information regarding challenges of data assimilation across </w:t>
      </w:r>
      <w:r w:rsidR="00320EE3">
        <w:rPr>
          <w:rFonts w:ascii="Times New Roman" w:hAnsi="Times New Roman" w:cs="Times New Roman"/>
          <w:color w:val="000000" w:themeColor="text1"/>
          <w:szCs w:val="22"/>
        </w:rPr>
        <w:t xml:space="preserve">multiple </w:t>
      </w:r>
      <w:r w:rsidR="00E7250B">
        <w:rPr>
          <w:rFonts w:ascii="Times New Roman" w:hAnsi="Times New Roman" w:cs="Times New Roman"/>
          <w:color w:val="000000" w:themeColor="text1"/>
          <w:szCs w:val="22"/>
        </w:rPr>
        <w:t xml:space="preserve">disciplines </w:t>
      </w:r>
      <w:r w:rsidR="00277B2F">
        <w:rPr>
          <w:rFonts w:ascii="Times New Roman" w:hAnsi="Times New Roman" w:cs="Times New Roman"/>
          <w:color w:val="000000" w:themeColor="text1"/>
          <w:szCs w:val="22"/>
        </w:rPr>
        <w:t>is</w:t>
      </w:r>
      <w:r w:rsidR="00E7250B">
        <w:rPr>
          <w:rFonts w:ascii="Times New Roman" w:hAnsi="Times New Roman" w:cs="Times New Roman"/>
          <w:color w:val="000000" w:themeColor="text1"/>
          <w:szCs w:val="22"/>
        </w:rPr>
        <w:t xml:space="preserve"> also highlighted.</w:t>
      </w:r>
    </w:p>
    <w:p w14:paraId="2DA433B9" w14:textId="77777777" w:rsidR="00153A44" w:rsidRPr="00113F8E" w:rsidRDefault="00786BA6" w:rsidP="00786BA6">
      <w:pPr>
        <w:spacing w:line="240" w:lineRule="auto"/>
        <w:jc w:val="both"/>
        <w:rPr>
          <w:rFonts w:ascii="Times New Roman" w:hAnsi="Times New Roman" w:cs="Times New Roman"/>
          <w:i/>
          <w:color w:val="000000" w:themeColor="text1"/>
          <w:szCs w:val="22"/>
        </w:rPr>
      </w:pPr>
      <w:r w:rsidRPr="00113F8E">
        <w:rPr>
          <w:rFonts w:ascii="Times New Roman" w:hAnsi="Times New Roman" w:cs="Times New Roman"/>
          <w:i/>
          <w:color w:val="000000" w:themeColor="text1"/>
          <w:szCs w:val="22"/>
        </w:rPr>
        <w:t>History of the US West Coast sablefish fishery</w:t>
      </w:r>
    </w:p>
    <w:p w14:paraId="5F0C3CBC" w14:textId="23102381" w:rsidR="00277B2F" w:rsidRDefault="00277B2F" w:rsidP="00277B2F">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Today, sablefish is one of the most valuable fisheries in the US West Coast </w:t>
      </w:r>
      <w:proofErr w:type="spellStart"/>
      <w:r>
        <w:rPr>
          <w:rFonts w:ascii="Times New Roman" w:hAnsi="Times New Roman" w:cs="Times New Roman"/>
          <w:color w:val="000000" w:themeColor="text1"/>
          <w:szCs w:val="22"/>
        </w:rPr>
        <w:t>groundfish</w:t>
      </w:r>
      <w:proofErr w:type="spellEnd"/>
      <w:r>
        <w:rPr>
          <w:rFonts w:ascii="Times New Roman" w:hAnsi="Times New Roman" w:cs="Times New Roman"/>
          <w:color w:val="000000" w:themeColor="text1"/>
          <w:szCs w:val="22"/>
        </w:rPr>
        <w:t xml:space="preserve"> fishery, a federally managed multispecies fishery encompassing over 90 species but primarily targeting demersal species such as sablefish, Dover sole (</w:t>
      </w:r>
      <w:proofErr w:type="spellStart"/>
      <w:r>
        <w:rPr>
          <w:rFonts w:ascii="Times New Roman" w:hAnsi="Times New Roman" w:cs="Times New Roman"/>
          <w:i/>
          <w:color w:val="000000" w:themeColor="text1"/>
          <w:szCs w:val="22"/>
        </w:rPr>
        <w:t>Microstomus</w:t>
      </w:r>
      <w:proofErr w:type="spellEnd"/>
      <w:r>
        <w:rPr>
          <w:rFonts w:ascii="Times New Roman" w:hAnsi="Times New Roman" w:cs="Times New Roman"/>
          <w:i/>
          <w:color w:val="000000" w:themeColor="text1"/>
          <w:szCs w:val="22"/>
        </w:rPr>
        <w:t xml:space="preserve"> </w:t>
      </w:r>
      <w:proofErr w:type="spellStart"/>
      <w:r>
        <w:rPr>
          <w:rFonts w:ascii="Times New Roman" w:hAnsi="Times New Roman" w:cs="Times New Roman"/>
          <w:i/>
          <w:color w:val="000000" w:themeColor="text1"/>
          <w:szCs w:val="22"/>
        </w:rPr>
        <w:t>pacificus</w:t>
      </w:r>
      <w:proofErr w:type="spellEnd"/>
      <w:r>
        <w:rPr>
          <w:rFonts w:ascii="Times New Roman" w:hAnsi="Times New Roman" w:cs="Times New Roman"/>
          <w:color w:val="000000" w:themeColor="text1"/>
          <w:szCs w:val="22"/>
        </w:rPr>
        <w:t xml:space="preserve">), </w:t>
      </w:r>
      <w:proofErr w:type="spellStart"/>
      <w:r>
        <w:rPr>
          <w:rFonts w:ascii="Times New Roman" w:hAnsi="Times New Roman" w:cs="Times New Roman"/>
          <w:color w:val="000000" w:themeColor="text1"/>
          <w:szCs w:val="22"/>
        </w:rPr>
        <w:t>shortspine</w:t>
      </w:r>
      <w:proofErr w:type="spellEnd"/>
      <w:r>
        <w:rPr>
          <w:rFonts w:ascii="Times New Roman" w:hAnsi="Times New Roman" w:cs="Times New Roman"/>
          <w:color w:val="000000" w:themeColor="text1"/>
          <w:szCs w:val="22"/>
        </w:rPr>
        <w:t xml:space="preserve"> </w:t>
      </w:r>
      <w:proofErr w:type="spellStart"/>
      <w:r>
        <w:rPr>
          <w:rFonts w:ascii="Times New Roman" w:hAnsi="Times New Roman" w:cs="Times New Roman"/>
          <w:color w:val="000000" w:themeColor="text1"/>
          <w:szCs w:val="22"/>
        </w:rPr>
        <w:t>thornyhead</w:t>
      </w:r>
      <w:proofErr w:type="spellEnd"/>
      <w:r>
        <w:rPr>
          <w:rFonts w:ascii="Times New Roman" w:hAnsi="Times New Roman" w:cs="Times New Roman"/>
          <w:color w:val="000000" w:themeColor="text1"/>
          <w:szCs w:val="22"/>
        </w:rPr>
        <w:t xml:space="preserve"> (</w:t>
      </w:r>
      <w:proofErr w:type="spellStart"/>
      <w:r>
        <w:rPr>
          <w:rFonts w:ascii="Times New Roman" w:hAnsi="Times New Roman" w:cs="Times New Roman"/>
          <w:i/>
          <w:color w:val="000000" w:themeColor="text1"/>
          <w:szCs w:val="22"/>
        </w:rPr>
        <w:t>Sebastolobus</w:t>
      </w:r>
      <w:proofErr w:type="spellEnd"/>
      <w:r>
        <w:rPr>
          <w:rFonts w:ascii="Times New Roman" w:hAnsi="Times New Roman" w:cs="Times New Roman"/>
          <w:i/>
          <w:color w:val="000000" w:themeColor="text1"/>
          <w:szCs w:val="22"/>
        </w:rPr>
        <w:t xml:space="preserve"> </w:t>
      </w:r>
      <w:proofErr w:type="spellStart"/>
      <w:r>
        <w:rPr>
          <w:rFonts w:ascii="Times New Roman" w:hAnsi="Times New Roman" w:cs="Times New Roman"/>
          <w:i/>
          <w:color w:val="000000" w:themeColor="text1"/>
          <w:szCs w:val="22"/>
        </w:rPr>
        <w:t>alascanus</w:t>
      </w:r>
      <w:proofErr w:type="spellEnd"/>
      <w:r>
        <w:rPr>
          <w:rFonts w:ascii="Times New Roman" w:hAnsi="Times New Roman" w:cs="Times New Roman"/>
          <w:color w:val="000000" w:themeColor="text1"/>
          <w:szCs w:val="22"/>
        </w:rPr>
        <w:t xml:space="preserve">), </w:t>
      </w:r>
      <w:proofErr w:type="spellStart"/>
      <w:r>
        <w:rPr>
          <w:rFonts w:ascii="Times New Roman" w:hAnsi="Times New Roman" w:cs="Times New Roman"/>
          <w:color w:val="000000" w:themeColor="text1"/>
          <w:szCs w:val="22"/>
        </w:rPr>
        <w:t>Petrale</w:t>
      </w:r>
      <w:proofErr w:type="spellEnd"/>
      <w:r>
        <w:rPr>
          <w:rFonts w:ascii="Times New Roman" w:hAnsi="Times New Roman" w:cs="Times New Roman"/>
          <w:color w:val="000000" w:themeColor="text1"/>
          <w:szCs w:val="22"/>
        </w:rPr>
        <w:t xml:space="preserve"> sole (</w:t>
      </w:r>
      <w:proofErr w:type="spellStart"/>
      <w:r>
        <w:rPr>
          <w:rFonts w:ascii="Times New Roman" w:hAnsi="Times New Roman" w:cs="Times New Roman"/>
          <w:i/>
          <w:color w:val="000000" w:themeColor="text1"/>
          <w:szCs w:val="22"/>
        </w:rPr>
        <w:t>Eopsetta</w:t>
      </w:r>
      <w:proofErr w:type="spellEnd"/>
      <w:r>
        <w:rPr>
          <w:rFonts w:ascii="Times New Roman" w:hAnsi="Times New Roman" w:cs="Times New Roman"/>
          <w:i/>
          <w:color w:val="000000" w:themeColor="text1"/>
          <w:szCs w:val="22"/>
        </w:rPr>
        <w:t xml:space="preserve"> </w:t>
      </w:r>
      <w:proofErr w:type="spellStart"/>
      <w:r>
        <w:rPr>
          <w:rFonts w:ascii="Times New Roman" w:hAnsi="Times New Roman" w:cs="Times New Roman"/>
          <w:i/>
          <w:color w:val="000000" w:themeColor="text1"/>
          <w:szCs w:val="22"/>
        </w:rPr>
        <w:t>jordani</w:t>
      </w:r>
      <w:proofErr w:type="spellEnd"/>
      <w:r>
        <w:rPr>
          <w:rFonts w:ascii="Times New Roman" w:hAnsi="Times New Roman" w:cs="Times New Roman"/>
          <w:color w:val="000000" w:themeColor="text1"/>
          <w:szCs w:val="22"/>
        </w:rPr>
        <w:t>), and Pacific whiting (Pacific hake</w:t>
      </w:r>
      <w:r w:rsidR="007C14DE">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w:t>
      </w:r>
      <w:proofErr w:type="spellStart"/>
      <w:r>
        <w:rPr>
          <w:rFonts w:ascii="Times New Roman" w:hAnsi="Times New Roman" w:cs="Times New Roman"/>
          <w:i/>
          <w:color w:val="000000" w:themeColor="text1"/>
          <w:szCs w:val="22"/>
        </w:rPr>
        <w:t>Merluccius</w:t>
      </w:r>
      <w:proofErr w:type="spellEnd"/>
      <w:r>
        <w:rPr>
          <w:rFonts w:ascii="Times New Roman" w:hAnsi="Times New Roman" w:cs="Times New Roman"/>
          <w:i/>
          <w:color w:val="000000" w:themeColor="text1"/>
          <w:szCs w:val="22"/>
        </w:rPr>
        <w:t xml:space="preserve"> </w:t>
      </w:r>
      <w:proofErr w:type="spellStart"/>
      <w:r>
        <w:rPr>
          <w:rFonts w:ascii="Times New Roman" w:hAnsi="Times New Roman" w:cs="Times New Roman"/>
          <w:i/>
          <w:color w:val="000000" w:themeColor="text1"/>
          <w:szCs w:val="22"/>
        </w:rPr>
        <w:t>productus</w:t>
      </w:r>
      <w:proofErr w:type="spellEnd"/>
      <w:r>
        <w:rPr>
          <w:rFonts w:ascii="Times New Roman" w:hAnsi="Times New Roman" w:cs="Times New Roman"/>
          <w:color w:val="000000" w:themeColor="text1"/>
          <w:szCs w:val="22"/>
        </w:rPr>
        <w:t xml:space="preserve">). Reconstructed sablefish landings go back to the early 1900s, with the California Department of Fish and Wildlife documenting some of the first records in 1908. Prior to 1960, landings were primarily caught using hook and line (Figure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REF landings \h </w:instrText>
      </w:r>
      <w:r>
        <w:rPr>
          <w:rFonts w:ascii="Times New Roman" w:hAnsi="Times New Roman" w:cs="Times New Roman"/>
          <w:color w:val="000000" w:themeColor="text1"/>
          <w:szCs w:val="22"/>
        </w:rPr>
      </w:r>
      <w:r>
        <w:rPr>
          <w:rFonts w:ascii="Times New Roman" w:hAnsi="Times New Roman" w:cs="Times New Roman"/>
          <w:color w:val="000000" w:themeColor="text1"/>
          <w:szCs w:val="22"/>
        </w:rPr>
        <w:fldChar w:fldCharType="separate"/>
      </w:r>
      <w:r w:rsidR="008F688D">
        <w:rPr>
          <w:rFonts w:ascii="Times New Roman" w:hAnsi="Times New Roman" w:cs="Times New Roman"/>
          <w:noProof/>
          <w:color w:val="000000" w:themeColor="text1"/>
          <w:szCs w:val="22"/>
        </w:rPr>
        <w:t>1</w:t>
      </w:r>
      <w:r>
        <w:rPr>
          <w:rFonts w:ascii="Times New Roman" w:hAnsi="Times New Roman" w:cs="Times New Roman"/>
          <w:color w:val="000000" w:themeColor="text1"/>
          <w:szCs w:val="22"/>
        </w:rPr>
        <w:fldChar w:fldCharType="end"/>
      </w:r>
      <w:r>
        <w:rPr>
          <w:rFonts w:ascii="Times New Roman" w:hAnsi="Times New Roman" w:cs="Times New Roman"/>
          <w:color w:val="000000" w:themeColor="text1"/>
          <w:szCs w:val="22"/>
        </w:rPr>
        <w:t xml:space="preserve">), with later increases in the 1970s attributed to the development of a pot fishery, mainly comprised of foreign vessels (McDevitt, 1986). With the implementation of the MSA and the creation of the Pacific Fisheries Management Council (PFMC) </w:t>
      </w:r>
      <w:proofErr w:type="spellStart"/>
      <w:r>
        <w:rPr>
          <w:rFonts w:ascii="Times New Roman" w:hAnsi="Times New Roman" w:cs="Times New Roman"/>
          <w:color w:val="000000" w:themeColor="text1"/>
          <w:szCs w:val="22"/>
        </w:rPr>
        <w:t>Groundfish</w:t>
      </w:r>
      <w:proofErr w:type="spellEnd"/>
      <w:r>
        <w:rPr>
          <w:rFonts w:ascii="Times New Roman" w:hAnsi="Times New Roman" w:cs="Times New Roman"/>
          <w:color w:val="000000" w:themeColor="text1"/>
          <w:szCs w:val="22"/>
        </w:rPr>
        <w:t xml:space="preserve"> Fishery Management Plan (GMP), management authority switched from individual coastal states to the federal government, with the first federal regulation being coast-wide trip limits implemented in October of 1982 (Johnson </w:t>
      </w:r>
      <w:r>
        <w:rPr>
          <w:rFonts w:ascii="Times New Roman" w:hAnsi="Times New Roman" w:cs="Times New Roman"/>
          <w:i/>
          <w:color w:val="000000" w:themeColor="text1"/>
          <w:szCs w:val="22"/>
        </w:rPr>
        <w:t>et al</w:t>
      </w:r>
      <w:r>
        <w:rPr>
          <w:rFonts w:ascii="Times New Roman" w:hAnsi="Times New Roman" w:cs="Times New Roman"/>
          <w:color w:val="000000" w:themeColor="text1"/>
          <w:szCs w:val="22"/>
        </w:rPr>
        <w:t>., 2015).</w:t>
      </w:r>
      <w:r w:rsidR="008704A5">
        <w:rPr>
          <w:rFonts w:ascii="Times New Roman" w:hAnsi="Times New Roman" w:cs="Times New Roman"/>
          <w:color w:val="000000" w:themeColor="text1"/>
          <w:szCs w:val="22"/>
        </w:rPr>
        <w:t xml:space="preserve"> </w:t>
      </w:r>
    </w:p>
    <w:p w14:paraId="7382EAB6" w14:textId="566A4988" w:rsidR="00277B2F" w:rsidRDefault="00277B2F" w:rsidP="00277B2F">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Increasing effort and a decreasing stock size led to the implementation of seasonal management, gear specific allocations, and </w:t>
      </w:r>
      <w:r w:rsidR="00382C27">
        <w:rPr>
          <w:rFonts w:ascii="Times New Roman" w:hAnsi="Times New Roman" w:cs="Times New Roman"/>
          <w:color w:val="000000" w:themeColor="text1"/>
          <w:szCs w:val="22"/>
        </w:rPr>
        <w:t>limited entry (</w:t>
      </w:r>
      <w:r>
        <w:rPr>
          <w:rFonts w:ascii="Times New Roman" w:hAnsi="Times New Roman" w:cs="Times New Roman"/>
          <w:color w:val="000000" w:themeColor="text1"/>
          <w:szCs w:val="22"/>
        </w:rPr>
        <w:t>LE</w:t>
      </w:r>
      <w:r w:rsidR="00382C27">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permits. By 1994, the fishery was apportioned 90.6% to the LE permit program, further split 58 – 42% between the LE trawl and the LE fixed gear sectors, and 9.4% to an open access fishery, for vessels that did not qualify for the LE program based on landing requirements met between July 11, 1984 and August 1, 1988. One permit was issued per vessel, though each permit could hold multiple gear endorsements. </w:t>
      </w:r>
      <w:r w:rsidR="007C14DE">
        <w:rPr>
          <w:rFonts w:ascii="Times New Roman" w:hAnsi="Times New Roman" w:cs="Times New Roman"/>
          <w:color w:val="000000" w:themeColor="text1"/>
          <w:szCs w:val="22"/>
        </w:rPr>
        <w:t>Additionall</w:t>
      </w:r>
      <w:r w:rsidR="00687A63">
        <w:rPr>
          <w:rFonts w:ascii="Times New Roman" w:hAnsi="Times New Roman" w:cs="Times New Roman"/>
          <w:color w:val="000000" w:themeColor="text1"/>
          <w:szCs w:val="22"/>
        </w:rPr>
        <w:t>y, management was divided at 36</w:t>
      </w:r>
      <w:r w:rsidR="007C14DE">
        <w:rPr>
          <w:rFonts w:ascii="Times New Roman" w:hAnsi="Times New Roman" w:cs="Times New Roman"/>
          <w:color w:val="000000" w:themeColor="text1"/>
          <w:szCs w:val="22"/>
        </w:rPr>
        <w:t xml:space="preserve">° N, with TACs </w:t>
      </w:r>
      <w:r w:rsidR="006F7A9B">
        <w:rPr>
          <w:rFonts w:ascii="Times New Roman" w:hAnsi="Times New Roman" w:cs="Times New Roman"/>
          <w:color w:val="000000" w:themeColor="text1"/>
          <w:szCs w:val="22"/>
        </w:rPr>
        <w:t xml:space="preserve">being higher </w:t>
      </w:r>
      <w:r w:rsidR="007C14DE">
        <w:rPr>
          <w:rFonts w:ascii="Times New Roman" w:hAnsi="Times New Roman" w:cs="Times New Roman"/>
          <w:color w:val="000000" w:themeColor="text1"/>
          <w:szCs w:val="22"/>
        </w:rPr>
        <w:t>in the north as compared to the south.</w:t>
      </w:r>
    </w:p>
    <w:p w14:paraId="7541C135" w14:textId="037E57B9" w:rsidR="00277B2F" w:rsidRDefault="00277B2F" w:rsidP="00277B2F">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Increasing concerns for fishermen safety associated with decreasing season lengths, just five days in 1996, led to a three-tier quota system based on historical landings. Seasons were still necessary such that the tiers did not represent an ITQ system, which </w:t>
      </w:r>
      <w:r w:rsidR="00E832C0">
        <w:rPr>
          <w:rFonts w:ascii="Times New Roman" w:hAnsi="Times New Roman" w:cs="Times New Roman"/>
          <w:color w:val="000000" w:themeColor="text1"/>
          <w:szCs w:val="22"/>
        </w:rPr>
        <w:t>were</w:t>
      </w:r>
      <w:r>
        <w:rPr>
          <w:rFonts w:ascii="Times New Roman" w:hAnsi="Times New Roman" w:cs="Times New Roman"/>
          <w:color w:val="000000" w:themeColor="text1"/>
          <w:szCs w:val="22"/>
        </w:rPr>
        <w:t xml:space="preserve"> not allowed under the MSA moratorium on new ITQ programs. An exception to the moratorium was made for the sablefish fixed gear</w:t>
      </w:r>
      <w:r w:rsidR="005E4D0D">
        <w:rPr>
          <w:rFonts w:ascii="Times New Roman" w:hAnsi="Times New Roman" w:cs="Times New Roman"/>
          <w:color w:val="000000" w:themeColor="text1"/>
          <w:szCs w:val="22"/>
        </w:rPr>
        <w:t xml:space="preserve"> LE permit fishery </w:t>
      </w:r>
      <w:r>
        <w:rPr>
          <w:rFonts w:ascii="Times New Roman" w:hAnsi="Times New Roman" w:cs="Times New Roman"/>
          <w:color w:val="000000" w:themeColor="text1"/>
          <w:szCs w:val="22"/>
        </w:rPr>
        <w:t>on August 2, 2001 (</w:t>
      </w:r>
      <w:r w:rsidR="00DE7919">
        <w:rPr>
          <w:rFonts w:ascii="Times New Roman" w:hAnsi="Times New Roman" w:cs="Times New Roman"/>
          <w:color w:val="000000" w:themeColor="text1"/>
          <w:szCs w:val="22"/>
        </w:rPr>
        <w:t>PFMC, 2001</w:t>
      </w:r>
      <w:r>
        <w:rPr>
          <w:rFonts w:ascii="Times New Roman" w:hAnsi="Times New Roman" w:cs="Times New Roman"/>
          <w:color w:val="000000" w:themeColor="text1"/>
          <w:szCs w:val="22"/>
        </w:rPr>
        <w:t>)</w:t>
      </w:r>
      <w:r w:rsidR="00E832C0">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and </w:t>
      </w:r>
      <w:r w:rsidR="002870FE">
        <w:rPr>
          <w:rFonts w:ascii="Times New Roman" w:hAnsi="Times New Roman" w:cs="Times New Roman"/>
          <w:color w:val="000000" w:themeColor="text1"/>
          <w:szCs w:val="22"/>
        </w:rPr>
        <w:t xml:space="preserve">despite the </w:t>
      </w:r>
      <w:r w:rsidR="005E4D0D">
        <w:rPr>
          <w:rFonts w:ascii="Times New Roman" w:hAnsi="Times New Roman" w:cs="Times New Roman"/>
          <w:color w:val="000000" w:themeColor="text1"/>
          <w:szCs w:val="22"/>
        </w:rPr>
        <w:t xml:space="preserve">2002 </w:t>
      </w:r>
      <w:r w:rsidR="002870FE">
        <w:rPr>
          <w:rFonts w:ascii="Times New Roman" w:hAnsi="Times New Roman" w:cs="Times New Roman"/>
          <w:color w:val="000000" w:themeColor="text1"/>
          <w:szCs w:val="22"/>
        </w:rPr>
        <w:t xml:space="preserve">expiration of the </w:t>
      </w:r>
      <w:r w:rsidR="002870FE" w:rsidRPr="002870FE">
        <w:rPr>
          <w:rFonts w:ascii="Times New Roman" w:hAnsi="Times New Roman" w:cs="Times New Roman"/>
          <w:color w:val="000000" w:themeColor="text1"/>
          <w:szCs w:val="22"/>
        </w:rPr>
        <w:t>moratorium</w:t>
      </w:r>
      <w:r w:rsidR="002870FE">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 xml:space="preserve">the trawl fishery was managed primarily through </w:t>
      </w:r>
      <w:r w:rsidRPr="00786BA6">
        <w:rPr>
          <w:rFonts w:ascii="Times New Roman" w:hAnsi="Times New Roman" w:cs="Times New Roman"/>
          <w:color w:val="000000" w:themeColor="text1"/>
          <w:szCs w:val="22"/>
        </w:rPr>
        <w:t xml:space="preserve">vessel bimonthly cumulative landing limits and spatial closures </w:t>
      </w:r>
      <w:r w:rsidR="002870FE">
        <w:rPr>
          <w:rFonts w:ascii="Times New Roman" w:hAnsi="Times New Roman" w:cs="Times New Roman"/>
          <w:color w:val="000000" w:themeColor="text1"/>
          <w:szCs w:val="22"/>
        </w:rPr>
        <w:t>until 2011</w:t>
      </w:r>
      <w:r w:rsidRPr="00786BA6">
        <w:rPr>
          <w:rFonts w:ascii="Times New Roman" w:hAnsi="Times New Roman" w:cs="Times New Roman"/>
          <w:color w:val="000000" w:themeColor="text1"/>
          <w:szCs w:val="22"/>
        </w:rPr>
        <w:t xml:space="preserve">. </w:t>
      </w:r>
    </w:p>
    <w:p w14:paraId="1E12B4D1" w14:textId="5170342F" w:rsidR="001E6AA2" w:rsidRDefault="00277B2F" w:rsidP="00382C27">
      <w:pPr>
        <w:spacing w:line="24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In 2011, </w:t>
      </w:r>
      <w:r w:rsidRPr="00786BA6">
        <w:rPr>
          <w:rFonts w:ascii="Times New Roman" w:hAnsi="Times New Roman" w:cs="Times New Roman"/>
          <w:color w:val="000000" w:themeColor="text1"/>
          <w:szCs w:val="22"/>
        </w:rPr>
        <w:t xml:space="preserve">an ITQ system was introduced for </w:t>
      </w:r>
      <w:r>
        <w:rPr>
          <w:rFonts w:ascii="Times New Roman" w:hAnsi="Times New Roman" w:cs="Times New Roman"/>
          <w:color w:val="000000" w:themeColor="text1"/>
          <w:szCs w:val="22"/>
        </w:rPr>
        <w:t xml:space="preserve">all </w:t>
      </w:r>
      <w:r w:rsidRPr="00786BA6">
        <w:rPr>
          <w:rFonts w:ascii="Times New Roman" w:hAnsi="Times New Roman" w:cs="Times New Roman"/>
          <w:color w:val="000000" w:themeColor="text1"/>
          <w:szCs w:val="22"/>
        </w:rPr>
        <w:t>participants</w:t>
      </w:r>
      <w:r>
        <w:rPr>
          <w:rFonts w:ascii="Times New Roman" w:hAnsi="Times New Roman" w:cs="Times New Roman"/>
          <w:color w:val="000000" w:themeColor="text1"/>
          <w:szCs w:val="22"/>
        </w:rPr>
        <w:t xml:space="preserve"> of the US West Coast </w:t>
      </w:r>
      <w:r w:rsidRPr="00786BA6">
        <w:rPr>
          <w:rFonts w:ascii="Times New Roman" w:hAnsi="Times New Roman" w:cs="Times New Roman"/>
          <w:color w:val="000000" w:themeColor="text1"/>
          <w:szCs w:val="22"/>
        </w:rPr>
        <w:t xml:space="preserve">LE </w:t>
      </w:r>
      <w:proofErr w:type="spellStart"/>
      <w:r>
        <w:rPr>
          <w:rFonts w:ascii="Times New Roman" w:hAnsi="Times New Roman" w:cs="Times New Roman"/>
          <w:color w:val="000000" w:themeColor="text1"/>
          <w:szCs w:val="22"/>
        </w:rPr>
        <w:t>groundfish</w:t>
      </w:r>
      <w:proofErr w:type="spellEnd"/>
      <w:r>
        <w:rPr>
          <w:rFonts w:ascii="Times New Roman" w:hAnsi="Times New Roman" w:cs="Times New Roman"/>
          <w:color w:val="000000" w:themeColor="text1"/>
          <w:szCs w:val="22"/>
        </w:rPr>
        <w:t xml:space="preserve"> </w:t>
      </w:r>
      <w:r w:rsidRPr="00786BA6">
        <w:rPr>
          <w:rFonts w:ascii="Times New Roman" w:hAnsi="Times New Roman" w:cs="Times New Roman"/>
          <w:color w:val="000000" w:themeColor="text1"/>
          <w:szCs w:val="22"/>
        </w:rPr>
        <w:t xml:space="preserve">trawl fishery, </w:t>
      </w:r>
      <w:r w:rsidR="006F7A9B">
        <w:rPr>
          <w:rFonts w:ascii="Times New Roman" w:hAnsi="Times New Roman" w:cs="Times New Roman"/>
          <w:color w:val="000000" w:themeColor="text1"/>
          <w:szCs w:val="22"/>
        </w:rPr>
        <w:t>with al</w:t>
      </w:r>
      <w:r w:rsidRPr="00786BA6">
        <w:rPr>
          <w:rFonts w:ascii="Times New Roman" w:hAnsi="Times New Roman" w:cs="Times New Roman"/>
          <w:color w:val="000000" w:themeColor="text1"/>
          <w:szCs w:val="22"/>
        </w:rPr>
        <w:t>location</w:t>
      </w:r>
      <w:r w:rsidR="005E4D0D">
        <w:rPr>
          <w:rFonts w:ascii="Times New Roman" w:hAnsi="Times New Roman" w:cs="Times New Roman"/>
          <w:color w:val="000000" w:themeColor="text1"/>
          <w:szCs w:val="22"/>
        </w:rPr>
        <w:t>s</w:t>
      </w:r>
      <w:r w:rsidRPr="00786BA6">
        <w:rPr>
          <w:rFonts w:ascii="Times New Roman" w:hAnsi="Times New Roman" w:cs="Times New Roman"/>
          <w:color w:val="000000" w:themeColor="text1"/>
          <w:szCs w:val="22"/>
        </w:rPr>
        <w:t xml:space="preserve"> </w:t>
      </w:r>
      <w:r>
        <w:rPr>
          <w:rFonts w:ascii="Times New Roman" w:hAnsi="Times New Roman" w:cs="Times New Roman"/>
          <w:color w:val="000000" w:themeColor="text1"/>
          <w:szCs w:val="22"/>
        </w:rPr>
        <w:t>based on historical landings</w:t>
      </w:r>
      <w:r w:rsidRPr="00786BA6">
        <w:rPr>
          <w:rFonts w:ascii="Times New Roman" w:hAnsi="Times New Roman" w:cs="Times New Roman"/>
          <w:color w:val="000000" w:themeColor="text1"/>
          <w:szCs w:val="22"/>
        </w:rPr>
        <w:t xml:space="preserve">. </w:t>
      </w:r>
      <w:r w:rsidR="005E4D0D">
        <w:rPr>
          <w:rFonts w:ascii="Times New Roman" w:hAnsi="Times New Roman" w:cs="Times New Roman"/>
          <w:color w:val="000000" w:themeColor="text1"/>
          <w:szCs w:val="22"/>
        </w:rPr>
        <w:t>Currently, t</w:t>
      </w:r>
      <w:r w:rsidR="00E7250B">
        <w:rPr>
          <w:rFonts w:ascii="Times New Roman" w:hAnsi="Times New Roman" w:cs="Times New Roman"/>
          <w:color w:val="000000" w:themeColor="text1"/>
          <w:szCs w:val="22"/>
        </w:rPr>
        <w:t>he ITQ system includes bycatch quotas for Pacific halibut (</w:t>
      </w:r>
      <w:proofErr w:type="spellStart"/>
      <w:r w:rsidR="00E7250B">
        <w:rPr>
          <w:rFonts w:ascii="Times New Roman" w:hAnsi="Times New Roman" w:cs="Times New Roman"/>
          <w:i/>
          <w:color w:val="000000" w:themeColor="text1"/>
          <w:szCs w:val="22"/>
        </w:rPr>
        <w:t>Hippoglossus</w:t>
      </w:r>
      <w:proofErr w:type="spellEnd"/>
      <w:r w:rsidR="00E7250B">
        <w:rPr>
          <w:rFonts w:ascii="Times New Roman" w:hAnsi="Times New Roman" w:cs="Times New Roman"/>
          <w:i/>
          <w:color w:val="000000" w:themeColor="text1"/>
          <w:szCs w:val="22"/>
        </w:rPr>
        <w:t xml:space="preserve"> </w:t>
      </w:r>
      <w:proofErr w:type="spellStart"/>
      <w:r w:rsidR="00E7250B">
        <w:rPr>
          <w:rFonts w:ascii="Times New Roman" w:hAnsi="Times New Roman" w:cs="Times New Roman"/>
          <w:i/>
          <w:color w:val="000000" w:themeColor="text1"/>
          <w:szCs w:val="22"/>
        </w:rPr>
        <w:t>stenolepis</w:t>
      </w:r>
      <w:proofErr w:type="spellEnd"/>
      <w:r w:rsidR="00E7250B">
        <w:rPr>
          <w:rFonts w:ascii="Times New Roman" w:hAnsi="Times New Roman" w:cs="Times New Roman"/>
          <w:color w:val="000000" w:themeColor="text1"/>
          <w:szCs w:val="22"/>
        </w:rPr>
        <w:t xml:space="preserve">), an internationally managed species, </w:t>
      </w:r>
      <w:r w:rsidR="006F7A9B">
        <w:rPr>
          <w:rFonts w:ascii="Times New Roman" w:hAnsi="Times New Roman" w:cs="Times New Roman"/>
          <w:color w:val="000000" w:themeColor="text1"/>
          <w:szCs w:val="22"/>
        </w:rPr>
        <w:t>f</w:t>
      </w:r>
      <w:r w:rsidR="00E7250B">
        <w:rPr>
          <w:rFonts w:ascii="Times New Roman" w:hAnsi="Times New Roman" w:cs="Times New Roman"/>
          <w:color w:val="000000" w:themeColor="text1"/>
          <w:szCs w:val="22"/>
        </w:rPr>
        <w:t>ive ov</w:t>
      </w:r>
      <w:r w:rsidR="00604D48">
        <w:rPr>
          <w:rFonts w:ascii="Times New Roman" w:hAnsi="Times New Roman" w:cs="Times New Roman"/>
          <w:color w:val="000000" w:themeColor="text1"/>
          <w:szCs w:val="22"/>
        </w:rPr>
        <w:t>erfished species:  (</w:t>
      </w:r>
      <w:r w:rsidR="00844C62">
        <w:rPr>
          <w:rFonts w:ascii="Times New Roman" w:hAnsi="Times New Roman" w:cs="Times New Roman"/>
          <w:color w:val="000000" w:themeColor="text1"/>
          <w:szCs w:val="22"/>
        </w:rPr>
        <w:t>a</w:t>
      </w:r>
      <w:r w:rsidR="00604D48">
        <w:rPr>
          <w:rFonts w:ascii="Times New Roman" w:hAnsi="Times New Roman" w:cs="Times New Roman"/>
          <w:color w:val="000000" w:themeColor="text1"/>
          <w:szCs w:val="22"/>
        </w:rPr>
        <w:t xml:space="preserve">) </w:t>
      </w:r>
      <w:proofErr w:type="spellStart"/>
      <w:r w:rsidR="00604D48">
        <w:rPr>
          <w:rFonts w:ascii="Times New Roman" w:hAnsi="Times New Roman" w:cs="Times New Roman"/>
          <w:color w:val="000000" w:themeColor="text1"/>
          <w:szCs w:val="22"/>
        </w:rPr>
        <w:t>bocaccio</w:t>
      </w:r>
      <w:proofErr w:type="spellEnd"/>
      <w:r w:rsidR="00E7250B">
        <w:rPr>
          <w:rFonts w:ascii="Times New Roman" w:hAnsi="Times New Roman" w:cs="Times New Roman"/>
          <w:color w:val="000000" w:themeColor="text1"/>
          <w:szCs w:val="22"/>
        </w:rPr>
        <w:t xml:space="preserve"> </w:t>
      </w:r>
      <w:r w:rsidR="00604D48">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 xml:space="preserve">S. </w:t>
      </w:r>
      <w:proofErr w:type="spellStart"/>
      <w:r w:rsidR="00E7250B">
        <w:rPr>
          <w:rFonts w:ascii="Times New Roman" w:hAnsi="Times New Roman" w:cs="Times New Roman"/>
          <w:i/>
          <w:color w:val="000000" w:themeColor="text1"/>
          <w:szCs w:val="22"/>
        </w:rPr>
        <w:t>paucispinis</w:t>
      </w:r>
      <w:proofErr w:type="spellEnd"/>
      <w:r w:rsidR="00604D48">
        <w:rPr>
          <w:rFonts w:ascii="Times New Roman" w:hAnsi="Times New Roman" w:cs="Times New Roman"/>
          <w:color w:val="000000" w:themeColor="text1"/>
          <w:szCs w:val="22"/>
        </w:rPr>
        <w:t xml:space="preserve">; </w:t>
      </w:r>
      <w:r w:rsidR="00E7250B">
        <w:rPr>
          <w:rFonts w:ascii="Times New Roman" w:hAnsi="Times New Roman" w:cs="Times New Roman"/>
          <w:color w:val="000000" w:themeColor="text1"/>
          <w:szCs w:val="22"/>
        </w:rPr>
        <w:t>Field, 2013); (</w:t>
      </w:r>
      <w:r w:rsidR="00844C62">
        <w:rPr>
          <w:rFonts w:ascii="Times New Roman" w:hAnsi="Times New Roman" w:cs="Times New Roman"/>
          <w:color w:val="000000" w:themeColor="text1"/>
          <w:szCs w:val="22"/>
        </w:rPr>
        <w:t>b</w:t>
      </w:r>
      <w:r w:rsidR="00E7250B">
        <w:rPr>
          <w:rFonts w:ascii="Times New Roman" w:hAnsi="Times New Roman" w:cs="Times New Roman"/>
          <w:color w:val="000000" w:themeColor="text1"/>
          <w:szCs w:val="22"/>
        </w:rPr>
        <w:t xml:space="preserve">) </w:t>
      </w:r>
      <w:proofErr w:type="spellStart"/>
      <w:r w:rsidR="00E7250B">
        <w:rPr>
          <w:rFonts w:ascii="Times New Roman" w:hAnsi="Times New Roman" w:cs="Times New Roman"/>
          <w:color w:val="000000" w:themeColor="text1"/>
          <w:szCs w:val="22"/>
        </w:rPr>
        <w:t>cowcod</w:t>
      </w:r>
      <w:proofErr w:type="spellEnd"/>
      <w:r w:rsidR="00E7250B">
        <w:rPr>
          <w:rFonts w:ascii="Times New Roman" w:hAnsi="Times New Roman" w:cs="Times New Roman"/>
          <w:color w:val="000000" w:themeColor="text1"/>
          <w:szCs w:val="22"/>
        </w:rPr>
        <w:t xml:space="preserve"> </w:t>
      </w:r>
      <w:r w:rsidR="00604D48">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S. levis</w:t>
      </w:r>
      <w:r w:rsidR="00604D48">
        <w:rPr>
          <w:rFonts w:ascii="Times New Roman" w:hAnsi="Times New Roman" w:cs="Times New Roman"/>
          <w:color w:val="000000" w:themeColor="text1"/>
          <w:szCs w:val="22"/>
        </w:rPr>
        <w:t xml:space="preserve">; </w:t>
      </w:r>
      <w:r w:rsidR="00C51BA0">
        <w:rPr>
          <w:rFonts w:ascii="Times New Roman" w:hAnsi="Times New Roman" w:cs="Times New Roman"/>
          <w:color w:val="000000" w:themeColor="text1"/>
          <w:szCs w:val="22"/>
        </w:rPr>
        <w:t xml:space="preserve">Dick and </w:t>
      </w:r>
      <w:proofErr w:type="spellStart"/>
      <w:r w:rsidR="00C51BA0">
        <w:rPr>
          <w:rFonts w:ascii="Times New Roman" w:hAnsi="Times New Roman" w:cs="Times New Roman"/>
          <w:color w:val="000000" w:themeColor="text1"/>
          <w:szCs w:val="22"/>
        </w:rPr>
        <w:t>MacCall</w:t>
      </w:r>
      <w:proofErr w:type="spellEnd"/>
      <w:r w:rsidR="00C51BA0">
        <w:rPr>
          <w:rFonts w:ascii="Times New Roman" w:hAnsi="Times New Roman" w:cs="Times New Roman"/>
          <w:color w:val="000000" w:themeColor="text1"/>
          <w:szCs w:val="22"/>
        </w:rPr>
        <w:t>, 2014</w:t>
      </w:r>
      <w:r w:rsidR="00E7250B">
        <w:rPr>
          <w:rFonts w:ascii="Times New Roman" w:hAnsi="Times New Roman" w:cs="Times New Roman"/>
          <w:color w:val="000000" w:themeColor="text1"/>
          <w:szCs w:val="22"/>
        </w:rPr>
        <w:t>); (</w:t>
      </w:r>
      <w:r w:rsidR="00844C62">
        <w:rPr>
          <w:rFonts w:ascii="Times New Roman" w:hAnsi="Times New Roman" w:cs="Times New Roman"/>
          <w:color w:val="000000" w:themeColor="text1"/>
          <w:szCs w:val="22"/>
        </w:rPr>
        <w:t>c</w:t>
      </w:r>
      <w:r w:rsidR="00E7250B">
        <w:rPr>
          <w:rFonts w:ascii="Times New Roman" w:hAnsi="Times New Roman" w:cs="Times New Roman"/>
          <w:color w:val="000000" w:themeColor="text1"/>
          <w:szCs w:val="22"/>
        </w:rPr>
        <w:t xml:space="preserve">) </w:t>
      </w:r>
      <w:proofErr w:type="spellStart"/>
      <w:r w:rsidR="00E7250B">
        <w:rPr>
          <w:rFonts w:ascii="Times New Roman" w:hAnsi="Times New Roman" w:cs="Times New Roman"/>
          <w:color w:val="000000" w:themeColor="text1"/>
          <w:szCs w:val="22"/>
        </w:rPr>
        <w:t>darkblotched</w:t>
      </w:r>
      <w:proofErr w:type="spellEnd"/>
      <w:r w:rsidR="00E7250B">
        <w:rPr>
          <w:rFonts w:ascii="Times New Roman" w:hAnsi="Times New Roman" w:cs="Times New Roman"/>
          <w:color w:val="000000" w:themeColor="text1"/>
          <w:szCs w:val="22"/>
        </w:rPr>
        <w:t xml:space="preserve"> rockfish </w:t>
      </w:r>
      <w:r w:rsidR="00604D48">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 xml:space="preserve">S. </w:t>
      </w:r>
      <w:proofErr w:type="spellStart"/>
      <w:r w:rsidR="00E7250B">
        <w:rPr>
          <w:rFonts w:ascii="Times New Roman" w:hAnsi="Times New Roman" w:cs="Times New Roman"/>
          <w:i/>
          <w:color w:val="000000" w:themeColor="text1"/>
          <w:szCs w:val="22"/>
        </w:rPr>
        <w:t>crameri</w:t>
      </w:r>
      <w:proofErr w:type="spellEnd"/>
      <w:r w:rsidR="00604D48">
        <w:rPr>
          <w:rFonts w:ascii="Times New Roman" w:hAnsi="Times New Roman" w:cs="Times New Roman"/>
          <w:color w:val="000000" w:themeColor="text1"/>
          <w:szCs w:val="22"/>
        </w:rPr>
        <w:t xml:space="preserve">; </w:t>
      </w:r>
      <w:proofErr w:type="spellStart"/>
      <w:r w:rsidR="00E7250B">
        <w:rPr>
          <w:rFonts w:ascii="Times New Roman" w:eastAsia="Calibri" w:hAnsi="Times New Roman" w:cs="Times New Roman"/>
          <w:color w:val="000000" w:themeColor="text1"/>
          <w:szCs w:val="22"/>
        </w:rPr>
        <w:t>Gertseva</w:t>
      </w:r>
      <w:proofErr w:type="spellEnd"/>
      <w:r w:rsidR="00E7250B">
        <w:rPr>
          <w:rFonts w:ascii="Times New Roman" w:eastAsia="Calibri" w:hAnsi="Times New Roman" w:cs="Times New Roman"/>
          <w:color w:val="000000" w:themeColor="text1"/>
          <w:szCs w:val="22"/>
        </w:rPr>
        <w:t xml:space="preserve"> and Thorson, 2013</w:t>
      </w:r>
      <w:r w:rsidR="00604D48">
        <w:rPr>
          <w:rFonts w:ascii="Times New Roman" w:hAnsi="Times New Roman" w:cs="Times New Roman"/>
          <w:color w:val="000000" w:themeColor="text1"/>
          <w:szCs w:val="22"/>
        </w:rPr>
        <w:t>); (</w:t>
      </w:r>
      <w:r w:rsidR="00844C62">
        <w:rPr>
          <w:rFonts w:ascii="Times New Roman" w:hAnsi="Times New Roman" w:cs="Times New Roman"/>
          <w:color w:val="000000" w:themeColor="text1"/>
          <w:szCs w:val="22"/>
        </w:rPr>
        <w:t>d</w:t>
      </w:r>
      <w:r w:rsidR="00604D48">
        <w:rPr>
          <w:rFonts w:ascii="Times New Roman" w:hAnsi="Times New Roman" w:cs="Times New Roman"/>
          <w:color w:val="000000" w:themeColor="text1"/>
          <w:szCs w:val="22"/>
        </w:rPr>
        <w:t>) Pacific ocean perch (POP</w:t>
      </w:r>
      <w:r w:rsidR="00E7250B">
        <w:rPr>
          <w:rFonts w:ascii="Times New Roman" w:hAnsi="Times New Roman" w:cs="Times New Roman"/>
          <w:color w:val="000000" w:themeColor="text1"/>
          <w:szCs w:val="22"/>
        </w:rPr>
        <w:t xml:space="preserve">, </w:t>
      </w:r>
      <w:r w:rsidR="00E7250B">
        <w:rPr>
          <w:rFonts w:ascii="Times New Roman" w:hAnsi="Times New Roman" w:cs="Times New Roman"/>
          <w:i/>
          <w:color w:val="000000" w:themeColor="text1"/>
          <w:szCs w:val="22"/>
        </w:rPr>
        <w:t xml:space="preserve">S. </w:t>
      </w:r>
      <w:proofErr w:type="spellStart"/>
      <w:r w:rsidR="00E7250B">
        <w:rPr>
          <w:rFonts w:ascii="Times New Roman" w:hAnsi="Times New Roman" w:cs="Times New Roman"/>
          <w:i/>
          <w:color w:val="000000" w:themeColor="text1"/>
          <w:szCs w:val="22"/>
        </w:rPr>
        <w:t>alutus</w:t>
      </w:r>
      <w:proofErr w:type="spellEnd"/>
      <w:r w:rsidR="00604D48">
        <w:rPr>
          <w:rFonts w:ascii="Times New Roman" w:hAnsi="Times New Roman" w:cs="Times New Roman"/>
          <w:color w:val="000000" w:themeColor="text1"/>
          <w:szCs w:val="22"/>
        </w:rPr>
        <w:t xml:space="preserve">; </w:t>
      </w:r>
      <w:r w:rsidR="00E7250B">
        <w:rPr>
          <w:rFonts w:ascii="Times New Roman" w:eastAsia="Calibri" w:hAnsi="Times New Roman" w:cs="Times New Roman"/>
          <w:color w:val="000000" w:themeColor="text1"/>
          <w:szCs w:val="22"/>
        </w:rPr>
        <w:t>Hamel and Ono, 2011</w:t>
      </w:r>
      <w:r w:rsidR="00E7250B">
        <w:rPr>
          <w:rFonts w:ascii="Times New Roman" w:hAnsi="Times New Roman" w:cs="Times New Roman"/>
          <w:color w:val="000000" w:themeColor="text1"/>
          <w:szCs w:val="22"/>
        </w:rPr>
        <w:t>); and (</w:t>
      </w:r>
      <w:r w:rsidR="00844C62">
        <w:rPr>
          <w:rFonts w:ascii="Times New Roman" w:hAnsi="Times New Roman" w:cs="Times New Roman"/>
          <w:color w:val="000000" w:themeColor="text1"/>
          <w:szCs w:val="22"/>
        </w:rPr>
        <w:t>e</w:t>
      </w:r>
      <w:r w:rsidR="00E7250B">
        <w:rPr>
          <w:rFonts w:ascii="Times New Roman" w:hAnsi="Times New Roman" w:cs="Times New Roman"/>
          <w:color w:val="000000" w:themeColor="text1"/>
          <w:szCs w:val="22"/>
        </w:rPr>
        <w:t xml:space="preserve">) </w:t>
      </w:r>
      <w:proofErr w:type="spellStart"/>
      <w:r w:rsidR="00E7250B">
        <w:rPr>
          <w:rFonts w:ascii="Times New Roman" w:hAnsi="Times New Roman" w:cs="Times New Roman"/>
          <w:color w:val="000000" w:themeColor="text1"/>
          <w:szCs w:val="22"/>
        </w:rPr>
        <w:t>yelloweye</w:t>
      </w:r>
      <w:proofErr w:type="spellEnd"/>
      <w:r w:rsidR="00E7250B">
        <w:rPr>
          <w:rFonts w:ascii="Times New Roman" w:hAnsi="Times New Roman" w:cs="Times New Roman"/>
          <w:color w:val="000000" w:themeColor="text1"/>
          <w:szCs w:val="22"/>
        </w:rPr>
        <w:t xml:space="preserve"> rockfish </w:t>
      </w:r>
      <w:r w:rsidR="00C51BA0">
        <w:rPr>
          <w:rFonts w:ascii="Times New Roman" w:hAnsi="Times New Roman" w:cs="Times New Roman"/>
          <w:color w:val="000000" w:themeColor="text1"/>
          <w:szCs w:val="22"/>
        </w:rPr>
        <w:t>(</w:t>
      </w:r>
      <w:r w:rsidR="00E7250B">
        <w:rPr>
          <w:rFonts w:ascii="Times New Roman" w:hAnsi="Times New Roman" w:cs="Times New Roman"/>
          <w:i/>
          <w:color w:val="000000" w:themeColor="text1"/>
          <w:szCs w:val="22"/>
        </w:rPr>
        <w:t xml:space="preserve">S. </w:t>
      </w:r>
      <w:proofErr w:type="spellStart"/>
      <w:r w:rsidR="00E7250B">
        <w:rPr>
          <w:rFonts w:ascii="Times New Roman" w:hAnsi="Times New Roman" w:cs="Times New Roman"/>
          <w:i/>
          <w:color w:val="000000" w:themeColor="text1"/>
          <w:szCs w:val="22"/>
        </w:rPr>
        <w:t>ruberrimus</w:t>
      </w:r>
      <w:proofErr w:type="spellEnd"/>
      <w:r w:rsidR="00C51BA0">
        <w:rPr>
          <w:rFonts w:ascii="Times New Roman" w:hAnsi="Times New Roman" w:cs="Times New Roman"/>
          <w:color w:val="000000" w:themeColor="text1"/>
          <w:szCs w:val="22"/>
        </w:rPr>
        <w:t xml:space="preserve">; </w:t>
      </w:r>
      <w:r w:rsidR="00E7250B" w:rsidRPr="00EE68E2">
        <w:rPr>
          <w:rFonts w:ascii="Times New Roman" w:hAnsi="Times New Roman" w:cs="Times New Roman"/>
          <w:color w:val="000000" w:themeColor="text1"/>
          <w:szCs w:val="22"/>
        </w:rPr>
        <w:t>Taylor</w:t>
      </w:r>
      <w:r w:rsidR="00E7250B">
        <w:rPr>
          <w:rFonts w:ascii="Times New Roman" w:hAnsi="Times New Roman" w:cs="Times New Roman"/>
          <w:color w:val="000000" w:themeColor="text1"/>
          <w:szCs w:val="22"/>
        </w:rPr>
        <w:t xml:space="preserve"> and</w:t>
      </w:r>
      <w:r w:rsidR="00E7250B" w:rsidRPr="00EE68E2">
        <w:rPr>
          <w:rFonts w:ascii="Times New Roman" w:hAnsi="Times New Roman" w:cs="Times New Roman"/>
          <w:color w:val="000000" w:themeColor="text1"/>
          <w:szCs w:val="22"/>
        </w:rPr>
        <w:t xml:space="preserve"> Wetzel, 2011</w:t>
      </w:r>
      <w:r w:rsidR="00E7250B">
        <w:rPr>
          <w:rFonts w:ascii="Times New Roman" w:hAnsi="Times New Roman" w:cs="Times New Roman"/>
          <w:color w:val="000000" w:themeColor="text1"/>
          <w:szCs w:val="22"/>
        </w:rPr>
        <w:t xml:space="preserve">). </w:t>
      </w:r>
      <w:r w:rsidR="006F7A9B">
        <w:rPr>
          <w:rFonts w:ascii="Times New Roman" w:hAnsi="Times New Roman" w:cs="Times New Roman"/>
          <w:color w:val="000000" w:themeColor="text1"/>
          <w:szCs w:val="22"/>
        </w:rPr>
        <w:t xml:space="preserve">Quota share allocations </w:t>
      </w:r>
      <w:r w:rsidR="0064482C">
        <w:rPr>
          <w:rFonts w:ascii="Times New Roman" w:hAnsi="Times New Roman" w:cs="Times New Roman"/>
          <w:color w:val="000000" w:themeColor="text1"/>
          <w:szCs w:val="22"/>
        </w:rPr>
        <w:t xml:space="preserve">for </w:t>
      </w:r>
      <w:r w:rsidR="00604D48">
        <w:rPr>
          <w:rFonts w:ascii="Times New Roman" w:hAnsi="Times New Roman" w:cs="Times New Roman"/>
          <w:color w:val="000000" w:themeColor="text1"/>
          <w:szCs w:val="22"/>
        </w:rPr>
        <w:t>most</w:t>
      </w:r>
      <w:r w:rsidR="0064482C">
        <w:rPr>
          <w:rFonts w:ascii="Times New Roman" w:hAnsi="Times New Roman" w:cs="Times New Roman"/>
          <w:color w:val="000000" w:themeColor="text1"/>
          <w:szCs w:val="22"/>
        </w:rPr>
        <w:t xml:space="preserve"> bycatch species were based on bycatch rates applied to quota shares of target species (PFMC</w:t>
      </w:r>
      <w:r w:rsidR="00604D48">
        <w:rPr>
          <w:rFonts w:ascii="Times New Roman" w:hAnsi="Times New Roman" w:cs="Times New Roman"/>
          <w:color w:val="000000" w:themeColor="text1"/>
          <w:szCs w:val="22"/>
        </w:rPr>
        <w:t xml:space="preserve"> and NMFS</w:t>
      </w:r>
      <w:r w:rsidR="0064482C">
        <w:rPr>
          <w:rFonts w:ascii="Times New Roman" w:hAnsi="Times New Roman" w:cs="Times New Roman"/>
          <w:color w:val="000000" w:themeColor="text1"/>
          <w:szCs w:val="22"/>
        </w:rPr>
        <w:t xml:space="preserve">, 2010). </w:t>
      </w:r>
      <w:r w:rsidR="000A7E06">
        <w:rPr>
          <w:rFonts w:ascii="Times New Roman" w:hAnsi="Times New Roman" w:cs="Times New Roman"/>
          <w:color w:val="000000" w:themeColor="text1"/>
          <w:szCs w:val="22"/>
        </w:rPr>
        <w:t>Furthermore, in 2011, bycatch quota became binding, whereas pr</w:t>
      </w:r>
      <w:r w:rsidR="009B6C62">
        <w:rPr>
          <w:rFonts w:ascii="Times New Roman" w:hAnsi="Times New Roman" w:cs="Times New Roman"/>
          <w:color w:val="000000" w:themeColor="text1"/>
          <w:szCs w:val="22"/>
        </w:rPr>
        <w:t>eviously</w:t>
      </w:r>
      <w:r w:rsidR="000A7E06">
        <w:rPr>
          <w:rFonts w:ascii="Times New Roman" w:hAnsi="Times New Roman" w:cs="Times New Roman"/>
          <w:color w:val="000000" w:themeColor="text1"/>
          <w:szCs w:val="22"/>
        </w:rPr>
        <w:t xml:space="preserve"> fishermen could continue fishing as long as all species for which they had reached their quota were discarded</w:t>
      </w:r>
      <w:r w:rsidR="00C51BA0">
        <w:rPr>
          <w:rFonts w:ascii="Times New Roman" w:hAnsi="Times New Roman" w:cs="Times New Roman"/>
          <w:color w:val="000000" w:themeColor="text1"/>
          <w:szCs w:val="22"/>
        </w:rPr>
        <w:t>.</w:t>
      </w:r>
      <w:r w:rsidR="000A7E06">
        <w:rPr>
          <w:rFonts w:ascii="Times New Roman" w:hAnsi="Times New Roman" w:cs="Times New Roman"/>
          <w:color w:val="000000" w:themeColor="text1"/>
          <w:szCs w:val="22"/>
        </w:rPr>
        <w:t xml:space="preserve"> Thus, incentives to reduce bycatch were potentially made stronger</w:t>
      </w:r>
      <w:r w:rsidR="001E6AA2">
        <w:rPr>
          <w:rFonts w:ascii="Times New Roman" w:hAnsi="Times New Roman" w:cs="Times New Roman"/>
          <w:color w:val="000000" w:themeColor="text1"/>
          <w:szCs w:val="22"/>
        </w:rPr>
        <w:t xml:space="preserve"> and individuals’ concerns about risk </w:t>
      </w:r>
      <w:r w:rsidR="006F7A9B">
        <w:rPr>
          <w:rFonts w:ascii="Times New Roman" w:hAnsi="Times New Roman" w:cs="Times New Roman"/>
          <w:color w:val="000000" w:themeColor="text1"/>
          <w:szCs w:val="22"/>
        </w:rPr>
        <w:t>regarding</w:t>
      </w:r>
      <w:r w:rsidR="001E6AA2">
        <w:rPr>
          <w:rFonts w:ascii="Times New Roman" w:hAnsi="Times New Roman" w:cs="Times New Roman"/>
          <w:color w:val="000000" w:themeColor="text1"/>
          <w:szCs w:val="22"/>
        </w:rPr>
        <w:t xml:space="preserve"> reaching bycatch quotas led to the formation of m</w:t>
      </w:r>
      <w:r w:rsidR="00E7250B">
        <w:rPr>
          <w:rFonts w:ascii="Times New Roman" w:hAnsi="Times New Roman" w:cs="Times New Roman"/>
          <w:color w:val="000000" w:themeColor="text1"/>
          <w:szCs w:val="22"/>
        </w:rPr>
        <w:t xml:space="preserve">ultiple formal and informal risk pools, though </w:t>
      </w:r>
      <w:r w:rsidR="003A63FD">
        <w:rPr>
          <w:rFonts w:ascii="Times New Roman" w:hAnsi="Times New Roman" w:cs="Times New Roman"/>
          <w:color w:val="000000" w:themeColor="text1"/>
          <w:szCs w:val="22"/>
        </w:rPr>
        <w:t>risk pools w</w:t>
      </w:r>
      <w:r w:rsidR="00E7250B">
        <w:rPr>
          <w:rFonts w:ascii="Times New Roman" w:hAnsi="Times New Roman" w:cs="Times New Roman"/>
          <w:color w:val="000000" w:themeColor="text1"/>
          <w:szCs w:val="22"/>
        </w:rPr>
        <w:t xml:space="preserve">ere not required to publicly disclose information on rules, membership, or outcomes. </w:t>
      </w:r>
    </w:p>
    <w:p w14:paraId="723B1BA4" w14:textId="2A344D1C" w:rsidR="00382C27" w:rsidRDefault="00687A63" w:rsidP="00382C27">
      <w:pPr>
        <w:spacing w:line="240" w:lineRule="auto"/>
        <w:ind w:firstLine="720"/>
        <w:jc w:val="both"/>
        <w:rPr>
          <w:rFonts w:ascii="Times New Roman" w:hAnsi="Times New Roman" w:cs="Times New Roman"/>
          <w:color w:val="000000" w:themeColor="text1"/>
          <w:szCs w:val="22"/>
        </w:rPr>
      </w:pPr>
      <w:r w:rsidRPr="00763DBD">
        <w:rPr>
          <w:rFonts w:ascii="Times New Roman" w:hAnsi="Times New Roman" w:cs="Times New Roman"/>
          <w:color w:val="000000" w:themeColor="text1"/>
          <w:szCs w:val="22"/>
        </w:rPr>
        <w:t>North of 36° N</w:t>
      </w:r>
      <w:r w:rsidR="00763DBD" w:rsidRPr="00763DBD">
        <w:rPr>
          <w:rFonts w:ascii="Times New Roman" w:hAnsi="Times New Roman" w:cs="Times New Roman"/>
          <w:color w:val="000000" w:themeColor="text1"/>
          <w:szCs w:val="22"/>
        </w:rPr>
        <w:t>,</w:t>
      </w:r>
      <w:r w:rsidRPr="00763DBD">
        <w:rPr>
          <w:rFonts w:ascii="Times New Roman" w:hAnsi="Times New Roman" w:cs="Times New Roman"/>
          <w:color w:val="000000" w:themeColor="text1"/>
          <w:szCs w:val="22"/>
        </w:rPr>
        <w:t xml:space="preserve"> gear switching was and still is allowed under a permit stacking program. V</w:t>
      </w:r>
      <w:r w:rsidR="00382C27" w:rsidRPr="00763DBD">
        <w:rPr>
          <w:rFonts w:ascii="Times New Roman" w:hAnsi="Times New Roman" w:cs="Times New Roman"/>
          <w:color w:val="000000" w:themeColor="text1"/>
          <w:szCs w:val="22"/>
        </w:rPr>
        <w:t>ess</w:t>
      </w:r>
      <w:r w:rsidR="00382C27">
        <w:rPr>
          <w:rFonts w:ascii="Times New Roman" w:hAnsi="Times New Roman" w:cs="Times New Roman"/>
          <w:color w:val="000000" w:themeColor="text1"/>
          <w:szCs w:val="22"/>
        </w:rPr>
        <w:t>els can fish for their entire quota</w:t>
      </w:r>
      <w:r>
        <w:rPr>
          <w:rFonts w:ascii="Times New Roman" w:hAnsi="Times New Roman" w:cs="Times New Roman"/>
          <w:color w:val="000000" w:themeColor="text1"/>
          <w:szCs w:val="22"/>
        </w:rPr>
        <w:t>, of up to three permits,</w:t>
      </w:r>
      <w:r w:rsidR="00382C27">
        <w:rPr>
          <w:rFonts w:ascii="Times New Roman" w:hAnsi="Times New Roman" w:cs="Times New Roman"/>
          <w:color w:val="000000" w:themeColor="text1"/>
          <w:szCs w:val="22"/>
        </w:rPr>
        <w:t xml:space="preserve"> using any gear for which they hold an endorsement. </w:t>
      </w:r>
      <w:r>
        <w:rPr>
          <w:rFonts w:ascii="Times New Roman" w:hAnsi="Times New Roman" w:cs="Times New Roman"/>
          <w:color w:val="000000" w:themeColor="text1"/>
          <w:szCs w:val="22"/>
        </w:rPr>
        <w:t>As of 2013, 40 vessels holding sablefish endorsements have stacked permits</w:t>
      </w:r>
      <w:r w:rsidR="00763DBD">
        <w:rPr>
          <w:rFonts w:ascii="Times New Roman" w:hAnsi="Times New Roman" w:cs="Times New Roman"/>
          <w:color w:val="000000" w:themeColor="text1"/>
          <w:szCs w:val="22"/>
        </w:rPr>
        <w:t xml:space="preserve"> with 164 permits issued in </w:t>
      </w:r>
      <w:r w:rsidR="00763DBD">
        <w:rPr>
          <w:rFonts w:ascii="Times New Roman" w:hAnsi="Times New Roman" w:cs="Times New Roman"/>
          <w:color w:val="000000" w:themeColor="text1"/>
          <w:szCs w:val="22"/>
        </w:rPr>
        <w:lastRenderedPageBreak/>
        <w:t xml:space="preserve">total (PFMC and NMFS, 2014). Six permits have endorsements for multiple gear types: four longline and pot, one pot and trawl, and one longline and trawl. </w:t>
      </w:r>
    </w:p>
    <w:p w14:paraId="58DC3EB3" w14:textId="77777777" w:rsidR="002C0412" w:rsidRDefault="002C0412" w:rsidP="00E57D7B">
      <w:pPr>
        <w:spacing w:line="240" w:lineRule="auto"/>
        <w:jc w:val="both"/>
        <w:rPr>
          <w:rFonts w:ascii="Times New Roman" w:hAnsi="Times New Roman" w:cs="Times New Roman"/>
          <w:color w:val="000000" w:themeColor="text1"/>
          <w:szCs w:val="22"/>
        </w:rPr>
      </w:pPr>
    </w:p>
    <w:p w14:paraId="4055965D" w14:textId="77777777" w:rsidR="00D6343F" w:rsidRDefault="00D6343F" w:rsidP="009103DC">
      <w:pPr>
        <w:spacing w:line="240" w:lineRule="auto"/>
        <w:jc w:val="both"/>
        <w:rPr>
          <w:rFonts w:ascii="Times New Roman" w:eastAsia="Calibri" w:hAnsi="Times New Roman" w:cs="Times New Roman"/>
          <w:b/>
          <w:color w:val="000000" w:themeColor="text1"/>
          <w:szCs w:val="22"/>
        </w:rPr>
      </w:pPr>
      <w:r>
        <w:rPr>
          <w:rFonts w:ascii="Times New Roman" w:eastAsia="Calibri" w:hAnsi="Times New Roman" w:cs="Times New Roman"/>
          <w:b/>
          <w:color w:val="000000" w:themeColor="text1"/>
          <w:szCs w:val="22"/>
        </w:rPr>
        <w:t>Methods</w:t>
      </w:r>
    </w:p>
    <w:p w14:paraId="2E764B72" w14:textId="77777777" w:rsidR="00C342A5" w:rsidRPr="00382C27" w:rsidRDefault="00C342A5" w:rsidP="00C342A5">
      <w:pPr>
        <w:spacing w:line="240" w:lineRule="auto"/>
        <w:jc w:val="both"/>
        <w:rPr>
          <w:rFonts w:ascii="Times New Roman" w:hAnsi="Times New Roman" w:cs="Times New Roman"/>
          <w:i/>
          <w:color w:val="000000" w:themeColor="text1"/>
          <w:szCs w:val="22"/>
        </w:rPr>
      </w:pPr>
      <w:r w:rsidRPr="00382C27">
        <w:rPr>
          <w:rFonts w:ascii="Times New Roman" w:eastAsia="Calibri" w:hAnsi="Times New Roman" w:cs="Times New Roman"/>
          <w:i/>
          <w:color w:val="000000" w:themeColor="text1"/>
          <w:szCs w:val="22"/>
        </w:rPr>
        <w:t>Fishery-dependent data</w:t>
      </w:r>
    </w:p>
    <w:p w14:paraId="0B393034" w14:textId="093D4ED5" w:rsidR="00F915EE" w:rsidRDefault="00F915EE" w:rsidP="00C51BA0">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Landings and ex-vessel revenue data were obtained from the </w:t>
      </w:r>
      <w:r w:rsidR="008939EE">
        <w:rPr>
          <w:rFonts w:ascii="Times New Roman" w:eastAsia="Calibri" w:hAnsi="Times New Roman" w:cs="Times New Roman"/>
          <w:color w:val="000000" w:themeColor="text1"/>
          <w:szCs w:val="22"/>
        </w:rPr>
        <w:t>Pacific Fisheries Information Network (</w:t>
      </w:r>
      <w:proofErr w:type="spellStart"/>
      <w:r w:rsidR="008939EE">
        <w:rPr>
          <w:rFonts w:ascii="Times New Roman" w:eastAsia="Calibri" w:hAnsi="Times New Roman" w:cs="Times New Roman"/>
          <w:color w:val="000000" w:themeColor="text1"/>
          <w:szCs w:val="22"/>
        </w:rPr>
        <w:t>PacFIN</w:t>
      </w:r>
      <w:proofErr w:type="spellEnd"/>
      <w:r w:rsidR="008939EE">
        <w:rPr>
          <w:rFonts w:ascii="Times New Roman" w:eastAsia="Calibri" w:hAnsi="Times New Roman" w:cs="Times New Roman"/>
          <w:color w:val="000000" w:themeColor="text1"/>
          <w:szCs w:val="22"/>
        </w:rPr>
        <w:t>) regional database</w:t>
      </w:r>
      <w:r>
        <w:rPr>
          <w:rFonts w:ascii="Times New Roman" w:eastAsia="Calibri" w:hAnsi="Times New Roman" w:cs="Times New Roman"/>
          <w:color w:val="000000" w:themeColor="text1"/>
          <w:szCs w:val="22"/>
        </w:rPr>
        <w:t>, a compilation of sales receipts (i.e., fish-tickets) collected during the delivery of fish to processing plants in Washington, Oregon, and California (</w:t>
      </w:r>
      <w:r w:rsidR="001A3E17">
        <w:rPr>
          <w:rFonts w:ascii="Times New Roman" w:eastAsia="Calibri" w:hAnsi="Times New Roman" w:cs="Times New Roman"/>
          <w:color w:val="000000" w:themeColor="text1"/>
          <w:szCs w:val="22"/>
        </w:rPr>
        <w:t>Pacific States Marine Fisheries Commission, Portland, O</w:t>
      </w:r>
      <w:r w:rsidR="00615B3B">
        <w:rPr>
          <w:rFonts w:ascii="Times New Roman" w:eastAsia="Calibri" w:hAnsi="Times New Roman" w:cs="Times New Roman"/>
          <w:color w:val="000000" w:themeColor="text1"/>
          <w:szCs w:val="22"/>
        </w:rPr>
        <w:t>R</w:t>
      </w:r>
      <w:r w:rsidR="001A3E17">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www.psmfc.org/pacfin). The </w:t>
      </w:r>
      <w:proofErr w:type="spellStart"/>
      <w:r>
        <w:rPr>
          <w:rFonts w:ascii="Times New Roman" w:eastAsia="Calibri" w:hAnsi="Times New Roman" w:cs="Times New Roman"/>
          <w:color w:val="000000" w:themeColor="text1"/>
          <w:szCs w:val="22"/>
        </w:rPr>
        <w:t>PacFIN</w:t>
      </w:r>
      <w:proofErr w:type="spellEnd"/>
      <w:r>
        <w:rPr>
          <w:rFonts w:ascii="Times New Roman" w:eastAsia="Calibri" w:hAnsi="Times New Roman" w:cs="Times New Roman"/>
          <w:color w:val="000000" w:themeColor="text1"/>
          <w:szCs w:val="22"/>
        </w:rPr>
        <w:t xml:space="preserve"> database contains information on landings by gear and market category, where sablefish represent a market category. </w:t>
      </w:r>
      <w:r w:rsidR="001A3E17">
        <w:rPr>
          <w:rFonts w:ascii="Times New Roman" w:eastAsia="Calibri" w:hAnsi="Times New Roman" w:cs="Times New Roman"/>
          <w:color w:val="000000" w:themeColor="text1"/>
          <w:szCs w:val="22"/>
        </w:rPr>
        <w:t xml:space="preserve">Data on vessel characteristics were obtained from the Economic Data Collection (EDC) program, a mandatory component of the </w:t>
      </w:r>
      <w:r w:rsidR="008057DB">
        <w:rPr>
          <w:rFonts w:ascii="Times New Roman" w:eastAsia="Calibri" w:hAnsi="Times New Roman" w:cs="Times New Roman"/>
          <w:color w:val="000000" w:themeColor="text1"/>
          <w:szCs w:val="22"/>
        </w:rPr>
        <w:t xml:space="preserve">US </w:t>
      </w:r>
      <w:r w:rsidR="001A3E17">
        <w:rPr>
          <w:rFonts w:ascii="Times New Roman" w:eastAsia="Calibri" w:hAnsi="Times New Roman" w:cs="Times New Roman"/>
          <w:color w:val="000000" w:themeColor="text1"/>
          <w:szCs w:val="22"/>
        </w:rPr>
        <w:t xml:space="preserve">West Coast </w:t>
      </w:r>
      <w:proofErr w:type="spellStart"/>
      <w:r w:rsidR="001A3E17">
        <w:rPr>
          <w:rFonts w:ascii="Times New Roman" w:eastAsia="Calibri" w:hAnsi="Times New Roman" w:cs="Times New Roman"/>
          <w:color w:val="000000" w:themeColor="text1"/>
          <w:szCs w:val="22"/>
        </w:rPr>
        <w:t>groundfish</w:t>
      </w:r>
      <w:proofErr w:type="spellEnd"/>
      <w:r w:rsidR="001A3E17">
        <w:rPr>
          <w:rFonts w:ascii="Times New Roman" w:eastAsia="Calibri" w:hAnsi="Times New Roman" w:cs="Times New Roman"/>
          <w:color w:val="000000" w:themeColor="text1"/>
          <w:szCs w:val="22"/>
        </w:rPr>
        <w:t xml:space="preserve"> trawl catch share program (www.nwfsc.noaa.gov/research/divisions/fram/economic). </w:t>
      </w:r>
      <w:r w:rsidR="00456F13">
        <w:rPr>
          <w:rFonts w:ascii="Times New Roman" w:eastAsia="Calibri" w:hAnsi="Times New Roman" w:cs="Times New Roman"/>
          <w:color w:val="000000" w:themeColor="text1"/>
          <w:szCs w:val="22"/>
        </w:rPr>
        <w:t xml:space="preserve">Since 2009, all catch share participants </w:t>
      </w:r>
      <w:r w:rsidR="00615B3B">
        <w:rPr>
          <w:rFonts w:ascii="Times New Roman" w:eastAsia="Calibri" w:hAnsi="Times New Roman" w:cs="Times New Roman"/>
          <w:color w:val="000000" w:themeColor="text1"/>
          <w:szCs w:val="22"/>
        </w:rPr>
        <w:t>have been</w:t>
      </w:r>
      <w:r w:rsidR="00456F13">
        <w:rPr>
          <w:rFonts w:ascii="Times New Roman" w:eastAsia="Calibri" w:hAnsi="Times New Roman" w:cs="Times New Roman"/>
          <w:color w:val="000000" w:themeColor="text1"/>
          <w:szCs w:val="22"/>
        </w:rPr>
        <w:t xml:space="preserve"> </w:t>
      </w:r>
      <w:r w:rsidR="001A3E17">
        <w:rPr>
          <w:rFonts w:ascii="Times New Roman" w:eastAsia="Calibri" w:hAnsi="Times New Roman" w:cs="Times New Roman"/>
          <w:color w:val="000000" w:themeColor="text1"/>
          <w:szCs w:val="22"/>
        </w:rPr>
        <w:t xml:space="preserve">required to </w:t>
      </w:r>
      <w:r w:rsidR="00456F13">
        <w:rPr>
          <w:rFonts w:ascii="Times New Roman" w:eastAsia="Calibri" w:hAnsi="Times New Roman" w:cs="Times New Roman"/>
          <w:color w:val="000000" w:themeColor="text1"/>
          <w:szCs w:val="22"/>
        </w:rPr>
        <w:t>provide informat</w:t>
      </w:r>
      <w:r w:rsidR="00C626FA">
        <w:rPr>
          <w:rFonts w:ascii="Times New Roman" w:eastAsia="Calibri" w:hAnsi="Times New Roman" w:cs="Times New Roman"/>
          <w:color w:val="000000" w:themeColor="text1"/>
          <w:szCs w:val="22"/>
        </w:rPr>
        <w:t>ion on operating costs, revenue</w:t>
      </w:r>
      <w:r w:rsidR="00456F13">
        <w:rPr>
          <w:rFonts w:ascii="Times New Roman" w:eastAsia="Calibri" w:hAnsi="Times New Roman" w:cs="Times New Roman"/>
          <w:color w:val="000000" w:themeColor="text1"/>
          <w:szCs w:val="22"/>
        </w:rPr>
        <w:t xml:space="preserve">, and vessel characteristics including: (a) length, (b) horsepower, (c) market value, (d) fuel capacity, (e) days at sea, (f) fishing speed, (g) variable and fixed costs, and (h) </w:t>
      </w:r>
      <w:r w:rsidR="00C626FA">
        <w:rPr>
          <w:rFonts w:ascii="Times New Roman" w:eastAsia="Calibri" w:hAnsi="Times New Roman" w:cs="Times New Roman"/>
          <w:color w:val="000000" w:themeColor="text1"/>
          <w:szCs w:val="22"/>
        </w:rPr>
        <w:t>net revenue.</w:t>
      </w:r>
    </w:p>
    <w:p w14:paraId="2BFB01ED" w14:textId="784786EB" w:rsidR="0021535C" w:rsidRDefault="00662BF5" w:rsidP="003A63FD">
      <w:pPr>
        <w:spacing w:line="240" w:lineRule="auto"/>
        <w:ind w:firstLine="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PacFIN</w:t>
      </w:r>
      <w:proofErr w:type="spellEnd"/>
      <w:r>
        <w:rPr>
          <w:rFonts w:ascii="Times New Roman" w:eastAsia="Calibri" w:hAnsi="Times New Roman" w:cs="Times New Roman"/>
          <w:color w:val="000000" w:themeColor="text1"/>
          <w:szCs w:val="22"/>
        </w:rPr>
        <w:t xml:space="preserve"> and EDC data were aggregated according to n</w:t>
      </w:r>
      <w:r w:rsidR="0021535C">
        <w:rPr>
          <w:rFonts w:ascii="Times New Roman" w:eastAsia="Calibri" w:hAnsi="Times New Roman" w:cs="Times New Roman"/>
          <w:color w:val="000000" w:themeColor="text1"/>
          <w:szCs w:val="22"/>
        </w:rPr>
        <w:t>ine strata</w:t>
      </w:r>
      <w:r>
        <w:rPr>
          <w:rFonts w:ascii="Times New Roman" w:eastAsia="Calibri" w:hAnsi="Times New Roman" w:cs="Times New Roman"/>
          <w:color w:val="000000" w:themeColor="text1"/>
          <w:szCs w:val="22"/>
        </w:rPr>
        <w:t>,</w:t>
      </w:r>
      <w:r w:rsidR="0021535C">
        <w:rPr>
          <w:rFonts w:ascii="Times New Roman" w:eastAsia="Calibri" w:hAnsi="Times New Roman" w:cs="Times New Roman"/>
          <w:color w:val="000000" w:themeColor="text1"/>
          <w:szCs w:val="22"/>
        </w:rPr>
        <w:t xml:space="preserve"> defined by latitudinal breaks </w:t>
      </w:r>
      <w:r w:rsidR="00A96289">
        <w:rPr>
          <w:rFonts w:ascii="Times New Roman" w:eastAsia="Calibri" w:hAnsi="Times New Roman" w:cs="Times New Roman"/>
          <w:color w:val="000000" w:themeColor="text1"/>
          <w:szCs w:val="22"/>
        </w:rPr>
        <w:t>(46°30’</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45°</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44°</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43°</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41°30’</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40°30’</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39°</w:t>
      </w:r>
      <w:r w:rsidR="00FF0954">
        <w:rPr>
          <w:rFonts w:ascii="Times New Roman" w:eastAsia="Calibri" w:hAnsi="Times New Roman" w:cs="Times New Roman"/>
          <w:color w:val="000000" w:themeColor="text1"/>
          <w:szCs w:val="22"/>
        </w:rPr>
        <w:t>N</w:t>
      </w:r>
      <w:r w:rsidR="00A96289">
        <w:rPr>
          <w:rFonts w:ascii="Times New Roman" w:eastAsia="Calibri" w:hAnsi="Times New Roman" w:cs="Times New Roman"/>
          <w:color w:val="000000" w:themeColor="text1"/>
          <w:szCs w:val="22"/>
        </w:rPr>
        <w:t>, and 37°</w:t>
      </w:r>
      <w:r w:rsidR="00FF0954">
        <w:rPr>
          <w:rFonts w:ascii="Times New Roman" w:eastAsia="Calibri" w:hAnsi="Times New Roman" w:cs="Times New Roman"/>
          <w:color w:val="000000" w:themeColor="text1"/>
          <w:szCs w:val="22"/>
        </w:rPr>
        <w:t>N</w:t>
      </w:r>
      <w:r w:rsidR="008057DB">
        <w:rPr>
          <w:rFonts w:ascii="Times New Roman" w:eastAsia="Calibri" w:hAnsi="Times New Roman" w:cs="Times New Roman"/>
          <w:color w:val="000000" w:themeColor="text1"/>
          <w:szCs w:val="22"/>
        </w:rPr>
        <w:t xml:space="preserve">; Figure </w:t>
      </w:r>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REF studyarea \h </w:instrText>
      </w:r>
      <w:r>
        <w:rPr>
          <w:rFonts w:ascii="Times New Roman" w:eastAsia="Calibri" w:hAnsi="Times New Roman" w:cs="Times New Roman"/>
          <w:color w:val="000000" w:themeColor="text1"/>
          <w:szCs w:val="22"/>
        </w:rPr>
      </w:r>
      <w:r>
        <w:rPr>
          <w:rFonts w:ascii="Times New Roman" w:eastAsia="Calibri" w:hAnsi="Times New Roman" w:cs="Times New Roman"/>
          <w:color w:val="000000" w:themeColor="text1"/>
          <w:szCs w:val="22"/>
        </w:rPr>
        <w:fldChar w:fldCharType="separate"/>
      </w:r>
      <w:r w:rsidR="008F688D">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sidR="00A96289">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which</w:t>
      </w:r>
      <w:r w:rsidR="00A96289">
        <w:rPr>
          <w:rFonts w:ascii="Times New Roman" w:eastAsia="Calibri" w:hAnsi="Times New Roman" w:cs="Times New Roman"/>
          <w:color w:val="000000" w:themeColor="text1"/>
          <w:szCs w:val="22"/>
        </w:rPr>
        <w:t xml:space="preserve"> </w:t>
      </w:r>
      <w:r w:rsidR="0021535C">
        <w:rPr>
          <w:rFonts w:ascii="Times New Roman" w:eastAsia="Calibri" w:hAnsi="Times New Roman" w:cs="Times New Roman"/>
          <w:color w:val="000000" w:themeColor="text1"/>
          <w:szCs w:val="22"/>
        </w:rPr>
        <w:t>correspond with fishing out of major ports</w:t>
      </w:r>
      <w:r w:rsidR="00A96289">
        <w:rPr>
          <w:rFonts w:ascii="Times New Roman" w:eastAsia="Calibri" w:hAnsi="Times New Roman" w:cs="Times New Roman"/>
          <w:color w:val="000000" w:themeColor="text1"/>
          <w:szCs w:val="22"/>
        </w:rPr>
        <w:t xml:space="preserve"> </w:t>
      </w:r>
      <w:r w:rsidR="00FF0954" w:rsidRPr="00D00BA5">
        <w:rPr>
          <w:rFonts w:ascii="Times New Roman" w:eastAsia="Calibri" w:hAnsi="Times New Roman" w:cs="Times New Roman"/>
          <w:color w:val="000000" w:themeColor="text1"/>
          <w:szCs w:val="22"/>
        </w:rPr>
        <w:t>and prominent biogeographic features at Cape Blanco, OR (42° 50</w:t>
      </w:r>
      <w:r w:rsidR="00615B3B">
        <w:rPr>
          <w:rFonts w:ascii="Times New Roman" w:eastAsia="Calibri" w:hAnsi="Times New Roman" w:cs="Times New Roman"/>
          <w:color w:val="000000" w:themeColor="text1"/>
          <w:szCs w:val="22"/>
        </w:rPr>
        <w:t>`</w:t>
      </w:r>
      <w:r w:rsidR="00FF0954" w:rsidRPr="00D00BA5">
        <w:rPr>
          <w:rFonts w:ascii="Times New Roman" w:eastAsia="Calibri" w:hAnsi="Times New Roman" w:cs="Times New Roman"/>
          <w:color w:val="000000" w:themeColor="text1"/>
          <w:szCs w:val="22"/>
        </w:rPr>
        <w:t xml:space="preserve">N) and Cape </w:t>
      </w:r>
      <w:r w:rsidR="00FF0954">
        <w:rPr>
          <w:rFonts w:ascii="Times New Roman" w:eastAsia="Calibri" w:hAnsi="Times New Roman" w:cs="Times New Roman"/>
          <w:color w:val="000000" w:themeColor="text1"/>
          <w:szCs w:val="22"/>
        </w:rPr>
        <w:t>Mendocino, CA (40° 26</w:t>
      </w:r>
      <w:r w:rsidR="00615B3B">
        <w:rPr>
          <w:rFonts w:ascii="Times New Roman" w:eastAsia="Calibri" w:hAnsi="Times New Roman" w:cs="Times New Roman"/>
          <w:color w:val="000000" w:themeColor="text1"/>
          <w:szCs w:val="22"/>
        </w:rPr>
        <w:t>`</w:t>
      </w:r>
      <w:r w:rsidR="00FF0954">
        <w:rPr>
          <w:rFonts w:ascii="Times New Roman" w:eastAsia="Calibri" w:hAnsi="Times New Roman" w:cs="Times New Roman"/>
          <w:color w:val="000000" w:themeColor="text1"/>
          <w:szCs w:val="22"/>
        </w:rPr>
        <w:t>N)</w:t>
      </w:r>
      <w:r w:rsidR="008057DB">
        <w:rPr>
          <w:rFonts w:ascii="Times New Roman" w:eastAsia="Calibri" w:hAnsi="Times New Roman" w:cs="Times New Roman"/>
          <w:color w:val="000000" w:themeColor="text1"/>
          <w:szCs w:val="22"/>
        </w:rPr>
        <w:t>: (a</w:t>
      </w:r>
      <w:r w:rsidR="008057DB" w:rsidRPr="00D00BA5">
        <w:rPr>
          <w:rFonts w:ascii="Times New Roman" w:eastAsia="Calibri" w:hAnsi="Times New Roman" w:cs="Times New Roman"/>
          <w:color w:val="000000" w:themeColor="text1"/>
          <w:szCs w:val="22"/>
        </w:rPr>
        <w:t>) Washington</w:t>
      </w:r>
      <w:r w:rsidR="008057DB">
        <w:rPr>
          <w:rFonts w:ascii="Times New Roman" w:eastAsia="Calibri" w:hAnsi="Times New Roman" w:cs="Times New Roman"/>
          <w:color w:val="000000" w:themeColor="text1"/>
          <w:szCs w:val="22"/>
        </w:rPr>
        <w:t>, (b)</w:t>
      </w:r>
      <w:r w:rsidR="008057DB" w:rsidRPr="00D00BA5">
        <w:rPr>
          <w:rFonts w:ascii="Times New Roman" w:eastAsia="Calibri" w:hAnsi="Times New Roman" w:cs="Times New Roman"/>
          <w:color w:val="000000" w:themeColor="text1"/>
          <w:szCs w:val="22"/>
        </w:rPr>
        <w:t xml:space="preserve"> Astoria and Tillamook</w:t>
      </w:r>
      <w:r w:rsidR="008057DB">
        <w:rPr>
          <w:rFonts w:ascii="Times New Roman" w:eastAsia="Calibri" w:hAnsi="Times New Roman" w:cs="Times New Roman"/>
          <w:color w:val="000000" w:themeColor="text1"/>
          <w:szCs w:val="22"/>
        </w:rPr>
        <w:t>,</w:t>
      </w:r>
      <w:r w:rsidR="008057DB" w:rsidRPr="00D00BA5">
        <w:rPr>
          <w:rFonts w:ascii="Times New Roman" w:eastAsia="Calibri" w:hAnsi="Times New Roman" w:cs="Times New Roman"/>
          <w:color w:val="000000" w:themeColor="text1"/>
          <w:szCs w:val="22"/>
        </w:rPr>
        <w:t xml:space="preserve"> </w:t>
      </w:r>
      <w:r w:rsidR="008057DB">
        <w:rPr>
          <w:rFonts w:ascii="Times New Roman" w:eastAsia="Calibri" w:hAnsi="Times New Roman" w:cs="Times New Roman"/>
          <w:color w:val="000000" w:themeColor="text1"/>
          <w:szCs w:val="22"/>
        </w:rPr>
        <w:t>(c</w:t>
      </w:r>
      <w:r w:rsidR="008057DB" w:rsidRPr="00D00BA5">
        <w:rPr>
          <w:rFonts w:ascii="Times New Roman" w:eastAsia="Calibri" w:hAnsi="Times New Roman" w:cs="Times New Roman"/>
          <w:color w:val="000000" w:themeColor="text1"/>
          <w:szCs w:val="22"/>
        </w:rPr>
        <w:t xml:space="preserve">) </w:t>
      </w:r>
      <w:r w:rsidR="008057DB">
        <w:rPr>
          <w:rFonts w:ascii="Times New Roman" w:eastAsia="Calibri" w:hAnsi="Times New Roman" w:cs="Times New Roman"/>
          <w:color w:val="000000" w:themeColor="text1"/>
          <w:szCs w:val="22"/>
        </w:rPr>
        <w:t xml:space="preserve">Newport, (d) </w:t>
      </w:r>
      <w:r w:rsidR="008057DB" w:rsidRPr="00D00BA5">
        <w:rPr>
          <w:rFonts w:ascii="Times New Roman" w:eastAsia="Calibri" w:hAnsi="Times New Roman" w:cs="Times New Roman"/>
          <w:color w:val="000000" w:themeColor="text1"/>
          <w:szCs w:val="22"/>
        </w:rPr>
        <w:t>Coos Bay</w:t>
      </w:r>
      <w:r w:rsidR="008057DB">
        <w:rPr>
          <w:rFonts w:ascii="Times New Roman" w:eastAsia="Calibri" w:hAnsi="Times New Roman" w:cs="Times New Roman"/>
          <w:color w:val="000000" w:themeColor="text1"/>
          <w:szCs w:val="22"/>
        </w:rPr>
        <w:t xml:space="preserve">, (e) </w:t>
      </w:r>
      <w:r w:rsidR="008057DB" w:rsidRPr="00D00BA5">
        <w:rPr>
          <w:rFonts w:ascii="Times New Roman" w:eastAsia="Calibri" w:hAnsi="Times New Roman" w:cs="Times New Roman"/>
          <w:color w:val="000000" w:themeColor="text1"/>
          <w:szCs w:val="22"/>
        </w:rPr>
        <w:t>Brookings and Crescent City</w:t>
      </w:r>
      <w:r w:rsidR="008057DB">
        <w:rPr>
          <w:rFonts w:ascii="Times New Roman" w:eastAsia="Calibri" w:hAnsi="Times New Roman" w:cs="Times New Roman"/>
          <w:color w:val="000000" w:themeColor="text1"/>
          <w:szCs w:val="22"/>
        </w:rPr>
        <w:t xml:space="preserve">, (f) Eureka, (g) </w:t>
      </w:r>
      <w:r w:rsidR="008057DB" w:rsidRPr="00D00BA5">
        <w:rPr>
          <w:rFonts w:ascii="Times New Roman" w:eastAsia="Calibri" w:hAnsi="Times New Roman" w:cs="Times New Roman"/>
          <w:color w:val="000000" w:themeColor="text1"/>
          <w:szCs w:val="22"/>
        </w:rPr>
        <w:t>Fort Bragg</w:t>
      </w:r>
      <w:r w:rsidR="008057DB">
        <w:rPr>
          <w:rFonts w:ascii="Times New Roman" w:eastAsia="Calibri" w:hAnsi="Times New Roman" w:cs="Times New Roman"/>
          <w:color w:val="000000" w:themeColor="text1"/>
          <w:szCs w:val="22"/>
        </w:rPr>
        <w:t xml:space="preserve">, (h) </w:t>
      </w:r>
      <w:r w:rsidR="008057DB" w:rsidRPr="00D00BA5">
        <w:rPr>
          <w:rFonts w:ascii="Times New Roman" w:eastAsia="Calibri" w:hAnsi="Times New Roman" w:cs="Times New Roman"/>
          <w:color w:val="000000" w:themeColor="text1"/>
          <w:szCs w:val="22"/>
        </w:rPr>
        <w:t>San Francisco and Bodega Bay</w:t>
      </w:r>
      <w:r w:rsidR="008057DB">
        <w:rPr>
          <w:rFonts w:ascii="Times New Roman" w:eastAsia="Calibri" w:hAnsi="Times New Roman" w:cs="Times New Roman"/>
          <w:color w:val="000000" w:themeColor="text1"/>
          <w:szCs w:val="22"/>
        </w:rPr>
        <w:t xml:space="preserve"> , and (</w:t>
      </w:r>
      <w:proofErr w:type="spellStart"/>
      <w:r w:rsidR="008057DB">
        <w:rPr>
          <w:rFonts w:ascii="Times New Roman" w:eastAsia="Calibri" w:hAnsi="Times New Roman" w:cs="Times New Roman"/>
          <w:color w:val="000000" w:themeColor="text1"/>
          <w:szCs w:val="22"/>
        </w:rPr>
        <w:t>i</w:t>
      </w:r>
      <w:proofErr w:type="spellEnd"/>
      <w:r w:rsidR="008057DB">
        <w:rPr>
          <w:rFonts w:ascii="Times New Roman" w:eastAsia="Calibri" w:hAnsi="Times New Roman" w:cs="Times New Roman"/>
          <w:color w:val="000000" w:themeColor="text1"/>
          <w:szCs w:val="22"/>
        </w:rPr>
        <w:t>) Monterey and Morro Bay</w:t>
      </w:r>
      <w:r w:rsidR="008057DB" w:rsidRPr="00D00BA5">
        <w:rPr>
          <w:rFonts w:ascii="Times New Roman" w:eastAsia="Calibri" w:hAnsi="Times New Roman" w:cs="Times New Roman"/>
          <w:color w:val="000000" w:themeColor="text1"/>
          <w:szCs w:val="22"/>
        </w:rPr>
        <w:t>.</w:t>
      </w:r>
      <w:r w:rsidR="0021535C">
        <w:rPr>
          <w:rFonts w:ascii="Times New Roman" w:eastAsia="Calibri" w:hAnsi="Times New Roman" w:cs="Times New Roman"/>
          <w:color w:val="000000" w:themeColor="text1"/>
          <w:szCs w:val="22"/>
        </w:rPr>
        <w:t xml:space="preserve"> </w:t>
      </w:r>
      <w:r w:rsidR="00C626FA">
        <w:rPr>
          <w:rFonts w:ascii="Times New Roman" w:eastAsia="Calibri" w:hAnsi="Times New Roman" w:cs="Times New Roman"/>
          <w:color w:val="000000" w:themeColor="text1"/>
          <w:szCs w:val="22"/>
        </w:rPr>
        <w:t xml:space="preserve">Landings and ex-vessel revenue were summed by </w:t>
      </w:r>
      <w:r w:rsidR="009412C8">
        <w:rPr>
          <w:rFonts w:ascii="Times New Roman" w:eastAsia="Calibri" w:hAnsi="Times New Roman" w:cs="Times New Roman"/>
          <w:color w:val="000000" w:themeColor="text1"/>
          <w:szCs w:val="22"/>
        </w:rPr>
        <w:t xml:space="preserve">the </w:t>
      </w:r>
      <w:r w:rsidR="00C626FA">
        <w:rPr>
          <w:rFonts w:ascii="Times New Roman" w:eastAsia="Calibri" w:hAnsi="Times New Roman" w:cs="Times New Roman"/>
          <w:color w:val="000000" w:themeColor="text1"/>
          <w:szCs w:val="22"/>
        </w:rPr>
        <w:t xml:space="preserve">port group </w:t>
      </w:r>
      <w:r w:rsidR="009412C8">
        <w:rPr>
          <w:rFonts w:ascii="Times New Roman" w:eastAsia="Calibri" w:hAnsi="Times New Roman" w:cs="Times New Roman"/>
          <w:color w:val="000000" w:themeColor="text1"/>
          <w:szCs w:val="22"/>
        </w:rPr>
        <w:t>at which they were landed</w:t>
      </w:r>
      <w:r w:rsidR="00C626FA">
        <w:rPr>
          <w:rFonts w:ascii="Times New Roman" w:eastAsia="Calibri" w:hAnsi="Times New Roman" w:cs="Times New Roman"/>
          <w:color w:val="000000" w:themeColor="text1"/>
          <w:szCs w:val="22"/>
        </w:rPr>
        <w:t xml:space="preserve"> and EDC data was summed or averaged by port group</w:t>
      </w:r>
      <w:r w:rsidR="009412C8">
        <w:rPr>
          <w:rFonts w:ascii="Times New Roman" w:eastAsia="Calibri" w:hAnsi="Times New Roman" w:cs="Times New Roman"/>
          <w:color w:val="000000" w:themeColor="text1"/>
          <w:szCs w:val="22"/>
        </w:rPr>
        <w:t xml:space="preserve"> for which the vessel had the highest ex-vessel revenue for that year</w:t>
      </w:r>
      <w:r w:rsidR="00C626FA">
        <w:rPr>
          <w:rFonts w:ascii="Times New Roman" w:eastAsia="Calibri" w:hAnsi="Times New Roman" w:cs="Times New Roman"/>
          <w:color w:val="000000" w:themeColor="text1"/>
          <w:szCs w:val="22"/>
        </w:rPr>
        <w:t>.</w:t>
      </w:r>
      <w:r w:rsidR="00A96289">
        <w:rPr>
          <w:rFonts w:ascii="Times New Roman" w:eastAsia="Calibri" w:hAnsi="Times New Roman" w:cs="Times New Roman"/>
          <w:color w:val="000000" w:themeColor="text1"/>
          <w:szCs w:val="22"/>
        </w:rPr>
        <w:t xml:space="preserve"> </w:t>
      </w:r>
      <w:r w:rsidR="009412C8">
        <w:rPr>
          <w:rFonts w:ascii="Times New Roman" w:eastAsia="Calibri" w:hAnsi="Times New Roman" w:cs="Times New Roman"/>
          <w:color w:val="000000" w:themeColor="text1"/>
          <w:szCs w:val="22"/>
        </w:rPr>
        <w:t>In the cases where</w:t>
      </w:r>
      <w:r w:rsidR="00A96289">
        <w:rPr>
          <w:rFonts w:ascii="Times New Roman" w:eastAsia="Calibri" w:hAnsi="Times New Roman" w:cs="Times New Roman"/>
          <w:color w:val="000000" w:themeColor="text1"/>
          <w:szCs w:val="22"/>
        </w:rPr>
        <w:t xml:space="preserve"> there were not enough observations to ensure confidentiality, </w:t>
      </w:r>
      <w:r w:rsidR="00FF0954" w:rsidRPr="00D00BA5">
        <w:rPr>
          <w:rFonts w:ascii="Times New Roman" w:eastAsia="Calibri" w:hAnsi="Times New Roman" w:cs="Times New Roman"/>
          <w:color w:val="000000" w:themeColor="text1"/>
          <w:szCs w:val="22"/>
        </w:rPr>
        <w:t>such that no value represented fewer than 3 entities, and no one entity represented 90% of any individual statistic</w:t>
      </w:r>
      <w:r w:rsidR="00FF0954">
        <w:rPr>
          <w:rFonts w:ascii="Times New Roman" w:eastAsia="Calibri" w:hAnsi="Times New Roman" w:cs="Times New Roman"/>
          <w:color w:val="000000" w:themeColor="text1"/>
          <w:szCs w:val="22"/>
        </w:rPr>
        <w:t>, the data was withheld from the analysis</w:t>
      </w:r>
      <w:r w:rsidR="003A63FD">
        <w:rPr>
          <w:rFonts w:ascii="Times New Roman" w:eastAsia="Calibri" w:hAnsi="Times New Roman" w:cs="Times New Roman"/>
          <w:color w:val="000000" w:themeColor="text1"/>
          <w:szCs w:val="22"/>
        </w:rPr>
        <w:t xml:space="preserve"> </w:t>
      </w:r>
      <w:r w:rsidR="003A63FD" w:rsidRPr="00D00BA5">
        <w:rPr>
          <w:rFonts w:ascii="Times New Roman" w:eastAsia="Calibri" w:hAnsi="Times New Roman" w:cs="Times New Roman"/>
          <w:color w:val="000000" w:themeColor="text1"/>
          <w:szCs w:val="22"/>
        </w:rPr>
        <w:t>(</w:t>
      </w:r>
      <w:r w:rsidR="003A63FD">
        <w:rPr>
          <w:rFonts w:ascii="Times New Roman" w:hAnsi="Times New Roman" w:cs="Times New Roman"/>
          <w:color w:val="000000" w:themeColor="text1"/>
          <w:szCs w:val="22"/>
        </w:rPr>
        <w:t xml:space="preserve">16 U.S.C. § </w:t>
      </w:r>
      <w:r w:rsidR="003A63FD" w:rsidRPr="00994E26">
        <w:rPr>
          <w:rFonts w:ascii="Times New Roman" w:eastAsia="Calibri" w:hAnsi="Times New Roman" w:cs="Times New Roman"/>
          <w:color w:val="000000" w:themeColor="text1"/>
          <w:szCs w:val="22"/>
        </w:rPr>
        <w:t>1881a</w:t>
      </w:r>
      <w:r w:rsidR="003A63FD" w:rsidRPr="00D00BA5">
        <w:rPr>
          <w:rFonts w:ascii="Times New Roman" w:eastAsia="Calibri" w:hAnsi="Times New Roman" w:cs="Times New Roman"/>
          <w:color w:val="000000" w:themeColor="text1"/>
          <w:szCs w:val="22"/>
        </w:rPr>
        <w:t>)</w:t>
      </w:r>
      <w:r w:rsidR="00FF0954" w:rsidRPr="00D00BA5">
        <w:rPr>
          <w:rFonts w:ascii="Times New Roman" w:eastAsia="Calibri" w:hAnsi="Times New Roman" w:cs="Times New Roman"/>
          <w:color w:val="000000" w:themeColor="text1"/>
          <w:szCs w:val="22"/>
        </w:rPr>
        <w:t>.</w:t>
      </w:r>
    </w:p>
    <w:p w14:paraId="57859C11" w14:textId="77777777" w:rsidR="00C342A5" w:rsidRPr="00382C27" w:rsidRDefault="00C342A5" w:rsidP="00C342A5">
      <w:pPr>
        <w:spacing w:line="240" w:lineRule="auto"/>
        <w:jc w:val="both"/>
        <w:rPr>
          <w:rFonts w:ascii="Times New Roman" w:hAnsi="Times New Roman" w:cs="Times New Roman"/>
          <w:i/>
          <w:color w:val="000000" w:themeColor="text1"/>
          <w:szCs w:val="22"/>
        </w:rPr>
      </w:pPr>
      <w:r w:rsidRPr="00382C27">
        <w:rPr>
          <w:rFonts w:ascii="Times New Roman" w:eastAsia="Calibri" w:hAnsi="Times New Roman" w:cs="Times New Roman"/>
          <w:i/>
          <w:color w:val="000000" w:themeColor="text1"/>
          <w:szCs w:val="22"/>
        </w:rPr>
        <w:t>Fishery-independent data</w:t>
      </w:r>
    </w:p>
    <w:p w14:paraId="3BC11024" w14:textId="475000C3" w:rsidR="00E37B19" w:rsidRDefault="00C342A5" w:rsidP="00411007">
      <w:pPr>
        <w:spacing w:line="240" w:lineRule="auto"/>
        <w:ind w:firstLine="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The Northwest Fisheries Science </w:t>
      </w:r>
      <w:proofErr w:type="spellStart"/>
      <w:r w:rsidRPr="00D00BA5">
        <w:rPr>
          <w:rFonts w:ascii="Times New Roman" w:eastAsia="Calibri" w:hAnsi="Times New Roman" w:cs="Times New Roman"/>
          <w:color w:val="000000" w:themeColor="text1"/>
          <w:szCs w:val="22"/>
        </w:rPr>
        <w:t>Center</w:t>
      </w:r>
      <w:proofErr w:type="spellEnd"/>
      <w:r w:rsidRPr="00D00BA5">
        <w:rPr>
          <w:rFonts w:ascii="Times New Roman" w:eastAsia="Calibri" w:hAnsi="Times New Roman" w:cs="Times New Roman"/>
          <w:color w:val="000000" w:themeColor="text1"/>
          <w:szCs w:val="22"/>
        </w:rPr>
        <w:t xml:space="preserve"> (NWFSC) </w:t>
      </w:r>
      <w:r w:rsidR="008C0847">
        <w:rPr>
          <w:rFonts w:ascii="Times New Roman" w:eastAsia="Calibri" w:hAnsi="Times New Roman" w:cs="Times New Roman"/>
          <w:color w:val="000000" w:themeColor="text1"/>
          <w:szCs w:val="22"/>
        </w:rPr>
        <w:t>Shelf-Slope survey collects annual data on hundreds of fish species along the US West Coast</w:t>
      </w:r>
      <w:r w:rsidR="00AE4E5B">
        <w:rPr>
          <w:rFonts w:ascii="Times New Roman" w:eastAsia="Calibri" w:hAnsi="Times New Roman" w:cs="Times New Roman"/>
          <w:color w:val="000000" w:themeColor="text1"/>
          <w:szCs w:val="22"/>
        </w:rPr>
        <w:t xml:space="preserve"> (</w:t>
      </w:r>
      <w:proofErr w:type="spellStart"/>
      <w:r w:rsidR="00AE4E5B" w:rsidRPr="00D00BA5">
        <w:rPr>
          <w:rFonts w:ascii="Times New Roman" w:eastAsia="Calibri" w:hAnsi="Times New Roman" w:cs="Times New Roman"/>
          <w:color w:val="000000" w:themeColor="text1"/>
          <w:szCs w:val="22"/>
        </w:rPr>
        <w:t>Bradburn</w:t>
      </w:r>
      <w:proofErr w:type="spellEnd"/>
      <w:r w:rsidR="00AE4E5B" w:rsidRPr="00D00BA5">
        <w:rPr>
          <w:rFonts w:ascii="Times New Roman" w:eastAsia="Calibri" w:hAnsi="Times New Roman" w:cs="Times New Roman"/>
          <w:color w:val="000000" w:themeColor="text1"/>
          <w:szCs w:val="22"/>
        </w:rPr>
        <w:t xml:space="preserve"> </w:t>
      </w:r>
      <w:r w:rsidR="00AE4E5B" w:rsidRPr="00D00BA5">
        <w:rPr>
          <w:rFonts w:ascii="Times New Roman" w:eastAsia="Calibri" w:hAnsi="Times New Roman" w:cs="Times New Roman"/>
          <w:i/>
          <w:color w:val="000000" w:themeColor="text1"/>
          <w:szCs w:val="22"/>
        </w:rPr>
        <w:t>et al</w:t>
      </w:r>
      <w:r w:rsidR="00AE4E5B">
        <w:rPr>
          <w:rFonts w:ascii="Times New Roman" w:eastAsia="Calibri" w:hAnsi="Times New Roman" w:cs="Times New Roman"/>
          <w:color w:val="000000" w:themeColor="text1"/>
          <w:szCs w:val="22"/>
        </w:rPr>
        <w:t>. 2011)</w:t>
      </w:r>
      <w:r w:rsidR="008C0847">
        <w:rPr>
          <w:rFonts w:ascii="Times New Roman" w:eastAsia="Calibri" w:hAnsi="Times New Roman" w:cs="Times New Roman"/>
          <w:color w:val="000000" w:themeColor="text1"/>
          <w:szCs w:val="22"/>
        </w:rPr>
        <w:t xml:space="preserve">. </w:t>
      </w:r>
      <w:r w:rsidR="00A96289">
        <w:rPr>
          <w:rFonts w:ascii="Times New Roman" w:eastAsia="Calibri" w:hAnsi="Times New Roman" w:cs="Times New Roman"/>
          <w:color w:val="000000" w:themeColor="text1"/>
          <w:szCs w:val="22"/>
        </w:rPr>
        <w:t xml:space="preserve">Contracted </w:t>
      </w:r>
      <w:r w:rsidR="009412C8">
        <w:rPr>
          <w:rFonts w:ascii="Times New Roman" w:eastAsia="Calibri" w:hAnsi="Times New Roman" w:cs="Times New Roman"/>
          <w:color w:val="000000" w:themeColor="text1"/>
          <w:szCs w:val="22"/>
        </w:rPr>
        <w:t xml:space="preserve">commercial fishing </w:t>
      </w:r>
      <w:r w:rsidR="00A96289">
        <w:rPr>
          <w:rFonts w:ascii="Times New Roman" w:eastAsia="Calibri" w:hAnsi="Times New Roman" w:cs="Times New Roman"/>
          <w:color w:val="000000" w:themeColor="text1"/>
          <w:szCs w:val="22"/>
        </w:rPr>
        <w:t>vessels</w:t>
      </w:r>
      <w:r w:rsidR="008C0847">
        <w:rPr>
          <w:rFonts w:ascii="Times New Roman" w:eastAsia="Calibri" w:hAnsi="Times New Roman" w:cs="Times New Roman"/>
          <w:color w:val="000000" w:themeColor="text1"/>
          <w:szCs w:val="22"/>
        </w:rPr>
        <w:t xml:space="preserve"> conduct standardized </w:t>
      </w:r>
      <w:r w:rsidRPr="00D00BA5">
        <w:rPr>
          <w:rFonts w:ascii="Times New Roman" w:eastAsia="Calibri" w:hAnsi="Times New Roman" w:cs="Times New Roman"/>
          <w:color w:val="000000" w:themeColor="text1"/>
          <w:szCs w:val="22"/>
        </w:rPr>
        <w:t>bottom trawl surveys at depths of 55 to 1280 m from Cape Flattery, Washington (48° 10’N) to the US-Mexico border (32° 30’N)</w:t>
      </w:r>
      <w:r w:rsidR="00E37B19">
        <w:rPr>
          <w:rFonts w:ascii="Times New Roman" w:eastAsia="Calibri" w:hAnsi="Times New Roman" w:cs="Times New Roman"/>
          <w:color w:val="000000" w:themeColor="text1"/>
          <w:szCs w:val="22"/>
        </w:rPr>
        <w:t xml:space="preserve">. </w:t>
      </w:r>
      <w:r w:rsidR="009412C8">
        <w:rPr>
          <w:rFonts w:ascii="Times New Roman" w:eastAsia="Calibri" w:hAnsi="Times New Roman" w:cs="Times New Roman"/>
          <w:color w:val="000000" w:themeColor="text1"/>
          <w:szCs w:val="22"/>
        </w:rPr>
        <w:t xml:space="preserve">Typically the survey contracts four vessels per year, although 2012 involved 2 contracts to a single vessel. </w:t>
      </w:r>
      <w:r w:rsidRPr="00D00BA5">
        <w:rPr>
          <w:rFonts w:ascii="Times New Roman" w:eastAsia="Calibri" w:hAnsi="Times New Roman" w:cs="Times New Roman"/>
          <w:color w:val="000000" w:themeColor="text1"/>
          <w:szCs w:val="22"/>
        </w:rPr>
        <w:t xml:space="preserve">The entire survey area </w:t>
      </w:r>
      <w:r w:rsidR="00E37B19">
        <w:rPr>
          <w:rFonts w:ascii="Times New Roman" w:eastAsia="Calibri" w:hAnsi="Times New Roman" w:cs="Times New Roman"/>
          <w:color w:val="000000" w:themeColor="text1"/>
          <w:szCs w:val="22"/>
        </w:rPr>
        <w:t>is</w:t>
      </w:r>
      <w:r w:rsidRPr="00D00BA5">
        <w:rPr>
          <w:rFonts w:ascii="Times New Roman" w:eastAsia="Calibri" w:hAnsi="Times New Roman" w:cs="Times New Roman"/>
          <w:color w:val="000000" w:themeColor="text1"/>
          <w:szCs w:val="22"/>
        </w:rPr>
        <w:t xml:space="preserve"> </w:t>
      </w:r>
      <w:r w:rsidR="009412C8" w:rsidRPr="00D00BA5">
        <w:rPr>
          <w:rFonts w:ascii="Times New Roman" w:eastAsia="Calibri" w:hAnsi="Times New Roman" w:cs="Times New Roman"/>
          <w:color w:val="000000" w:themeColor="text1"/>
          <w:szCs w:val="22"/>
        </w:rPr>
        <w:t>usually</w:t>
      </w:r>
      <w:r w:rsidRPr="00D00BA5">
        <w:rPr>
          <w:rFonts w:ascii="Times New Roman" w:eastAsia="Calibri" w:hAnsi="Times New Roman" w:cs="Times New Roman"/>
          <w:color w:val="000000" w:themeColor="text1"/>
          <w:szCs w:val="22"/>
        </w:rPr>
        <w:t xml:space="preserve"> covered twice per year using a stratified random sampling design (based on </w:t>
      </w:r>
      <w:r w:rsidR="00E37B19">
        <w:rPr>
          <w:rFonts w:ascii="Times New Roman" w:eastAsia="Calibri" w:hAnsi="Times New Roman" w:cs="Times New Roman"/>
          <w:color w:val="000000" w:themeColor="text1"/>
          <w:szCs w:val="22"/>
        </w:rPr>
        <w:t xml:space="preserve">three </w:t>
      </w:r>
      <w:r w:rsidRPr="00D00BA5">
        <w:rPr>
          <w:rFonts w:ascii="Times New Roman" w:eastAsia="Calibri" w:hAnsi="Times New Roman" w:cs="Times New Roman"/>
          <w:color w:val="000000" w:themeColor="text1"/>
          <w:szCs w:val="22"/>
        </w:rPr>
        <w:t>depth</w:t>
      </w:r>
      <w:r w:rsidR="00E37B19">
        <w:rPr>
          <w:rFonts w:ascii="Times New Roman" w:eastAsia="Calibri" w:hAnsi="Times New Roman" w:cs="Times New Roman"/>
          <w:color w:val="000000" w:themeColor="text1"/>
          <w:szCs w:val="22"/>
        </w:rPr>
        <w:t xml:space="preserve"> categories</w:t>
      </w:r>
      <w:r w:rsidRPr="00D00BA5">
        <w:rPr>
          <w:rFonts w:ascii="Times New Roman" w:eastAsia="Calibri" w:hAnsi="Times New Roman" w:cs="Times New Roman"/>
          <w:color w:val="000000" w:themeColor="text1"/>
          <w:szCs w:val="22"/>
        </w:rPr>
        <w:t xml:space="preserve">), with sampling extending from late May to late July for the first pass and from mid-August to late October for the second pass. </w:t>
      </w:r>
      <w:r w:rsidR="00AE4E5B">
        <w:rPr>
          <w:rFonts w:ascii="Times New Roman" w:eastAsia="Calibri" w:hAnsi="Times New Roman" w:cs="Times New Roman"/>
          <w:color w:val="000000" w:themeColor="text1"/>
          <w:szCs w:val="22"/>
        </w:rPr>
        <w:t>D</w:t>
      </w:r>
      <w:r w:rsidR="003B5EB9">
        <w:rPr>
          <w:rFonts w:ascii="Times New Roman" w:eastAsia="Calibri" w:hAnsi="Times New Roman" w:cs="Times New Roman"/>
          <w:color w:val="000000" w:themeColor="text1"/>
          <w:szCs w:val="22"/>
        </w:rPr>
        <w:t xml:space="preserve">ata </w:t>
      </w:r>
      <w:r w:rsidR="00F25FFB">
        <w:rPr>
          <w:rFonts w:ascii="Times New Roman" w:eastAsia="Calibri" w:hAnsi="Times New Roman" w:cs="Times New Roman"/>
          <w:color w:val="000000" w:themeColor="text1"/>
          <w:szCs w:val="22"/>
        </w:rPr>
        <w:t>are used as the primary source of</w:t>
      </w:r>
      <w:r w:rsidR="009412C8">
        <w:rPr>
          <w:rFonts w:ascii="Times New Roman" w:eastAsia="Calibri" w:hAnsi="Times New Roman" w:cs="Times New Roman"/>
          <w:color w:val="000000" w:themeColor="text1"/>
          <w:szCs w:val="22"/>
        </w:rPr>
        <w:t xml:space="preserve"> abundance</w:t>
      </w:r>
      <w:r w:rsidR="00F25FFB">
        <w:rPr>
          <w:rFonts w:ascii="Times New Roman" w:eastAsia="Calibri" w:hAnsi="Times New Roman" w:cs="Times New Roman"/>
          <w:color w:val="000000" w:themeColor="text1"/>
          <w:szCs w:val="22"/>
        </w:rPr>
        <w:t xml:space="preserve"> information for most </w:t>
      </w:r>
      <w:r w:rsidR="00AE4E5B">
        <w:rPr>
          <w:rFonts w:ascii="Times New Roman" w:eastAsia="Calibri" w:hAnsi="Times New Roman" w:cs="Times New Roman"/>
          <w:color w:val="000000" w:themeColor="text1"/>
          <w:szCs w:val="22"/>
        </w:rPr>
        <w:t xml:space="preserve">PFMC </w:t>
      </w:r>
      <w:proofErr w:type="spellStart"/>
      <w:r w:rsidR="00F25FFB">
        <w:rPr>
          <w:rFonts w:ascii="Times New Roman" w:eastAsia="Calibri" w:hAnsi="Times New Roman" w:cs="Times New Roman"/>
          <w:color w:val="000000" w:themeColor="text1"/>
          <w:szCs w:val="22"/>
        </w:rPr>
        <w:t>groundf</w:t>
      </w:r>
      <w:r w:rsidR="00AE4E5B">
        <w:rPr>
          <w:rFonts w:ascii="Times New Roman" w:eastAsia="Calibri" w:hAnsi="Times New Roman" w:cs="Times New Roman"/>
          <w:color w:val="000000" w:themeColor="text1"/>
          <w:szCs w:val="22"/>
        </w:rPr>
        <w:t>ish</w:t>
      </w:r>
      <w:proofErr w:type="spellEnd"/>
      <w:r w:rsidR="00AE4E5B">
        <w:rPr>
          <w:rFonts w:ascii="Times New Roman" w:eastAsia="Calibri" w:hAnsi="Times New Roman" w:cs="Times New Roman"/>
          <w:color w:val="000000" w:themeColor="text1"/>
          <w:szCs w:val="22"/>
        </w:rPr>
        <w:t xml:space="preserve"> stock assessments</w:t>
      </w:r>
      <w:r w:rsidR="00F25FFB">
        <w:rPr>
          <w:rFonts w:ascii="Times New Roman" w:eastAsia="Calibri" w:hAnsi="Times New Roman" w:cs="Times New Roman"/>
          <w:color w:val="000000" w:themeColor="text1"/>
          <w:szCs w:val="22"/>
        </w:rPr>
        <w:t>. Specifically, relative indexes of abundance</w:t>
      </w:r>
      <w:r w:rsidR="00AE4E5B">
        <w:rPr>
          <w:rFonts w:ascii="Times New Roman" w:eastAsia="Calibri" w:hAnsi="Times New Roman" w:cs="Times New Roman"/>
          <w:color w:val="000000" w:themeColor="text1"/>
          <w:szCs w:val="22"/>
        </w:rPr>
        <w:t xml:space="preserve"> are generated using</w:t>
      </w:r>
      <w:r w:rsidR="00F25FFB">
        <w:rPr>
          <w:rFonts w:ascii="Times New Roman" w:eastAsia="Calibri" w:hAnsi="Times New Roman" w:cs="Times New Roman"/>
          <w:color w:val="000000" w:themeColor="text1"/>
          <w:szCs w:val="22"/>
        </w:rPr>
        <w:t xml:space="preserve"> </w:t>
      </w:r>
      <w:r w:rsidR="00AE4E5B">
        <w:rPr>
          <w:rFonts w:ascii="Times New Roman" w:eastAsia="Calibri" w:hAnsi="Times New Roman" w:cs="Times New Roman"/>
          <w:color w:val="000000" w:themeColor="text1"/>
          <w:szCs w:val="22"/>
        </w:rPr>
        <w:t xml:space="preserve">the </w:t>
      </w:r>
      <w:r w:rsidR="00F25FFB">
        <w:rPr>
          <w:rFonts w:ascii="Times New Roman" w:eastAsia="Calibri" w:hAnsi="Times New Roman" w:cs="Times New Roman"/>
          <w:color w:val="000000" w:themeColor="text1"/>
          <w:szCs w:val="22"/>
        </w:rPr>
        <w:t xml:space="preserve">spatially resolved </w:t>
      </w:r>
      <w:r w:rsidR="0087218B">
        <w:rPr>
          <w:rFonts w:ascii="Times New Roman" w:eastAsia="Calibri" w:hAnsi="Times New Roman" w:cs="Times New Roman"/>
          <w:color w:val="000000" w:themeColor="text1"/>
          <w:szCs w:val="22"/>
        </w:rPr>
        <w:t xml:space="preserve">(trawl mid-point) </w:t>
      </w:r>
      <w:r w:rsidR="00F25FFB">
        <w:rPr>
          <w:rFonts w:ascii="Times New Roman" w:eastAsia="Calibri" w:hAnsi="Times New Roman" w:cs="Times New Roman"/>
          <w:color w:val="000000" w:themeColor="text1"/>
          <w:szCs w:val="22"/>
        </w:rPr>
        <w:t xml:space="preserve">species-specific catches </w:t>
      </w:r>
      <w:r w:rsidR="00AE4E5B">
        <w:rPr>
          <w:rFonts w:ascii="Times New Roman" w:eastAsia="Calibri" w:hAnsi="Times New Roman" w:cs="Times New Roman"/>
          <w:color w:val="000000" w:themeColor="text1"/>
          <w:szCs w:val="22"/>
        </w:rPr>
        <w:t>and</w:t>
      </w:r>
      <w:r w:rsidR="00F25FFB">
        <w:rPr>
          <w:rFonts w:ascii="Times New Roman" w:eastAsia="Calibri" w:hAnsi="Times New Roman" w:cs="Times New Roman"/>
          <w:color w:val="000000" w:themeColor="text1"/>
          <w:szCs w:val="22"/>
        </w:rPr>
        <w:t xml:space="preserve"> delta generalized linear mixed-effects models (delta-GLMMs)</w:t>
      </w:r>
      <w:r w:rsidR="00AE4E5B">
        <w:rPr>
          <w:rFonts w:ascii="Times New Roman" w:eastAsia="Calibri" w:hAnsi="Times New Roman" w:cs="Times New Roman"/>
          <w:color w:val="000000" w:themeColor="text1"/>
          <w:szCs w:val="22"/>
        </w:rPr>
        <w:t>,</w:t>
      </w:r>
      <w:r w:rsidR="00F25FFB">
        <w:rPr>
          <w:rFonts w:ascii="Times New Roman" w:eastAsia="Calibri" w:hAnsi="Times New Roman" w:cs="Times New Roman"/>
          <w:color w:val="000000" w:themeColor="text1"/>
          <w:szCs w:val="22"/>
        </w:rPr>
        <w:t xml:space="preserve"> which can account for vessel ‘catchability’</w:t>
      </w:r>
      <w:r w:rsidR="0087218B">
        <w:rPr>
          <w:rFonts w:ascii="Times New Roman" w:eastAsia="Calibri" w:hAnsi="Times New Roman" w:cs="Times New Roman"/>
          <w:color w:val="000000" w:themeColor="text1"/>
          <w:szCs w:val="22"/>
        </w:rPr>
        <w:t xml:space="preserve">, spatiotemporal variability, and uncertainty arising from small sample sizes or extreme catch events (Thorson and Ward, 2013). </w:t>
      </w:r>
    </w:p>
    <w:p w14:paraId="26CE00A9" w14:textId="4F8873B6" w:rsidR="00975DE5" w:rsidRPr="00975DE5" w:rsidRDefault="00975DE5" w:rsidP="003A63FD">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Relative indexes of abundance by port group for sablefish and </w:t>
      </w:r>
      <w:r w:rsidR="00FF0EB4">
        <w:rPr>
          <w:rFonts w:ascii="Times New Roman" w:eastAsia="Calibri" w:hAnsi="Times New Roman" w:cs="Times New Roman"/>
          <w:color w:val="000000" w:themeColor="text1"/>
          <w:szCs w:val="22"/>
        </w:rPr>
        <w:t xml:space="preserve">four </w:t>
      </w:r>
      <w:r>
        <w:rPr>
          <w:rFonts w:ascii="Times New Roman" w:eastAsia="Calibri" w:hAnsi="Times New Roman" w:cs="Times New Roman"/>
          <w:color w:val="000000" w:themeColor="text1"/>
          <w:szCs w:val="22"/>
        </w:rPr>
        <w:t xml:space="preserve">overfished species were </w:t>
      </w:r>
      <w:r w:rsidR="009412C8">
        <w:rPr>
          <w:rFonts w:ascii="Times New Roman" w:eastAsia="Calibri" w:hAnsi="Times New Roman" w:cs="Times New Roman"/>
          <w:color w:val="000000" w:themeColor="text1"/>
          <w:szCs w:val="22"/>
        </w:rPr>
        <w:t>estimated</w:t>
      </w:r>
      <w:r>
        <w:rPr>
          <w:rFonts w:ascii="Times New Roman" w:eastAsia="Calibri" w:hAnsi="Times New Roman" w:cs="Times New Roman"/>
          <w:color w:val="000000" w:themeColor="text1"/>
          <w:szCs w:val="22"/>
        </w:rPr>
        <w:t xml:space="preserve"> using d</w:t>
      </w:r>
      <w:r w:rsidR="00AE4E5B">
        <w:rPr>
          <w:rFonts w:ascii="Times New Roman" w:eastAsia="Calibri" w:hAnsi="Times New Roman" w:cs="Times New Roman"/>
          <w:color w:val="000000" w:themeColor="text1"/>
          <w:szCs w:val="22"/>
        </w:rPr>
        <w:t xml:space="preserve">elta-GLMMs </w:t>
      </w:r>
      <w:r>
        <w:rPr>
          <w:rFonts w:ascii="Times New Roman" w:eastAsia="Calibri" w:hAnsi="Times New Roman" w:cs="Times New Roman"/>
          <w:color w:val="000000" w:themeColor="text1"/>
          <w:szCs w:val="22"/>
        </w:rPr>
        <w:t xml:space="preserve">implemented with an </w:t>
      </w:r>
      <w:r w:rsidR="00AE4E5B">
        <w:rPr>
          <w:rFonts w:ascii="Times New Roman" w:eastAsia="Calibri" w:hAnsi="Times New Roman" w:cs="Times New Roman"/>
          <w:color w:val="000000" w:themeColor="text1"/>
          <w:szCs w:val="22"/>
        </w:rPr>
        <w:t xml:space="preserve">open source software package (Thorson and Ward, 2013) in the R statistical software environment (R Core Team, 2015). </w:t>
      </w:r>
      <w:r w:rsidR="009412C8">
        <w:rPr>
          <w:rFonts w:ascii="Times New Roman" w:eastAsia="Calibri" w:hAnsi="Times New Roman" w:cs="Times New Roman"/>
          <w:color w:val="000000" w:themeColor="text1"/>
          <w:szCs w:val="22"/>
        </w:rPr>
        <w:t xml:space="preserve">Although </w:t>
      </w:r>
      <w:proofErr w:type="spellStart"/>
      <w:r w:rsidR="009412C8">
        <w:rPr>
          <w:rFonts w:ascii="Times New Roman" w:eastAsia="Calibri" w:hAnsi="Times New Roman" w:cs="Times New Roman"/>
          <w:color w:val="000000" w:themeColor="text1"/>
          <w:szCs w:val="22"/>
        </w:rPr>
        <w:t>c</w:t>
      </w:r>
      <w:r w:rsidR="00FF0EB4">
        <w:rPr>
          <w:rFonts w:ascii="Times New Roman" w:eastAsia="Calibri" w:hAnsi="Times New Roman" w:cs="Times New Roman"/>
          <w:color w:val="000000" w:themeColor="text1"/>
          <w:szCs w:val="22"/>
        </w:rPr>
        <w:t>owcod</w:t>
      </w:r>
      <w:proofErr w:type="spellEnd"/>
      <w:r w:rsidR="00FF0EB4">
        <w:rPr>
          <w:rFonts w:ascii="Times New Roman" w:eastAsia="Calibri" w:hAnsi="Times New Roman" w:cs="Times New Roman"/>
          <w:color w:val="000000" w:themeColor="text1"/>
          <w:szCs w:val="22"/>
        </w:rPr>
        <w:t xml:space="preserve"> </w:t>
      </w:r>
      <w:r w:rsidR="009412C8">
        <w:rPr>
          <w:rFonts w:ascii="Times New Roman" w:eastAsia="Calibri" w:hAnsi="Times New Roman" w:cs="Times New Roman"/>
          <w:color w:val="000000" w:themeColor="text1"/>
          <w:szCs w:val="22"/>
        </w:rPr>
        <w:t xml:space="preserve">is currently declared overfish, it </w:t>
      </w:r>
      <w:r w:rsidR="00FF0EB4">
        <w:rPr>
          <w:rFonts w:ascii="Times New Roman" w:eastAsia="Calibri" w:hAnsi="Times New Roman" w:cs="Times New Roman"/>
          <w:color w:val="000000" w:themeColor="text1"/>
          <w:szCs w:val="22"/>
        </w:rPr>
        <w:t>was not included because spatial management (Rockfish Conservation Areas) have been</w:t>
      </w:r>
      <w:r w:rsidR="009412C8">
        <w:rPr>
          <w:rFonts w:ascii="Times New Roman" w:eastAsia="Calibri" w:hAnsi="Times New Roman" w:cs="Times New Roman"/>
          <w:color w:val="000000" w:themeColor="text1"/>
          <w:szCs w:val="22"/>
        </w:rPr>
        <w:t xml:space="preserve"> successful in decreasing instances of </w:t>
      </w:r>
      <w:r w:rsidR="00FF0EB4">
        <w:rPr>
          <w:rFonts w:ascii="Times New Roman" w:eastAsia="Calibri" w:hAnsi="Times New Roman" w:cs="Times New Roman"/>
          <w:color w:val="000000" w:themeColor="text1"/>
          <w:szCs w:val="22"/>
        </w:rPr>
        <w:t>bycatch and as a species they represent the smallest (sometimes zero) percent of bycatch within the sablefish fishery (NMFS, 2004).</w:t>
      </w:r>
      <w:r w:rsidR="000A5ADE">
        <w:rPr>
          <w:rFonts w:ascii="Times New Roman" w:eastAsia="Calibri" w:hAnsi="Times New Roman" w:cs="Times New Roman"/>
          <w:color w:val="000000" w:themeColor="text1"/>
          <w:szCs w:val="22"/>
        </w:rPr>
        <w:t xml:space="preserve"> </w:t>
      </w:r>
      <w:r w:rsidR="009412C8">
        <w:rPr>
          <w:rFonts w:ascii="Times New Roman" w:eastAsia="Calibri" w:hAnsi="Times New Roman" w:cs="Times New Roman"/>
          <w:color w:val="000000" w:themeColor="text1"/>
          <w:szCs w:val="22"/>
        </w:rPr>
        <w:t>D</w:t>
      </w:r>
      <w:r>
        <w:rPr>
          <w:rFonts w:ascii="Times New Roman" w:eastAsia="Calibri" w:hAnsi="Times New Roman" w:cs="Times New Roman"/>
          <w:color w:val="000000" w:themeColor="text1"/>
          <w:szCs w:val="22"/>
        </w:rPr>
        <w:t>elta-GLMM</w:t>
      </w:r>
      <w:r w:rsidR="009412C8">
        <w:rPr>
          <w:rFonts w:ascii="Times New Roman" w:eastAsia="Calibri" w:hAnsi="Times New Roman" w:cs="Times New Roman"/>
          <w:color w:val="000000" w:themeColor="text1"/>
          <w:szCs w:val="22"/>
        </w:rPr>
        <w:t>s</w:t>
      </w:r>
      <w:r w:rsidR="00AE4E5B">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facilitate the inclusion of </w:t>
      </w:r>
      <w:proofErr w:type="spellStart"/>
      <w:r>
        <w:rPr>
          <w:rFonts w:ascii="Times New Roman" w:eastAsia="Calibri" w:hAnsi="Times New Roman" w:cs="Times New Roman"/>
          <w:color w:val="000000" w:themeColor="text1"/>
          <w:szCs w:val="22"/>
        </w:rPr>
        <w:t>vessel</w:t>
      </w:r>
      <w:proofErr w:type="gramStart"/>
      <w:r>
        <w:rPr>
          <w:rFonts w:ascii="Times New Roman" w:eastAsia="Calibri" w:hAnsi="Times New Roman" w:cs="Times New Roman"/>
          <w:color w:val="000000" w:themeColor="text1"/>
          <w:szCs w:val="22"/>
        </w:rPr>
        <w:t>:year</w:t>
      </w:r>
      <w:proofErr w:type="spellEnd"/>
      <w:proofErr w:type="gramEnd"/>
      <w:r>
        <w:rPr>
          <w:rFonts w:ascii="Times New Roman" w:eastAsia="Calibri" w:hAnsi="Times New Roman" w:cs="Times New Roman"/>
          <w:color w:val="000000" w:themeColor="text1"/>
          <w:szCs w:val="22"/>
        </w:rPr>
        <w:t xml:space="preserve"> interactions as random effects, which is necessary because vessels were not consistent across years (</w:t>
      </w:r>
      <w:proofErr w:type="spellStart"/>
      <w:r>
        <w:rPr>
          <w:rFonts w:ascii="Times New Roman" w:eastAsia="Calibri" w:hAnsi="Times New Roman" w:cs="Times New Roman"/>
          <w:color w:val="000000" w:themeColor="text1"/>
          <w:szCs w:val="22"/>
        </w:rPr>
        <w:t>Helser</w:t>
      </w:r>
      <w:proofErr w:type="spellEnd"/>
      <w:r>
        <w:rPr>
          <w:rFonts w:ascii="Times New Roman" w:eastAsia="Calibri" w:hAnsi="Times New Roman" w:cs="Times New Roman"/>
          <w:color w:val="000000" w:themeColor="text1"/>
          <w:szCs w:val="22"/>
        </w:rPr>
        <w:t xml:space="preserve">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2004). Gamma error structures were used for model components representing positive catches and a Bernoulli error structure was assumed for all presence/absence components. Stratum, vessel, and year effects were investigated, leading to five model structures for each species:</w:t>
      </w:r>
      <w:r w:rsidR="009412C8">
        <w:rPr>
          <w:rFonts w:ascii="Times New Roman" w:eastAsia="Calibri" w:hAnsi="Times New Roman" w:cs="Times New Roman"/>
          <w:color w:val="000000" w:themeColor="text1"/>
          <w:szCs w:val="22"/>
        </w:rPr>
        <w:t xml:space="preserve"> (a)</w:t>
      </w:r>
      <w:r>
        <w:rPr>
          <w:rFonts w:ascii="Times New Roman" w:eastAsia="Calibri" w:hAnsi="Times New Roman" w:cs="Times New Roman"/>
          <w:color w:val="000000" w:themeColor="text1"/>
          <w:szCs w:val="22"/>
        </w:rPr>
        <w:t xml:space="preserve"> strata and year as fixed effects and the interaction of year and vessel as random effects;</w:t>
      </w:r>
      <w:r w:rsidR="009412C8">
        <w:rPr>
          <w:rFonts w:ascii="Times New Roman" w:eastAsia="Calibri" w:hAnsi="Times New Roman" w:cs="Times New Roman"/>
          <w:color w:val="000000" w:themeColor="text1"/>
          <w:szCs w:val="22"/>
        </w:rPr>
        <w:t xml:space="preserve"> (b)</w:t>
      </w:r>
      <w:r>
        <w:rPr>
          <w:rFonts w:ascii="Times New Roman" w:eastAsia="Calibri" w:hAnsi="Times New Roman" w:cs="Times New Roman"/>
          <w:color w:val="000000" w:themeColor="text1"/>
          <w:szCs w:val="22"/>
        </w:rPr>
        <w:t xml:space="preserve"> strata and year and the interaction between strata and vessel as fixed effects;</w:t>
      </w:r>
      <w:r w:rsidR="009412C8">
        <w:rPr>
          <w:rFonts w:ascii="Times New Roman" w:eastAsia="Calibri" w:hAnsi="Times New Roman" w:cs="Times New Roman"/>
          <w:color w:val="000000" w:themeColor="text1"/>
          <w:szCs w:val="22"/>
        </w:rPr>
        <w:t xml:space="preserve"> (c)</w:t>
      </w:r>
      <w:r>
        <w:rPr>
          <w:rFonts w:ascii="Times New Roman" w:eastAsia="Calibri" w:hAnsi="Times New Roman" w:cs="Times New Roman"/>
          <w:color w:val="000000" w:themeColor="text1"/>
          <w:szCs w:val="22"/>
        </w:rPr>
        <w:t xml:space="preserve"> strata and year as fixed </w:t>
      </w:r>
      <w:r>
        <w:rPr>
          <w:rFonts w:ascii="Times New Roman" w:eastAsia="Calibri" w:hAnsi="Times New Roman" w:cs="Times New Roman"/>
          <w:color w:val="000000" w:themeColor="text1"/>
          <w:szCs w:val="22"/>
        </w:rPr>
        <w:lastRenderedPageBreak/>
        <w:t>effects and the interactions between year and vessel and strata and vessel as random effects;</w:t>
      </w:r>
      <w:r w:rsidR="009412C8">
        <w:rPr>
          <w:rFonts w:ascii="Times New Roman" w:eastAsia="Calibri" w:hAnsi="Times New Roman" w:cs="Times New Roman"/>
          <w:color w:val="000000" w:themeColor="text1"/>
          <w:szCs w:val="22"/>
        </w:rPr>
        <w:t xml:space="preserve"> (d) </w:t>
      </w:r>
      <w:r>
        <w:rPr>
          <w:rFonts w:ascii="Times New Roman" w:eastAsia="Calibri" w:hAnsi="Times New Roman" w:cs="Times New Roman"/>
          <w:color w:val="000000" w:themeColor="text1"/>
          <w:szCs w:val="22"/>
        </w:rPr>
        <w:t>strat</w:t>
      </w:r>
      <w:r w:rsidR="009412C8">
        <w:rPr>
          <w:rFonts w:ascii="Times New Roman" w:eastAsia="Calibri" w:hAnsi="Times New Roman" w:cs="Times New Roman"/>
          <w:color w:val="000000" w:themeColor="text1"/>
          <w:szCs w:val="22"/>
        </w:rPr>
        <w:t xml:space="preserve">a and year as fixed effects; and (e) </w:t>
      </w:r>
      <w:r>
        <w:rPr>
          <w:rFonts w:ascii="Times New Roman" w:eastAsia="Calibri" w:hAnsi="Times New Roman" w:cs="Times New Roman"/>
          <w:color w:val="000000" w:themeColor="text1"/>
          <w:szCs w:val="22"/>
        </w:rPr>
        <w:t>strata and year as fixed effects with correlated interactions between year and vessel and strata and vessel.</w:t>
      </w:r>
      <w:r w:rsidR="009412C8">
        <w:rPr>
          <w:rFonts w:ascii="Times New Roman" w:eastAsia="Calibri" w:hAnsi="Times New Roman" w:cs="Times New Roman"/>
          <w:color w:val="000000" w:themeColor="text1"/>
          <w:szCs w:val="22"/>
        </w:rPr>
        <w:t xml:space="preserve"> Additionally, </w:t>
      </w:r>
      <w:r>
        <w:rPr>
          <w:rFonts w:ascii="Times New Roman" w:eastAsia="Calibri" w:hAnsi="Times New Roman" w:cs="Times New Roman"/>
          <w:color w:val="000000" w:themeColor="text1"/>
          <w:szCs w:val="22"/>
        </w:rPr>
        <w:t xml:space="preserve">all models included survey pass as a covariate to account for incomplete sampling during the second pass of the 2013 survey where stations south of 37°N were not sampled. Model goodness of </w:t>
      </w:r>
      <w:r w:rsidR="00FF0EB4">
        <w:rPr>
          <w:rFonts w:ascii="Times New Roman" w:eastAsia="Calibri" w:hAnsi="Times New Roman" w:cs="Times New Roman"/>
          <w:color w:val="000000" w:themeColor="text1"/>
          <w:szCs w:val="22"/>
        </w:rPr>
        <w:t>fit was evaluated using Bayesian posterior predictive checks and model selection was performed using deviance information criterion (</w:t>
      </w:r>
      <w:proofErr w:type="spellStart"/>
      <w:r w:rsidR="00FF0EB4">
        <w:rPr>
          <w:rFonts w:ascii="Times New Roman" w:eastAsia="Calibri" w:hAnsi="Times New Roman" w:cs="Times New Roman"/>
          <w:color w:val="000000" w:themeColor="text1"/>
          <w:szCs w:val="22"/>
        </w:rPr>
        <w:t>Spiegelhalter</w:t>
      </w:r>
      <w:proofErr w:type="spellEnd"/>
      <w:r w:rsidR="00FF0EB4">
        <w:rPr>
          <w:rFonts w:ascii="Times New Roman" w:eastAsia="Calibri" w:hAnsi="Times New Roman" w:cs="Times New Roman"/>
          <w:color w:val="000000" w:themeColor="text1"/>
          <w:szCs w:val="22"/>
        </w:rPr>
        <w:t xml:space="preserve"> </w:t>
      </w:r>
      <w:r w:rsidR="00FF0EB4">
        <w:rPr>
          <w:rFonts w:ascii="Times New Roman" w:eastAsia="Calibri" w:hAnsi="Times New Roman" w:cs="Times New Roman"/>
          <w:i/>
          <w:color w:val="000000" w:themeColor="text1"/>
          <w:szCs w:val="22"/>
        </w:rPr>
        <w:t>et al</w:t>
      </w:r>
      <w:r w:rsidR="00FF0EB4">
        <w:rPr>
          <w:rFonts w:ascii="Times New Roman" w:eastAsia="Calibri" w:hAnsi="Times New Roman" w:cs="Times New Roman"/>
          <w:color w:val="000000" w:themeColor="text1"/>
          <w:szCs w:val="22"/>
        </w:rPr>
        <w:t xml:space="preserve">., 2002). </w:t>
      </w:r>
    </w:p>
    <w:p w14:paraId="2ACB88BF" w14:textId="77777777" w:rsidR="006774D2" w:rsidRPr="00382C27" w:rsidRDefault="00821574" w:rsidP="008D67AC">
      <w:pPr>
        <w:spacing w:line="240" w:lineRule="auto"/>
        <w:jc w:val="both"/>
        <w:rPr>
          <w:rFonts w:ascii="Times New Roman" w:hAnsi="Times New Roman" w:cs="Times New Roman"/>
          <w:i/>
          <w:color w:val="000000" w:themeColor="text1"/>
          <w:szCs w:val="22"/>
        </w:rPr>
      </w:pPr>
      <w:r w:rsidRPr="00382C27">
        <w:rPr>
          <w:rFonts w:ascii="Times New Roman" w:eastAsia="Calibri" w:hAnsi="Times New Roman" w:cs="Times New Roman"/>
          <w:i/>
          <w:color w:val="000000" w:themeColor="text1"/>
          <w:szCs w:val="22"/>
        </w:rPr>
        <w:t>Statistical analysis</w:t>
      </w:r>
    </w:p>
    <w:p w14:paraId="5D49C952" w14:textId="3CD01823" w:rsidR="00EE566B" w:rsidRDefault="00EE566B" w:rsidP="008D67A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Generalized</w:t>
      </w:r>
      <w:r w:rsidR="008D67AC" w:rsidRPr="00D00BA5">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linear</w:t>
      </w:r>
      <w:r w:rsidR="008D67AC" w:rsidRPr="00D00BA5">
        <w:rPr>
          <w:rFonts w:ascii="Times New Roman" w:eastAsia="Calibri" w:hAnsi="Times New Roman" w:cs="Times New Roman"/>
          <w:color w:val="000000" w:themeColor="text1"/>
          <w:szCs w:val="22"/>
        </w:rPr>
        <w:t xml:space="preserve"> mixed </w:t>
      </w:r>
      <w:r w:rsidR="007A6F98">
        <w:rPr>
          <w:rFonts w:ascii="Times New Roman" w:eastAsia="Calibri" w:hAnsi="Times New Roman" w:cs="Times New Roman"/>
          <w:color w:val="000000" w:themeColor="text1"/>
          <w:szCs w:val="22"/>
        </w:rPr>
        <w:t>effect models</w:t>
      </w:r>
      <w:r w:rsidR="00CD0D87">
        <w:rPr>
          <w:rFonts w:ascii="Times New Roman" w:eastAsia="Calibri" w:hAnsi="Times New Roman" w:cs="Times New Roman"/>
          <w:color w:val="000000" w:themeColor="text1"/>
          <w:szCs w:val="22"/>
        </w:rPr>
        <w:t xml:space="preserve"> (Pinheiro and Bates, 2000)</w:t>
      </w:r>
      <w:r w:rsidR="007A6F98">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were used </w:t>
      </w:r>
      <w:r w:rsidR="008D67AC" w:rsidRPr="00D00BA5">
        <w:rPr>
          <w:rFonts w:ascii="Times New Roman" w:eastAsia="Calibri" w:hAnsi="Times New Roman" w:cs="Times New Roman"/>
          <w:color w:val="000000" w:themeColor="text1"/>
          <w:szCs w:val="22"/>
        </w:rPr>
        <w:t>to</w:t>
      </w:r>
      <w:r w:rsidR="008E64A1">
        <w:rPr>
          <w:rFonts w:ascii="Times New Roman" w:eastAsia="Calibri" w:hAnsi="Times New Roman" w:cs="Times New Roman"/>
          <w:color w:val="000000" w:themeColor="text1"/>
          <w:szCs w:val="22"/>
        </w:rPr>
        <w:t xml:space="preserve"> </w:t>
      </w:r>
      <w:r w:rsidR="00584A0E">
        <w:rPr>
          <w:rFonts w:ascii="Times New Roman" w:eastAsia="Calibri" w:hAnsi="Times New Roman" w:cs="Times New Roman"/>
          <w:color w:val="000000" w:themeColor="text1"/>
          <w:szCs w:val="22"/>
        </w:rPr>
        <w:t>provide inference regarding</w:t>
      </w:r>
      <w:r w:rsidR="007A6F98">
        <w:rPr>
          <w:rFonts w:ascii="Times New Roman" w:eastAsia="Calibri" w:hAnsi="Times New Roman" w:cs="Times New Roman"/>
          <w:color w:val="000000" w:themeColor="text1"/>
          <w:szCs w:val="22"/>
        </w:rPr>
        <w:t xml:space="preserve"> the drivers of gear switching in the US West Coast sablefish fishery</w:t>
      </w:r>
      <w:r w:rsidR="008D67AC" w:rsidRPr="00D00BA5">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GLMMs a</w:t>
      </w:r>
      <w:r w:rsidR="00392ADD">
        <w:rPr>
          <w:rFonts w:ascii="Times New Roman" w:eastAsia="Calibri" w:hAnsi="Times New Roman" w:cs="Times New Roman"/>
          <w:color w:val="000000" w:themeColor="text1"/>
          <w:szCs w:val="22"/>
        </w:rPr>
        <w:t xml:space="preserve">re extensions of linear models </w:t>
      </w:r>
      <w:r>
        <w:rPr>
          <w:rFonts w:ascii="Times New Roman" w:eastAsia="Calibri" w:hAnsi="Times New Roman" w:cs="Times New Roman"/>
          <w:color w:val="000000" w:themeColor="text1"/>
          <w:szCs w:val="22"/>
        </w:rPr>
        <w:t>with an added random component</w:t>
      </w:r>
      <w:proofErr w:type="gramStart"/>
      <w:r>
        <w:rPr>
          <w:rFonts w:ascii="Times New Roman" w:eastAsia="Calibri" w:hAnsi="Times New Roman" w:cs="Times New Roman"/>
          <w:color w:val="000000" w:themeColor="text1"/>
          <w:szCs w:val="22"/>
        </w:rPr>
        <w:t xml:space="preserve">, </w:t>
      </w:r>
      <w:proofErr w:type="gramEnd"/>
      <m:oMath>
        <m:r>
          <w:rPr>
            <w:rFonts w:ascii="Cambria Math" w:eastAsia="Calibri" w:hAnsi="Cambria Math" w:cs="Times New Roman"/>
            <w:color w:val="000000" w:themeColor="text1"/>
            <w:szCs w:val="22"/>
          </w:rPr>
          <m:t>Zμ</m:t>
        </m:r>
      </m:oMath>
      <w:r w:rsidR="008F688D">
        <w:rPr>
          <w:rFonts w:ascii="Times New Roman" w:eastAsia="Calibri" w:hAnsi="Times New Roman" w:cs="Times New Roman"/>
          <w:color w:val="000000" w:themeColor="text1"/>
          <w:szCs w:val="22"/>
        </w:rPr>
        <w:t xml:space="preserve">, which provides </w:t>
      </w:r>
      <w:r w:rsidR="008F688D">
        <w:rPr>
          <w:rFonts w:ascii="Times New Roman" w:eastAsia="Calibri" w:hAnsi="Times New Roman" w:cs="Times New Roman"/>
          <w:color w:val="000000" w:themeColor="text1"/>
          <w:szCs w:val="22"/>
        </w:rPr>
        <w:t xml:space="preserve">the flexibility needed to model the statistical means of the </w:t>
      </w:r>
      <w:r w:rsidR="008F688D">
        <w:rPr>
          <w:rFonts w:ascii="Times New Roman" w:eastAsia="Calibri" w:hAnsi="Times New Roman" w:cs="Times New Roman"/>
          <w:color w:val="000000" w:themeColor="text1"/>
          <w:szCs w:val="22"/>
        </w:rPr>
        <w:t>hierarchical data, which lack independence, an</w:t>
      </w:r>
      <w:r w:rsidR="008F688D">
        <w:rPr>
          <w:rFonts w:ascii="Times New Roman" w:eastAsia="Calibri" w:hAnsi="Times New Roman" w:cs="Times New Roman"/>
          <w:color w:val="000000" w:themeColor="text1"/>
          <w:szCs w:val="22"/>
        </w:rPr>
        <w:t>d their variance and covariance</w:t>
      </w:r>
      <w:r>
        <w:rPr>
          <w:rFonts w:ascii="Times New Roman" w:eastAsia="Calibri" w:hAnsi="Times New Roman" w:cs="Times New Roman"/>
          <w:color w:val="000000" w:themeColor="text1"/>
          <w:szCs w:val="22"/>
        </w:rPr>
        <w:t>. Using matrix notation</w:t>
      </w:r>
      <w:r w:rsidR="00D61303">
        <w:rPr>
          <w:rFonts w:ascii="Times New Roman" w:eastAsia="Calibri" w:hAnsi="Times New Roman" w:cs="Times New Roman"/>
          <w:color w:val="000000" w:themeColor="text1"/>
          <w:szCs w:val="22"/>
        </w:rPr>
        <w:t>,</w:t>
      </w:r>
      <w:r w:rsidR="00CD0D87">
        <w:rPr>
          <w:rFonts w:ascii="Times New Roman" w:eastAsia="Calibri" w:hAnsi="Times New Roman" w:cs="Times New Roman"/>
          <w:color w:val="000000" w:themeColor="text1"/>
          <w:szCs w:val="22"/>
        </w:rPr>
        <w:t xml:space="preserve"> </w:t>
      </w:r>
    </w:p>
    <w:p w14:paraId="72BD48FF" w14:textId="73A24B4E" w:rsidR="00EE566B" w:rsidRDefault="001E7E41" w:rsidP="00392ADD">
      <w:pPr>
        <w:pStyle w:val="Caption"/>
        <w:jc w:val="right"/>
        <w:rPr>
          <w:rFonts w:eastAsia="Calibri" w:cs="Times New Roman"/>
          <w:szCs w:val="22"/>
        </w:rPr>
      </w:pPr>
      <m:oMath>
        <m:r>
          <w:rPr>
            <w:rFonts w:ascii="Cambria Math" w:eastAsia="Calibri" w:hAnsi="Cambria Math" w:cs="Times New Roman"/>
            <w:szCs w:val="22"/>
          </w:rPr>
          <m:t>y=Xβ+Zμ+ ϵ</m:t>
        </m:r>
      </m:oMath>
      <w:r w:rsidR="00D61303">
        <w:rPr>
          <w:rFonts w:eastAsia="Calibri" w:cs="Times New Roman"/>
          <w:szCs w:val="22"/>
        </w:rPr>
        <w:t>,</w:t>
      </w:r>
      <w:r>
        <w:rPr>
          <w:rFonts w:eastAsia="Calibri" w:cs="Times New Roman"/>
          <w:szCs w:val="22"/>
        </w:rPr>
        <w:tab/>
      </w:r>
      <w:r>
        <w:rPr>
          <w:rFonts w:eastAsia="Calibri" w:cs="Times New Roman"/>
          <w:szCs w:val="22"/>
        </w:rPr>
        <w:tab/>
      </w:r>
      <w:r>
        <w:rPr>
          <w:rFonts w:eastAsia="Calibri" w:cs="Times New Roman"/>
          <w:szCs w:val="22"/>
        </w:rPr>
        <w:tab/>
      </w:r>
      <w:r>
        <w:rPr>
          <w:rFonts w:eastAsia="Calibri" w:cs="Times New Roman"/>
          <w:szCs w:val="22"/>
        </w:rPr>
        <w:tab/>
      </w:r>
      <w:r w:rsidR="00392ADD">
        <w:t xml:space="preserve">Equation </w:t>
      </w:r>
      <w:r>
        <w:rPr>
          <w:rFonts w:eastAsia="Calibri" w:cs="Times New Roman"/>
          <w:szCs w:val="22"/>
        </w:rPr>
        <w:fldChar w:fldCharType="begin"/>
      </w:r>
      <w:r>
        <w:rPr>
          <w:rFonts w:eastAsia="Calibri" w:cs="Times New Roman"/>
          <w:szCs w:val="22"/>
        </w:rPr>
        <w:instrText xml:space="preserve"> SEQ Equation \* MERGEFORMAT </w:instrText>
      </w:r>
      <w:r>
        <w:rPr>
          <w:rFonts w:eastAsia="Calibri" w:cs="Times New Roman"/>
          <w:szCs w:val="22"/>
        </w:rPr>
        <w:fldChar w:fldCharType="separate"/>
      </w:r>
      <w:r w:rsidR="00C112C0">
        <w:rPr>
          <w:rFonts w:eastAsia="Calibri" w:cs="Times New Roman"/>
          <w:noProof/>
          <w:szCs w:val="22"/>
        </w:rPr>
        <w:t>1</w:t>
      </w:r>
      <w:r>
        <w:rPr>
          <w:rFonts w:eastAsia="Calibri" w:cs="Times New Roman"/>
          <w:szCs w:val="22"/>
        </w:rPr>
        <w:fldChar w:fldCharType="end"/>
      </w:r>
    </w:p>
    <w:p w14:paraId="62A6424A" w14:textId="48370A87" w:rsidR="00611CF8" w:rsidRDefault="001E7E41" w:rsidP="007A6F98">
      <w:pPr>
        <w:spacing w:line="240" w:lineRule="auto"/>
        <w:jc w:val="both"/>
        <w:rPr>
          <w:rFonts w:ascii="Times New Roman" w:eastAsia="Calibri" w:hAnsi="Times New Roman" w:cs="Times New Roman"/>
          <w:color w:val="000000" w:themeColor="text1"/>
          <w:szCs w:val="22"/>
        </w:rPr>
      </w:pPr>
      <m:oMath>
        <m:r>
          <w:rPr>
            <w:rFonts w:ascii="Cambria Math" w:eastAsia="Calibri" w:hAnsi="Cambria Math" w:cs="Times New Roman"/>
            <w:color w:val="000000" w:themeColor="text1"/>
            <w:szCs w:val="22"/>
          </w:rPr>
          <m:t>y</m:t>
        </m:r>
      </m:oMath>
      <w:r>
        <w:rPr>
          <w:rFonts w:ascii="Times New Roman" w:eastAsia="Calibri" w:hAnsi="Times New Roman" w:cs="Times New Roman"/>
          <w:color w:val="000000" w:themeColor="text1"/>
          <w:szCs w:val="22"/>
        </w:rPr>
        <w:t xml:space="preserve"> is the vector representing the dependent variable, </w:t>
      </w:r>
      <m:oMath>
        <m:r>
          <w:rPr>
            <w:rFonts w:ascii="Cambria Math" w:eastAsia="Calibri" w:hAnsi="Cambria Math" w:cs="Times New Roman"/>
            <w:color w:val="000000" w:themeColor="text1"/>
            <w:szCs w:val="22"/>
          </w:rPr>
          <m:t>Xβ</m:t>
        </m:r>
      </m:oMath>
      <w:r>
        <w:rPr>
          <w:rFonts w:ascii="Times New Roman" w:eastAsia="Calibri" w:hAnsi="Times New Roman" w:cs="Times New Roman"/>
          <w:color w:val="000000" w:themeColor="text1"/>
          <w:szCs w:val="22"/>
        </w:rPr>
        <w:t xml:space="preserve"> represents the fixed portion of the model such that </w:t>
      </w:r>
      <m:oMath>
        <m:r>
          <w:rPr>
            <w:rFonts w:ascii="Cambria Math" w:eastAsia="Calibri" w:hAnsi="Cambria Math" w:cs="Times New Roman"/>
            <w:color w:val="000000" w:themeColor="text1"/>
            <w:szCs w:val="22"/>
          </w:rPr>
          <m:t>X</m:t>
        </m:r>
      </m:oMath>
      <w:r>
        <w:rPr>
          <w:rFonts w:ascii="Times New Roman" w:eastAsia="Calibri" w:hAnsi="Times New Roman" w:cs="Times New Roman"/>
          <w:color w:val="000000" w:themeColor="text1"/>
          <w:szCs w:val="22"/>
        </w:rPr>
        <w:t xml:space="preserve"> denotes the (</w:t>
      </w:r>
      <m:oMath>
        <m:r>
          <w:rPr>
            <w:rFonts w:ascii="Cambria Math" w:eastAsia="Calibri" w:hAnsi="Cambria Math" w:cs="Times New Roman"/>
            <w:color w:val="000000" w:themeColor="text1"/>
            <w:szCs w:val="22"/>
          </w:rPr>
          <m:t>n x p</m:t>
        </m:r>
      </m:oMath>
      <w:r>
        <w:rPr>
          <w:rFonts w:ascii="Times New Roman" w:eastAsia="Calibri" w:hAnsi="Times New Roman" w:cs="Times New Roman"/>
          <w:color w:val="000000" w:themeColor="text1"/>
          <w:szCs w:val="22"/>
        </w:rPr>
        <w:t xml:space="preserve">) design matrix of fixed effects and </w:t>
      </w:r>
      <m:oMath>
        <m:r>
          <w:rPr>
            <w:rFonts w:ascii="Cambria Math" w:eastAsia="Calibri" w:hAnsi="Cambria Math" w:cs="Times New Roman"/>
            <w:color w:val="000000" w:themeColor="text1"/>
            <w:szCs w:val="22"/>
          </w:rPr>
          <m:t>β</m:t>
        </m:r>
      </m:oMath>
      <w:r>
        <w:rPr>
          <w:rFonts w:ascii="Times New Roman" w:eastAsia="Calibri" w:hAnsi="Times New Roman" w:cs="Times New Roman"/>
          <w:color w:val="000000" w:themeColor="text1"/>
          <w:szCs w:val="22"/>
        </w:rPr>
        <w:t xml:space="preserve"> denotes </w:t>
      </w:r>
      <w:r w:rsidR="00D61303">
        <w:rPr>
          <w:rFonts w:ascii="Times New Roman" w:eastAsia="Calibri" w:hAnsi="Times New Roman" w:cs="Times New Roman"/>
          <w:color w:val="000000" w:themeColor="text1"/>
          <w:szCs w:val="22"/>
        </w:rPr>
        <w:t>a</w:t>
      </w:r>
      <w:r>
        <w:rPr>
          <w:rFonts w:ascii="Times New Roman" w:eastAsia="Calibri" w:hAnsi="Times New Roman" w:cs="Times New Roman"/>
          <w:color w:val="000000" w:themeColor="text1"/>
          <w:szCs w:val="22"/>
        </w:rPr>
        <w:t xml:space="preserve"> vector </w:t>
      </w:r>
      <w:r w:rsidR="00D61303">
        <w:rPr>
          <w:rFonts w:ascii="Times New Roman" w:eastAsia="Calibri" w:hAnsi="Times New Roman" w:cs="Times New Roman"/>
          <w:color w:val="000000" w:themeColor="text1"/>
          <w:szCs w:val="22"/>
        </w:rPr>
        <w:t xml:space="preserve">of length </w:t>
      </w:r>
      <m:oMath>
        <m:r>
          <w:rPr>
            <w:rFonts w:ascii="Cambria Math" w:eastAsia="Calibri" w:hAnsi="Cambria Math" w:cs="Times New Roman"/>
            <w:color w:val="000000" w:themeColor="text1"/>
            <w:szCs w:val="22"/>
          </w:rPr>
          <m:t>p</m:t>
        </m:r>
      </m:oMath>
      <w:r w:rsidR="00D61303">
        <w:rPr>
          <w:rFonts w:ascii="Times New Roman" w:eastAsia="Calibri" w:hAnsi="Times New Roman" w:cs="Times New Roman"/>
          <w:color w:val="000000" w:themeColor="text1"/>
          <w:szCs w:val="22"/>
        </w:rPr>
        <w:t xml:space="preserve"> holding the</w:t>
      </w:r>
      <w:r>
        <w:rPr>
          <w:rFonts w:ascii="Times New Roman" w:eastAsia="Calibri" w:hAnsi="Times New Roman" w:cs="Times New Roman"/>
          <w:color w:val="000000" w:themeColor="text1"/>
          <w:szCs w:val="22"/>
        </w:rPr>
        <w:t xml:space="preserve"> fixed intercept and slopes, </w:t>
      </w:r>
      <m:oMath>
        <m:r>
          <w:rPr>
            <w:rFonts w:ascii="Cambria Math" w:eastAsia="Calibri" w:hAnsi="Cambria Math" w:cs="Times New Roman"/>
            <w:color w:val="000000" w:themeColor="text1"/>
            <w:szCs w:val="22"/>
          </w:rPr>
          <m:t>μ</m:t>
        </m:r>
      </m:oMath>
      <w:r>
        <w:rPr>
          <w:rFonts w:ascii="Times New Roman" w:eastAsia="Calibri" w:hAnsi="Times New Roman" w:cs="Times New Roman"/>
          <w:color w:val="000000" w:themeColor="text1"/>
          <w:szCs w:val="22"/>
        </w:rPr>
        <w:t xml:space="preserve"> is the vector of length </w:t>
      </w:r>
      <m:oMath>
        <m:r>
          <w:rPr>
            <w:rFonts w:ascii="Cambria Math" w:eastAsia="Calibri" w:hAnsi="Cambria Math" w:cs="Times New Roman"/>
            <w:color w:val="000000" w:themeColor="text1"/>
            <w:szCs w:val="22"/>
          </w:rPr>
          <m:t>q</m:t>
        </m:r>
      </m:oMath>
      <w:r>
        <w:rPr>
          <w:rFonts w:ascii="Times New Roman" w:eastAsia="Calibri" w:hAnsi="Times New Roman" w:cs="Times New Roman"/>
          <w:color w:val="000000" w:themeColor="text1"/>
          <w:szCs w:val="22"/>
        </w:rPr>
        <w:t xml:space="preserve"> </w:t>
      </w:r>
      <w:r w:rsidR="00D61303">
        <w:rPr>
          <w:rFonts w:ascii="Times New Roman" w:eastAsia="Calibri" w:hAnsi="Times New Roman" w:cs="Times New Roman"/>
          <w:color w:val="000000" w:themeColor="text1"/>
          <w:szCs w:val="22"/>
        </w:rPr>
        <w:t>holding the</w:t>
      </w:r>
      <w:r>
        <w:rPr>
          <w:rFonts w:ascii="Times New Roman" w:eastAsia="Calibri" w:hAnsi="Times New Roman" w:cs="Times New Roman"/>
          <w:color w:val="000000" w:themeColor="text1"/>
          <w:szCs w:val="22"/>
        </w:rPr>
        <w:t xml:space="preserve"> random intercept and slopes, </w:t>
      </w:r>
      <m:oMath>
        <m:r>
          <w:rPr>
            <w:rFonts w:ascii="Cambria Math" w:eastAsia="Calibri" w:hAnsi="Cambria Math" w:cs="Times New Roman"/>
            <w:color w:val="000000" w:themeColor="text1"/>
            <w:szCs w:val="22"/>
          </w:rPr>
          <m:t>Z</m:t>
        </m:r>
      </m:oMath>
      <w:r>
        <w:rPr>
          <w:rFonts w:ascii="Times New Roman" w:eastAsia="Calibri" w:hAnsi="Times New Roman" w:cs="Times New Roman"/>
          <w:color w:val="000000" w:themeColor="text1"/>
          <w:szCs w:val="22"/>
        </w:rPr>
        <w:t xml:space="preserve"> is the (</w:t>
      </w:r>
      <m:oMath>
        <m:r>
          <w:rPr>
            <w:rFonts w:ascii="Cambria Math" w:eastAsia="Calibri" w:hAnsi="Cambria Math" w:cs="Times New Roman"/>
            <w:color w:val="000000" w:themeColor="text1"/>
            <w:szCs w:val="22"/>
          </w:rPr>
          <m:t>n x q</m:t>
        </m:r>
      </m:oMath>
      <w:r w:rsidR="00542632">
        <w:rPr>
          <w:rFonts w:ascii="Times New Roman" w:eastAsia="Calibri" w:hAnsi="Times New Roman" w:cs="Times New Roman"/>
          <w:color w:val="000000" w:themeColor="text1"/>
          <w:szCs w:val="22"/>
        </w:rPr>
        <w:t>)</w:t>
      </w:r>
      <w:r w:rsidR="00584A0E">
        <w:rPr>
          <w:rFonts w:ascii="Times New Roman" w:eastAsia="Calibri" w:hAnsi="Times New Roman" w:cs="Times New Roman"/>
          <w:color w:val="000000" w:themeColor="text1"/>
          <w:szCs w:val="22"/>
        </w:rPr>
        <w:t xml:space="preserve">, and </w:t>
      </w:r>
      <m:oMath>
        <m:r>
          <w:rPr>
            <w:rFonts w:ascii="Cambria Math" w:eastAsia="Calibri" w:hAnsi="Cambria Math" w:cs="Times New Roman"/>
            <w:color w:val="000000" w:themeColor="text1"/>
            <w:szCs w:val="22"/>
          </w:rPr>
          <m:t>ε</m:t>
        </m:r>
      </m:oMath>
      <w:r w:rsidR="00584A0E">
        <w:rPr>
          <w:rFonts w:ascii="Times New Roman" w:eastAsia="Calibri" w:hAnsi="Times New Roman" w:cs="Times New Roman"/>
          <w:color w:val="000000" w:themeColor="text1"/>
          <w:szCs w:val="22"/>
        </w:rPr>
        <w:t xml:space="preserve"> is normally distributed with a mean of zero and a variance </w:t>
      </w:r>
      <w:proofErr w:type="gramStart"/>
      <w:r w:rsidR="00584A0E">
        <w:rPr>
          <w:rFonts w:ascii="Times New Roman" w:eastAsia="Calibri" w:hAnsi="Times New Roman" w:cs="Times New Roman"/>
          <w:color w:val="000000" w:themeColor="text1"/>
          <w:szCs w:val="22"/>
        </w:rPr>
        <w:t xml:space="preserve">of </w:t>
      </w:r>
      <w:proofErr w:type="gramEnd"/>
      <m:oMath>
        <m:sSup>
          <m:sSupPr>
            <m:ctrlPr>
              <w:rPr>
                <w:rFonts w:ascii="Cambria Math" w:eastAsia="Calibri" w:hAnsi="Cambria Math" w:cs="Times New Roman"/>
                <w:i/>
                <w:color w:val="000000" w:themeColor="text1"/>
                <w:szCs w:val="22"/>
              </w:rPr>
            </m:ctrlPr>
          </m:sSupPr>
          <m:e>
            <m:r>
              <w:rPr>
                <w:rFonts w:ascii="Cambria Math" w:eastAsia="Calibri" w:hAnsi="Cambria Math" w:cs="Times New Roman"/>
                <w:color w:val="000000" w:themeColor="text1"/>
                <w:szCs w:val="22"/>
              </w:rPr>
              <m:t>σ</m:t>
            </m:r>
          </m:e>
          <m:sup>
            <m:r>
              <w:rPr>
                <w:rFonts w:ascii="Cambria Math" w:eastAsia="Calibri" w:hAnsi="Cambria Math" w:cs="Times New Roman"/>
                <w:color w:val="000000" w:themeColor="text1"/>
                <w:szCs w:val="22"/>
              </w:rPr>
              <m:t>2</m:t>
            </m:r>
          </m:sup>
        </m:sSup>
      </m:oMath>
      <w:r w:rsidR="00542632">
        <w:rPr>
          <w:rFonts w:ascii="Times New Roman" w:eastAsia="Calibri" w:hAnsi="Times New Roman" w:cs="Times New Roman"/>
          <w:color w:val="000000" w:themeColor="text1"/>
          <w:szCs w:val="22"/>
        </w:rPr>
        <w:t>.</w:t>
      </w:r>
      <w:r w:rsidR="008F688D">
        <w:rPr>
          <w:rFonts w:ascii="Times New Roman" w:eastAsia="Calibri" w:hAnsi="Times New Roman" w:cs="Times New Roman"/>
          <w:color w:val="000000" w:themeColor="text1"/>
          <w:szCs w:val="22"/>
        </w:rPr>
        <w:t xml:space="preserve"> Here,</w:t>
      </w:r>
      <w:r w:rsidR="007A6F98">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Zμ</m:t>
        </m:r>
      </m:oMath>
      <w:r w:rsidR="008F688D">
        <w:rPr>
          <w:rFonts w:ascii="Times New Roman" w:eastAsia="Calibri" w:hAnsi="Times New Roman" w:cs="Times New Roman"/>
          <w:color w:val="000000" w:themeColor="text1"/>
          <w:szCs w:val="22"/>
        </w:rPr>
        <w:t xml:space="preserve"> allowed for </w:t>
      </w:r>
      <w:r w:rsidR="00611CF8">
        <w:rPr>
          <w:rFonts w:ascii="Times New Roman" w:eastAsia="Calibri" w:hAnsi="Times New Roman" w:cs="Times New Roman"/>
          <w:color w:val="000000" w:themeColor="text1"/>
          <w:szCs w:val="22"/>
        </w:rPr>
        <w:t>variation</w:t>
      </w:r>
      <w:r w:rsidR="005C57C2">
        <w:rPr>
          <w:rFonts w:ascii="Times New Roman" w:eastAsia="Calibri" w:hAnsi="Times New Roman" w:cs="Times New Roman"/>
          <w:color w:val="000000" w:themeColor="text1"/>
          <w:szCs w:val="22"/>
        </w:rPr>
        <w:t>s among</w:t>
      </w:r>
      <w:r w:rsidR="00611CF8">
        <w:rPr>
          <w:rFonts w:ascii="Times New Roman" w:eastAsia="Calibri" w:hAnsi="Times New Roman" w:cs="Times New Roman"/>
          <w:color w:val="000000" w:themeColor="text1"/>
          <w:szCs w:val="22"/>
        </w:rPr>
        <w:t xml:space="preserve"> port group</w:t>
      </w:r>
      <w:r w:rsidR="005C57C2">
        <w:rPr>
          <w:rFonts w:ascii="Times New Roman" w:eastAsia="Calibri" w:hAnsi="Times New Roman" w:cs="Times New Roman"/>
          <w:color w:val="000000" w:themeColor="text1"/>
          <w:szCs w:val="22"/>
        </w:rPr>
        <w:t xml:space="preserve">s. </w:t>
      </w:r>
      <w:r w:rsidR="00584A0E">
        <w:rPr>
          <w:rFonts w:ascii="Times New Roman" w:eastAsia="Calibri" w:hAnsi="Times New Roman" w:cs="Times New Roman"/>
          <w:color w:val="000000" w:themeColor="text1"/>
          <w:szCs w:val="22"/>
        </w:rPr>
        <w:t xml:space="preserve">Temporal </w:t>
      </w:r>
      <w:r w:rsidR="00584A0E" w:rsidRPr="00D00BA5">
        <w:rPr>
          <w:rFonts w:ascii="Times New Roman" w:eastAsia="Calibri" w:hAnsi="Times New Roman" w:cs="Times New Roman"/>
          <w:color w:val="000000" w:themeColor="text1"/>
          <w:szCs w:val="22"/>
        </w:rPr>
        <w:t xml:space="preserve">random effects could </w:t>
      </w:r>
      <w:r w:rsidR="00584A0E">
        <w:rPr>
          <w:rFonts w:ascii="Times New Roman" w:eastAsia="Calibri" w:hAnsi="Times New Roman" w:cs="Times New Roman"/>
          <w:color w:val="000000" w:themeColor="text1"/>
          <w:szCs w:val="22"/>
        </w:rPr>
        <w:t>have been included t</w:t>
      </w:r>
      <w:r w:rsidR="005C57C2">
        <w:rPr>
          <w:rFonts w:ascii="Times New Roman" w:eastAsia="Calibri" w:hAnsi="Times New Roman" w:cs="Times New Roman"/>
          <w:color w:val="000000" w:themeColor="text1"/>
          <w:szCs w:val="22"/>
        </w:rPr>
        <w:t>o account for correlation between years</w:t>
      </w:r>
      <w:r w:rsidR="00752CFA" w:rsidRPr="00D00BA5">
        <w:rPr>
          <w:rFonts w:ascii="Times New Roman" w:eastAsia="Calibri" w:hAnsi="Times New Roman" w:cs="Times New Roman"/>
          <w:color w:val="000000" w:themeColor="text1"/>
          <w:szCs w:val="22"/>
        </w:rPr>
        <w:t>,</w:t>
      </w:r>
      <w:r w:rsidR="00D61303">
        <w:rPr>
          <w:rFonts w:ascii="Times New Roman" w:eastAsia="Calibri" w:hAnsi="Times New Roman" w:cs="Times New Roman"/>
          <w:color w:val="000000" w:themeColor="text1"/>
          <w:szCs w:val="22"/>
        </w:rPr>
        <w:t xml:space="preserve"> though</w:t>
      </w:r>
      <w:r w:rsidR="00752CFA" w:rsidRPr="00D00BA5">
        <w:rPr>
          <w:rFonts w:ascii="Times New Roman" w:eastAsia="Calibri" w:hAnsi="Times New Roman" w:cs="Times New Roman"/>
          <w:color w:val="000000" w:themeColor="text1"/>
          <w:szCs w:val="22"/>
        </w:rPr>
        <w:t xml:space="preserve"> thi</w:t>
      </w:r>
      <w:r w:rsidR="00D90817">
        <w:rPr>
          <w:rFonts w:ascii="Times New Roman" w:eastAsia="Calibri" w:hAnsi="Times New Roman" w:cs="Times New Roman"/>
          <w:color w:val="000000" w:themeColor="text1"/>
          <w:szCs w:val="22"/>
        </w:rPr>
        <w:t>s was not investigated here.</w:t>
      </w:r>
    </w:p>
    <w:p w14:paraId="0345FD1D" w14:textId="6D86D6D4" w:rsidR="00C112C0" w:rsidRDefault="008E64A1" w:rsidP="00584A0E">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The dependent variable, percent of </w:t>
      </w:r>
      <w:r w:rsidR="007A6F98">
        <w:rPr>
          <w:rFonts w:ascii="Times New Roman" w:eastAsia="Calibri" w:hAnsi="Times New Roman" w:cs="Times New Roman"/>
          <w:color w:val="000000" w:themeColor="text1"/>
          <w:szCs w:val="22"/>
        </w:rPr>
        <w:t>landings</w:t>
      </w:r>
      <w:r>
        <w:rPr>
          <w:rFonts w:ascii="Times New Roman" w:eastAsia="Calibri" w:hAnsi="Times New Roman" w:cs="Times New Roman"/>
          <w:color w:val="000000" w:themeColor="text1"/>
          <w:szCs w:val="22"/>
        </w:rPr>
        <w:t xml:space="preserve"> caught by the trawl </w:t>
      </w:r>
      <w:r w:rsidR="00042CE1">
        <w:rPr>
          <w:rFonts w:ascii="Times New Roman" w:eastAsia="Calibri" w:hAnsi="Times New Roman" w:cs="Times New Roman"/>
          <w:color w:val="000000" w:themeColor="text1"/>
          <w:szCs w:val="22"/>
        </w:rPr>
        <w:t>gear</w:t>
      </w:r>
      <w:r>
        <w:rPr>
          <w:rFonts w:ascii="Times New Roman" w:eastAsia="Calibri" w:hAnsi="Times New Roman" w:cs="Times New Roman"/>
          <w:color w:val="000000" w:themeColor="text1"/>
          <w:szCs w:val="22"/>
        </w:rPr>
        <w:t xml:space="preserve">, </w:t>
      </w:r>
      <w:r w:rsidR="007A6F98">
        <w:rPr>
          <w:rFonts w:ascii="Times New Roman" w:eastAsia="Calibri" w:hAnsi="Times New Roman" w:cs="Times New Roman"/>
          <w:color w:val="000000" w:themeColor="text1"/>
          <w:szCs w:val="22"/>
        </w:rPr>
        <w:t xml:space="preserve">was bounded between </w:t>
      </w:r>
      <w:r>
        <w:rPr>
          <w:rFonts w:ascii="Times New Roman" w:eastAsia="Calibri" w:hAnsi="Times New Roman" w:cs="Times New Roman"/>
          <w:color w:val="000000" w:themeColor="text1"/>
          <w:szCs w:val="22"/>
        </w:rPr>
        <w:t xml:space="preserve">zero and one, thus a </w:t>
      </w:r>
      <w:r w:rsidR="00C112C0">
        <w:rPr>
          <w:rFonts w:ascii="Times New Roman" w:eastAsia="Calibri" w:hAnsi="Times New Roman" w:cs="Times New Roman"/>
          <w:color w:val="000000" w:themeColor="text1"/>
          <w:szCs w:val="22"/>
        </w:rPr>
        <w:t>B</w:t>
      </w:r>
      <w:r w:rsidR="00584A0E">
        <w:rPr>
          <w:rFonts w:ascii="Times New Roman" w:eastAsia="Calibri" w:hAnsi="Times New Roman" w:cs="Times New Roman"/>
          <w:color w:val="000000" w:themeColor="text1"/>
          <w:szCs w:val="22"/>
        </w:rPr>
        <w:t xml:space="preserve">eta distribution </w:t>
      </w:r>
      <w:r>
        <w:rPr>
          <w:rFonts w:ascii="Times New Roman" w:eastAsia="Calibri" w:hAnsi="Times New Roman" w:cs="Times New Roman"/>
          <w:color w:val="000000" w:themeColor="text1"/>
          <w:szCs w:val="22"/>
        </w:rPr>
        <w:t>was d</w:t>
      </w:r>
      <w:r w:rsidR="00584A0E">
        <w:rPr>
          <w:rFonts w:ascii="Times New Roman" w:eastAsia="Calibri" w:hAnsi="Times New Roman" w:cs="Times New Roman"/>
          <w:color w:val="000000" w:themeColor="text1"/>
          <w:szCs w:val="22"/>
        </w:rPr>
        <w:t>eemed appropriate.</w:t>
      </w:r>
      <w:r w:rsidR="00C112C0">
        <w:rPr>
          <w:rFonts w:ascii="Times New Roman" w:eastAsia="Calibri" w:hAnsi="Times New Roman" w:cs="Times New Roman"/>
          <w:color w:val="000000" w:themeColor="text1"/>
          <w:szCs w:val="22"/>
        </w:rPr>
        <w:t xml:space="preserve"> The Beta distribution is a continuous distribution with finite support</w:t>
      </w:r>
      <w:r w:rsidR="00541C7A">
        <w:rPr>
          <w:rFonts w:ascii="Times New Roman" w:eastAsia="Calibri" w:hAnsi="Times New Roman" w:cs="Times New Roman"/>
          <w:color w:val="000000" w:themeColor="text1"/>
          <w:szCs w:val="22"/>
        </w:rPr>
        <w:t xml:space="preserve"> on</w:t>
      </w:r>
      <w:r w:rsidR="00C112C0">
        <w:rPr>
          <w:rFonts w:ascii="Times New Roman" w:eastAsia="Calibri" w:hAnsi="Times New Roman" w:cs="Times New Roman"/>
          <w:color w:val="000000" w:themeColor="text1"/>
          <w:szCs w:val="22"/>
        </w:rPr>
        <w:t xml:space="preserve"> [0, 1], and is governed by two shape parameters, </w:t>
      </w:r>
      <m:oMath>
        <m:r>
          <w:rPr>
            <w:rFonts w:ascii="Cambria Math" w:eastAsia="Calibri" w:hAnsi="Cambria Math" w:cs="Times New Roman"/>
            <w:color w:val="000000" w:themeColor="text1"/>
            <w:szCs w:val="22"/>
          </w:rPr>
          <m:t>a</m:t>
        </m:r>
      </m:oMath>
      <w:r w:rsidR="00C112C0">
        <w:rPr>
          <w:rFonts w:ascii="Times New Roman" w:eastAsia="Calibri" w:hAnsi="Times New Roman" w:cs="Times New Roman"/>
          <w:color w:val="000000" w:themeColor="text1"/>
          <w:szCs w:val="22"/>
        </w:rPr>
        <w:t xml:space="preserve"> </w:t>
      </w:r>
      <w:proofErr w:type="gramStart"/>
      <w:r w:rsidR="00C112C0">
        <w:rPr>
          <w:rFonts w:ascii="Times New Roman" w:eastAsia="Calibri" w:hAnsi="Times New Roman" w:cs="Times New Roman"/>
          <w:color w:val="000000" w:themeColor="text1"/>
          <w:szCs w:val="22"/>
        </w:rPr>
        <w:t xml:space="preserve">and </w:t>
      </w:r>
      <w:proofErr w:type="gramEnd"/>
      <m:oMath>
        <m:r>
          <w:rPr>
            <w:rFonts w:ascii="Cambria Math" w:eastAsia="Calibri" w:hAnsi="Cambria Math" w:cs="Times New Roman"/>
            <w:color w:val="000000" w:themeColor="text1"/>
            <w:szCs w:val="22"/>
          </w:rPr>
          <m:t>b</m:t>
        </m:r>
      </m:oMath>
      <w:r w:rsidR="00C112C0">
        <w:rPr>
          <w:rFonts w:ascii="Times New Roman" w:eastAsia="Calibri" w:hAnsi="Times New Roman" w:cs="Times New Roman"/>
          <w:color w:val="000000" w:themeColor="text1"/>
          <w:szCs w:val="22"/>
        </w:rPr>
        <w:t>:</w:t>
      </w:r>
    </w:p>
    <w:p w14:paraId="4E6012E5" w14:textId="49EA5803" w:rsidR="00C112C0" w:rsidRPr="00C112C0" w:rsidRDefault="00C112C0" w:rsidP="00C112C0">
      <w:pPr>
        <w:pStyle w:val="Caption"/>
        <w:jc w:val="right"/>
        <w:rPr>
          <w:rFonts w:eastAsia="Calibri" w:cs="Times New Roman"/>
          <w:szCs w:val="22"/>
        </w:rPr>
      </w:pPr>
      <m:oMath>
        <m:r>
          <w:rPr>
            <w:rFonts w:ascii="Cambria Math" w:eastAsia="Calibri" w:hAnsi="Cambria Math" w:cs="Times New Roman"/>
            <w:szCs w:val="22"/>
          </w:rPr>
          <m:t>f</m:t>
        </m:r>
        <m:d>
          <m:dPr>
            <m:ctrlPr>
              <w:rPr>
                <w:rFonts w:ascii="Cambria Math" w:eastAsia="Calibri" w:hAnsi="Cambria Math" w:cs="Times New Roman"/>
                <w:i/>
                <w:szCs w:val="22"/>
              </w:rPr>
            </m:ctrlPr>
          </m:dPr>
          <m:e>
            <m:r>
              <w:rPr>
                <w:rFonts w:ascii="Cambria Math" w:eastAsia="Calibri" w:hAnsi="Cambria Math" w:cs="Times New Roman"/>
                <w:szCs w:val="22"/>
              </w:rPr>
              <m:t>x;a,b</m:t>
            </m:r>
          </m:e>
        </m:d>
        <m:r>
          <w:rPr>
            <w:rFonts w:ascii="Cambria Math" w:eastAsia="Calibri" w:hAnsi="Cambria Math" w:cs="Times New Roman"/>
            <w:szCs w:val="22"/>
          </w:rPr>
          <m:t xml:space="preserve">= </m:t>
        </m:r>
        <m:f>
          <m:fPr>
            <m:ctrlPr>
              <w:rPr>
                <w:rFonts w:ascii="Cambria Math" w:eastAsia="Calibri" w:hAnsi="Cambria Math" w:cs="Times New Roman"/>
                <w:i/>
                <w:iCs w:val="0"/>
                <w:szCs w:val="22"/>
              </w:rPr>
            </m:ctrlPr>
          </m:fPr>
          <m:num>
            <m:r>
              <w:rPr>
                <w:rFonts w:ascii="Cambria Math" w:eastAsia="Calibri" w:hAnsi="Cambria Math" w:cs="Times New Roman"/>
                <w:szCs w:val="22"/>
              </w:rPr>
              <m:t>1</m:t>
            </m:r>
          </m:num>
          <m:den>
            <m:r>
              <w:rPr>
                <w:rFonts w:ascii="Cambria Math" w:eastAsia="Calibri" w:hAnsi="Cambria Math" w:cs="Times New Roman"/>
                <w:szCs w:val="22"/>
              </w:rPr>
              <m:t>B</m:t>
            </m:r>
            <m:d>
              <m:dPr>
                <m:ctrlPr>
                  <w:rPr>
                    <w:rFonts w:ascii="Cambria Math" w:eastAsia="Calibri" w:hAnsi="Cambria Math" w:cs="Times New Roman"/>
                    <w:i/>
                    <w:szCs w:val="22"/>
                  </w:rPr>
                </m:ctrlPr>
              </m:dPr>
              <m:e>
                <m:r>
                  <w:rPr>
                    <w:rFonts w:ascii="Cambria Math" w:eastAsia="Calibri" w:hAnsi="Cambria Math" w:cs="Times New Roman"/>
                    <w:szCs w:val="22"/>
                  </w:rPr>
                  <m:t>a, b</m:t>
                </m:r>
              </m:e>
            </m:d>
          </m:den>
        </m:f>
        <m:sSup>
          <m:sSupPr>
            <m:ctrlPr>
              <w:rPr>
                <w:rFonts w:ascii="Cambria Math" w:eastAsia="Calibri" w:hAnsi="Cambria Math" w:cs="Times New Roman"/>
                <w:i/>
                <w:iCs w:val="0"/>
                <w:szCs w:val="22"/>
              </w:rPr>
            </m:ctrlPr>
          </m:sSupPr>
          <m:e>
            <m:r>
              <w:rPr>
                <w:rFonts w:ascii="Cambria Math" w:eastAsia="Calibri" w:hAnsi="Cambria Math" w:cs="Times New Roman"/>
                <w:szCs w:val="22"/>
              </w:rPr>
              <m:t>x</m:t>
            </m:r>
          </m:e>
          <m:sup>
            <m:r>
              <w:rPr>
                <w:rFonts w:ascii="Cambria Math" w:eastAsia="Calibri" w:hAnsi="Cambria Math" w:cs="Times New Roman"/>
                <w:szCs w:val="22"/>
              </w:rPr>
              <m:t>a-1</m:t>
            </m:r>
          </m:sup>
        </m:sSup>
        <m:sSup>
          <m:sSupPr>
            <m:ctrlPr>
              <w:rPr>
                <w:rFonts w:ascii="Cambria Math" w:eastAsia="Calibri" w:hAnsi="Cambria Math" w:cs="Times New Roman"/>
                <w:i/>
                <w:iCs w:val="0"/>
                <w:szCs w:val="22"/>
              </w:rPr>
            </m:ctrlPr>
          </m:sSupPr>
          <m:e>
            <m:d>
              <m:dPr>
                <m:ctrlPr>
                  <w:rPr>
                    <w:rFonts w:ascii="Cambria Math" w:eastAsia="Calibri" w:hAnsi="Cambria Math" w:cs="Times New Roman"/>
                    <w:i/>
                    <w:iCs w:val="0"/>
                    <w:szCs w:val="22"/>
                  </w:rPr>
                </m:ctrlPr>
              </m:dPr>
              <m:e>
                <m:r>
                  <w:rPr>
                    <w:rFonts w:ascii="Cambria Math" w:eastAsia="Calibri" w:hAnsi="Cambria Math" w:cs="Times New Roman"/>
                    <w:szCs w:val="22"/>
                  </w:rPr>
                  <m:t>1-x</m:t>
                </m:r>
              </m:e>
            </m:d>
          </m:e>
          <m:sup>
            <m:r>
              <w:rPr>
                <w:rFonts w:ascii="Cambria Math" w:eastAsia="Calibri" w:hAnsi="Cambria Math" w:cs="Times New Roman"/>
                <w:szCs w:val="22"/>
              </w:rPr>
              <m:t>b-1</m:t>
            </m:r>
          </m:sup>
        </m:sSup>
      </m:oMath>
      <w:r>
        <w:rPr>
          <w:rFonts w:eastAsia="Calibri" w:cs="Times New Roman"/>
          <w:szCs w:val="22"/>
        </w:rPr>
        <w:tab/>
      </w:r>
      <w:r>
        <w:rPr>
          <w:rFonts w:eastAsia="Calibri" w:cs="Times New Roman"/>
          <w:szCs w:val="22"/>
        </w:rPr>
        <w:tab/>
      </w:r>
      <w:r>
        <w:rPr>
          <w:rFonts w:eastAsia="Calibri" w:cs="Times New Roman"/>
          <w:szCs w:val="22"/>
        </w:rPr>
        <w:tab/>
      </w:r>
      <w:r>
        <w:t xml:space="preserve">Equation </w:t>
      </w:r>
      <w:fldSimple w:instr=" SEQ Equation \* ARABIC ">
        <w:r>
          <w:rPr>
            <w:noProof/>
          </w:rPr>
          <w:t>2</w:t>
        </w:r>
      </w:fldSimple>
    </w:p>
    <w:p w14:paraId="2ACD6BAD" w14:textId="5A5F8D5F" w:rsidR="00616F3C" w:rsidRDefault="00C112C0" w:rsidP="00C112C0">
      <w:pPr>
        <w:spacing w:line="240" w:lineRule="auto"/>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where</w:t>
      </w:r>
      <w:proofErr w:type="gramEnd"/>
      <w:r>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B(a,b)</m:t>
        </m:r>
      </m:oMath>
      <w:r>
        <w:rPr>
          <w:rFonts w:ascii="Times New Roman" w:eastAsia="Calibri" w:hAnsi="Times New Roman" w:cs="Times New Roman"/>
          <w:color w:val="000000" w:themeColor="text1"/>
          <w:szCs w:val="22"/>
        </w:rPr>
        <w:t xml:space="preserve"> is a normalization constant defined via Euler’s Γ function, </w:t>
      </w:r>
      <m:oMath>
        <m:f>
          <m:fPr>
            <m:type m:val="lin"/>
            <m:ctrlPr>
              <w:rPr>
                <w:rFonts w:ascii="Cambria Math" w:eastAsia="Calibri" w:hAnsi="Cambria Math" w:cs="Times New Roman"/>
                <w:i/>
                <w:color w:val="000000" w:themeColor="text1"/>
                <w:szCs w:val="22"/>
              </w:rPr>
            </m:ctrlPr>
          </m:fPr>
          <m:num>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a+b</m:t>
                </m:r>
              </m:e>
            </m:d>
          </m:num>
          <m:den>
            <m:d>
              <m:dPr>
                <m:ctrlPr>
                  <w:rPr>
                    <w:rFonts w:ascii="Cambria Math" w:eastAsia="Calibri" w:hAnsi="Cambria Math" w:cs="Times New Roman"/>
                    <w:color w:val="000000" w:themeColor="text1"/>
                    <w:szCs w:val="22"/>
                  </w:rPr>
                </m:ctrlPr>
              </m:dPr>
              <m:e>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a</m:t>
                    </m:r>
                  </m:e>
                </m:d>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b</m:t>
                    </m:r>
                  </m:e>
                </m:d>
              </m:e>
            </m:d>
          </m:den>
        </m:f>
      </m:oMath>
      <w:r w:rsidR="00841225">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w:t>
      </w:r>
      <w:r w:rsidR="00841225">
        <w:rPr>
          <w:rFonts w:ascii="Times New Roman" w:eastAsia="Calibri" w:hAnsi="Times New Roman" w:cs="Times New Roman"/>
          <w:color w:val="000000" w:themeColor="text1"/>
          <w:szCs w:val="22"/>
        </w:rPr>
        <w:t xml:space="preserve">The Beta distribution cannot model non-uniform densities (i.e., a </w:t>
      </w:r>
      <w:proofErr w:type="gramStart"/>
      <w:r w:rsidR="00841225">
        <w:rPr>
          <w:rFonts w:ascii="Times New Roman" w:eastAsia="Calibri" w:hAnsi="Times New Roman" w:cs="Times New Roman"/>
          <w:color w:val="000000" w:themeColor="text1"/>
          <w:szCs w:val="22"/>
        </w:rPr>
        <w:t>Beta(</w:t>
      </w:r>
      <w:proofErr w:type="gramEnd"/>
      <w:r w:rsidR="00841225">
        <w:rPr>
          <w:rFonts w:ascii="Times New Roman" w:eastAsia="Calibri" w:hAnsi="Times New Roman" w:cs="Times New Roman"/>
          <w:color w:val="000000" w:themeColor="text1"/>
          <w:szCs w:val="22"/>
        </w:rPr>
        <w:t xml:space="preserve">1, 1) is equivalent to a uniform distribution) with any probability mass at zero or one. </w:t>
      </w:r>
      <w:bookmarkStart w:id="2" w:name="_GoBack"/>
      <w:bookmarkEnd w:id="2"/>
      <w:r w:rsidR="00841225">
        <w:rPr>
          <w:rFonts w:ascii="Times New Roman" w:eastAsia="Calibri" w:hAnsi="Times New Roman" w:cs="Times New Roman"/>
          <w:color w:val="000000" w:themeColor="text1"/>
          <w:szCs w:val="22"/>
        </w:rPr>
        <w:t>T</w:t>
      </w:r>
      <w:r w:rsidR="00042CE1">
        <w:rPr>
          <w:rFonts w:ascii="Times New Roman" w:eastAsia="Calibri" w:hAnsi="Times New Roman" w:cs="Times New Roman"/>
          <w:color w:val="000000" w:themeColor="text1"/>
          <w:szCs w:val="22"/>
        </w:rPr>
        <w:t>he data included a non-negligible number of ones</w:t>
      </w:r>
      <w:r w:rsidR="00671442">
        <w:rPr>
          <w:rFonts w:ascii="Times New Roman" w:eastAsia="Calibri" w:hAnsi="Times New Roman" w:cs="Times New Roman"/>
          <w:color w:val="000000" w:themeColor="text1"/>
          <w:szCs w:val="22"/>
        </w:rPr>
        <w:t xml:space="preserve">, </w:t>
      </w:r>
      <w:r w:rsidR="00841225">
        <w:rPr>
          <w:rFonts w:ascii="Times New Roman" w:eastAsia="Calibri" w:hAnsi="Times New Roman" w:cs="Times New Roman"/>
          <w:color w:val="000000" w:themeColor="text1"/>
          <w:szCs w:val="22"/>
        </w:rPr>
        <w:t>thus a one-inflated B</w:t>
      </w:r>
      <w:r w:rsidR="00042CE1">
        <w:rPr>
          <w:rFonts w:ascii="Times New Roman" w:eastAsia="Calibri" w:hAnsi="Times New Roman" w:cs="Times New Roman"/>
          <w:color w:val="000000" w:themeColor="text1"/>
          <w:szCs w:val="22"/>
        </w:rPr>
        <w:t>eta distribution, a mixed continuous-discrete distribution</w:t>
      </w:r>
      <w:r w:rsidR="00541C7A">
        <w:rPr>
          <w:rFonts w:ascii="Times New Roman" w:eastAsia="Calibri" w:hAnsi="Times New Roman" w:cs="Times New Roman"/>
          <w:color w:val="000000" w:themeColor="text1"/>
          <w:szCs w:val="22"/>
        </w:rPr>
        <w:t xml:space="preserve"> with an additional parameter that allows ones as y values</w:t>
      </w:r>
      <w:r w:rsidR="00841225">
        <w:rPr>
          <w:rFonts w:ascii="Times New Roman" w:eastAsia="Calibri" w:hAnsi="Times New Roman" w:cs="Times New Roman"/>
          <w:color w:val="000000" w:themeColor="text1"/>
          <w:szCs w:val="22"/>
        </w:rPr>
        <w:t>, was used</w:t>
      </w:r>
      <w:r w:rsidR="00541C7A">
        <w:rPr>
          <w:rFonts w:ascii="Times New Roman" w:eastAsia="Calibri" w:hAnsi="Times New Roman" w:cs="Times New Roman"/>
          <w:color w:val="000000" w:themeColor="text1"/>
          <w:szCs w:val="22"/>
        </w:rPr>
        <w:t xml:space="preserve"> (Ferrari and </w:t>
      </w:r>
      <w:proofErr w:type="spellStart"/>
      <w:r w:rsidR="00541C7A">
        <w:rPr>
          <w:rFonts w:ascii="Times New Roman" w:eastAsia="Calibri" w:hAnsi="Times New Roman" w:cs="Times New Roman"/>
          <w:color w:val="000000" w:themeColor="text1"/>
          <w:szCs w:val="22"/>
        </w:rPr>
        <w:t>Cribari-Neto</w:t>
      </w:r>
      <w:proofErr w:type="spellEnd"/>
      <w:r w:rsidR="00541C7A">
        <w:rPr>
          <w:rFonts w:ascii="Times New Roman" w:eastAsia="Calibri" w:hAnsi="Times New Roman" w:cs="Times New Roman"/>
          <w:color w:val="000000" w:themeColor="text1"/>
          <w:szCs w:val="22"/>
        </w:rPr>
        <w:t>, 2004)</w:t>
      </w:r>
      <w:r w:rsidR="00841225">
        <w:rPr>
          <w:rFonts w:ascii="Times New Roman" w:eastAsia="Calibri" w:hAnsi="Times New Roman" w:cs="Times New Roman"/>
          <w:color w:val="000000" w:themeColor="text1"/>
          <w:szCs w:val="22"/>
        </w:rPr>
        <w:t>.</w:t>
      </w:r>
    </w:p>
    <w:p w14:paraId="54C22CBE" w14:textId="64C4911C" w:rsidR="00752CFA" w:rsidRPr="00D00BA5" w:rsidRDefault="00541C7A" w:rsidP="00584A0E">
      <w:pPr>
        <w:spacing w:line="24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Fixed effect p</w:t>
      </w:r>
      <w:r w:rsidR="008E6339" w:rsidRPr="00D00BA5">
        <w:rPr>
          <w:rFonts w:ascii="Times New Roman" w:eastAsia="Calibri" w:hAnsi="Times New Roman" w:cs="Times New Roman"/>
          <w:color w:val="000000" w:themeColor="text1"/>
          <w:szCs w:val="22"/>
        </w:rPr>
        <w:t>redictor</w:t>
      </w:r>
      <w:r w:rsidR="008E6339">
        <w:rPr>
          <w:rFonts w:ascii="Times New Roman" w:eastAsia="Calibri" w:hAnsi="Times New Roman" w:cs="Times New Roman"/>
          <w:color w:val="000000" w:themeColor="text1"/>
          <w:szCs w:val="22"/>
        </w:rPr>
        <w:t xml:space="preserve"> variables </w:t>
      </w:r>
      <w:r>
        <w:rPr>
          <w:rFonts w:ascii="Times New Roman" w:eastAsia="Calibri" w:hAnsi="Times New Roman" w:cs="Times New Roman"/>
          <w:color w:val="000000" w:themeColor="text1"/>
          <w:szCs w:val="22"/>
        </w:rPr>
        <w:t xml:space="preserve">pertained to mean characteristics of trawl vessels for each port group and </w:t>
      </w:r>
      <w:r w:rsidR="008E6339">
        <w:rPr>
          <w:rFonts w:ascii="Times New Roman" w:eastAsia="Calibri" w:hAnsi="Times New Roman" w:cs="Times New Roman"/>
          <w:color w:val="000000" w:themeColor="text1"/>
          <w:szCs w:val="22"/>
        </w:rPr>
        <w:t>were modelled using</w:t>
      </w:r>
      <w:r w:rsidR="008E6339" w:rsidRPr="00D00BA5">
        <w:rPr>
          <w:rFonts w:ascii="Times New Roman" w:eastAsia="Calibri" w:hAnsi="Times New Roman" w:cs="Times New Roman"/>
          <w:color w:val="000000" w:themeColor="text1"/>
          <w:szCs w:val="22"/>
        </w:rPr>
        <w:t xml:space="preserve"> linear relationship</w:t>
      </w:r>
      <w:r w:rsidR="008E6339">
        <w:rPr>
          <w:rFonts w:ascii="Times New Roman" w:eastAsia="Calibri" w:hAnsi="Times New Roman" w:cs="Times New Roman"/>
          <w:color w:val="000000" w:themeColor="text1"/>
          <w:szCs w:val="22"/>
        </w:rPr>
        <w:t xml:space="preserve">s: (a) </w:t>
      </w:r>
      <w:r w:rsidR="00584A0E">
        <w:rPr>
          <w:rFonts w:ascii="Times New Roman" w:eastAsia="Calibri" w:hAnsi="Times New Roman" w:cs="Times New Roman"/>
          <w:color w:val="000000" w:themeColor="text1"/>
          <w:szCs w:val="22"/>
        </w:rPr>
        <w:t>fuel consumption</w:t>
      </w:r>
      <w:r w:rsidR="008E6339">
        <w:rPr>
          <w:rFonts w:ascii="Times New Roman" w:eastAsia="Calibri" w:hAnsi="Times New Roman" w:cs="Times New Roman"/>
          <w:color w:val="000000" w:themeColor="text1"/>
          <w:szCs w:val="22"/>
        </w:rPr>
        <w:t>, (</w:t>
      </w:r>
      <w:r w:rsidR="00584A0E">
        <w:rPr>
          <w:rFonts w:ascii="Times New Roman" w:eastAsia="Calibri" w:hAnsi="Times New Roman" w:cs="Times New Roman"/>
          <w:color w:val="000000" w:themeColor="text1"/>
          <w:szCs w:val="22"/>
        </w:rPr>
        <w:t>b</w:t>
      </w:r>
      <w:r w:rsidR="008E6339">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speed, (c) crew size, (d) </w:t>
      </w:r>
      <w:r w:rsidR="008E6339">
        <w:rPr>
          <w:rFonts w:ascii="Times New Roman" w:eastAsia="Calibri" w:hAnsi="Times New Roman" w:cs="Times New Roman"/>
          <w:color w:val="000000" w:themeColor="text1"/>
          <w:szCs w:val="22"/>
        </w:rPr>
        <w:t xml:space="preserve">fixed </w:t>
      </w:r>
      <w:r w:rsidR="00584A0E">
        <w:rPr>
          <w:rFonts w:ascii="Times New Roman" w:eastAsia="Calibri" w:hAnsi="Times New Roman" w:cs="Times New Roman"/>
          <w:color w:val="000000" w:themeColor="text1"/>
          <w:szCs w:val="22"/>
        </w:rPr>
        <w:t>costs, (</w:t>
      </w:r>
      <w:r>
        <w:rPr>
          <w:rFonts w:ascii="Times New Roman" w:eastAsia="Calibri" w:hAnsi="Times New Roman" w:cs="Times New Roman"/>
          <w:color w:val="000000" w:themeColor="text1"/>
          <w:szCs w:val="22"/>
        </w:rPr>
        <w:t>e</w:t>
      </w:r>
      <w:r w:rsidR="00584A0E">
        <w:rPr>
          <w:rFonts w:ascii="Times New Roman" w:eastAsia="Calibri" w:hAnsi="Times New Roman" w:cs="Times New Roman"/>
          <w:color w:val="000000" w:themeColor="text1"/>
          <w:szCs w:val="22"/>
        </w:rPr>
        <w:t>) variable costs</w:t>
      </w:r>
      <w:r w:rsidR="008E6339">
        <w:rPr>
          <w:rFonts w:ascii="Times New Roman" w:eastAsia="Calibri" w:hAnsi="Times New Roman" w:cs="Times New Roman"/>
          <w:color w:val="000000" w:themeColor="text1"/>
          <w:szCs w:val="22"/>
        </w:rPr>
        <w:t>, (</w:t>
      </w:r>
      <w:r>
        <w:rPr>
          <w:rFonts w:ascii="Times New Roman" w:eastAsia="Calibri" w:hAnsi="Times New Roman" w:cs="Times New Roman"/>
          <w:color w:val="000000" w:themeColor="text1"/>
          <w:szCs w:val="22"/>
        </w:rPr>
        <w:t>f</w:t>
      </w:r>
      <w:r w:rsidR="008E6339">
        <w:rPr>
          <w:rFonts w:ascii="Times New Roman" w:eastAsia="Calibri" w:hAnsi="Times New Roman" w:cs="Times New Roman"/>
          <w:color w:val="000000" w:themeColor="text1"/>
          <w:szCs w:val="22"/>
        </w:rPr>
        <w:t>) index of abundance for each modelled species, and (</w:t>
      </w:r>
      <w:r>
        <w:rPr>
          <w:rFonts w:ascii="Times New Roman" w:eastAsia="Calibri" w:hAnsi="Times New Roman" w:cs="Times New Roman"/>
          <w:color w:val="000000" w:themeColor="text1"/>
          <w:szCs w:val="22"/>
        </w:rPr>
        <w:t>g</w:t>
      </w:r>
      <w:r w:rsidR="008E6339">
        <w:rPr>
          <w:rFonts w:ascii="Times New Roman" w:eastAsia="Calibri" w:hAnsi="Times New Roman" w:cs="Times New Roman"/>
          <w:color w:val="000000" w:themeColor="text1"/>
          <w:szCs w:val="22"/>
        </w:rPr>
        <w:t xml:space="preserve">) </w:t>
      </w:r>
      <w:r w:rsidR="008E6339" w:rsidRPr="00D00BA5">
        <w:rPr>
          <w:rFonts w:ascii="Times New Roman" w:eastAsia="Calibri" w:hAnsi="Times New Roman" w:cs="Times New Roman"/>
          <w:color w:val="000000" w:themeColor="text1"/>
          <w:szCs w:val="22"/>
        </w:rPr>
        <w:t xml:space="preserve">an indicator variable for before </w:t>
      </w:r>
      <w:r w:rsidR="00584A0E">
        <w:rPr>
          <w:rFonts w:ascii="Times New Roman" w:eastAsia="Calibri" w:hAnsi="Times New Roman" w:cs="Times New Roman"/>
          <w:color w:val="000000" w:themeColor="text1"/>
          <w:szCs w:val="22"/>
        </w:rPr>
        <w:t>or</w:t>
      </w:r>
      <w:r w:rsidR="008E6339" w:rsidRPr="00D00BA5">
        <w:rPr>
          <w:rFonts w:ascii="Times New Roman" w:eastAsia="Calibri" w:hAnsi="Times New Roman" w:cs="Times New Roman"/>
          <w:color w:val="000000" w:themeColor="text1"/>
          <w:szCs w:val="22"/>
        </w:rPr>
        <w:t xml:space="preserve"> after the</w:t>
      </w:r>
      <w:r>
        <w:rPr>
          <w:rFonts w:ascii="Times New Roman" w:eastAsia="Calibri" w:hAnsi="Times New Roman" w:cs="Times New Roman"/>
          <w:color w:val="000000" w:themeColor="text1"/>
          <w:szCs w:val="22"/>
        </w:rPr>
        <w:t xml:space="preserve"> 2011</w:t>
      </w:r>
      <w:r w:rsidR="008E6339" w:rsidRPr="00D00BA5">
        <w:rPr>
          <w:rFonts w:ascii="Times New Roman" w:eastAsia="Calibri" w:hAnsi="Times New Roman" w:cs="Times New Roman"/>
          <w:color w:val="000000" w:themeColor="text1"/>
          <w:szCs w:val="22"/>
        </w:rPr>
        <w:t xml:space="preserve"> implementation of catch shares</w:t>
      </w:r>
      <w:r w:rsidR="00584A0E">
        <w:rPr>
          <w:rFonts w:ascii="Times New Roman" w:eastAsia="Calibri" w:hAnsi="Times New Roman" w:cs="Times New Roman"/>
          <w:color w:val="000000" w:themeColor="text1"/>
          <w:szCs w:val="22"/>
        </w:rPr>
        <w:t xml:space="preserve">. </w:t>
      </w:r>
      <w:r w:rsidR="008E6339" w:rsidRPr="00D00BA5">
        <w:rPr>
          <w:rFonts w:ascii="Times New Roman" w:eastAsia="Calibri" w:hAnsi="Times New Roman" w:cs="Times New Roman"/>
          <w:color w:val="000000" w:themeColor="text1"/>
          <w:szCs w:val="22"/>
        </w:rPr>
        <w:t>Not all fixed effects were included in each model run, as some are highly correlated</w:t>
      </w:r>
      <w:r w:rsidR="00584A0E">
        <w:rPr>
          <w:rFonts w:ascii="Times New Roman" w:eastAsia="Calibri" w:hAnsi="Times New Roman" w:cs="Times New Roman"/>
          <w:color w:val="000000" w:themeColor="text1"/>
          <w:szCs w:val="22"/>
        </w:rPr>
        <w:t xml:space="preserve"> and</w:t>
      </w:r>
      <w:r w:rsidR="00D90596">
        <w:rPr>
          <w:rFonts w:ascii="Times New Roman" w:eastAsia="Calibri" w:hAnsi="Times New Roman" w:cs="Times New Roman"/>
          <w:color w:val="000000" w:themeColor="text1"/>
          <w:szCs w:val="22"/>
        </w:rPr>
        <w:t xml:space="preserve"> d</w:t>
      </w:r>
      <w:r w:rsidR="00584A0E">
        <w:rPr>
          <w:rFonts w:ascii="Times New Roman" w:eastAsia="Calibri" w:hAnsi="Times New Roman" w:cs="Times New Roman"/>
          <w:color w:val="000000" w:themeColor="text1"/>
          <w:szCs w:val="22"/>
        </w:rPr>
        <w:t xml:space="preserve">egrees of freedom </w:t>
      </w:r>
      <w:r w:rsidR="00D90596">
        <w:rPr>
          <w:rFonts w:ascii="Times New Roman" w:eastAsia="Calibri" w:hAnsi="Times New Roman" w:cs="Times New Roman"/>
          <w:color w:val="000000" w:themeColor="text1"/>
          <w:szCs w:val="22"/>
        </w:rPr>
        <w:t>were limited because of the short time series available (i.e., EDC data collection began in 2009)</w:t>
      </w:r>
      <w:r w:rsidR="008E6339" w:rsidRPr="00D00BA5">
        <w:rPr>
          <w:rFonts w:ascii="Times New Roman" w:eastAsia="Calibri" w:hAnsi="Times New Roman" w:cs="Times New Roman"/>
          <w:color w:val="000000" w:themeColor="text1"/>
          <w:szCs w:val="22"/>
        </w:rPr>
        <w:t xml:space="preserve">. </w:t>
      </w:r>
      <w:r w:rsidR="00D90817">
        <w:rPr>
          <w:rFonts w:ascii="Times New Roman" w:eastAsia="Calibri" w:hAnsi="Times New Roman" w:cs="Times New Roman"/>
          <w:color w:val="000000" w:themeColor="text1"/>
          <w:szCs w:val="22"/>
        </w:rPr>
        <w:t>A</w:t>
      </w:r>
      <w:r w:rsidR="00752CFA" w:rsidRPr="00D00BA5">
        <w:rPr>
          <w:rFonts w:ascii="Times New Roman" w:eastAsia="Calibri" w:hAnsi="Times New Roman" w:cs="Times New Roman"/>
          <w:color w:val="000000" w:themeColor="text1"/>
          <w:szCs w:val="22"/>
        </w:rPr>
        <w:t xml:space="preserve">nalyses were performed using the </w:t>
      </w:r>
      <w:proofErr w:type="spellStart"/>
      <w:r w:rsidR="00662BF5" w:rsidRPr="00662BF5">
        <w:rPr>
          <w:rFonts w:ascii="Times New Roman" w:eastAsia="Calibri" w:hAnsi="Times New Roman" w:cs="Times New Roman"/>
          <w:i/>
          <w:color w:val="000000" w:themeColor="text1"/>
          <w:szCs w:val="22"/>
        </w:rPr>
        <w:t>gamlss</w:t>
      </w:r>
      <w:proofErr w:type="spellEnd"/>
      <w:r w:rsidR="00611CF8" w:rsidRPr="00662BF5">
        <w:rPr>
          <w:rFonts w:ascii="Times New Roman" w:eastAsia="Calibri" w:hAnsi="Times New Roman" w:cs="Times New Roman"/>
          <w:color w:val="000000" w:themeColor="text1"/>
          <w:szCs w:val="22"/>
        </w:rPr>
        <w:t xml:space="preserve"> package (</w:t>
      </w:r>
      <w:r w:rsidR="00662BF5" w:rsidRPr="00662BF5">
        <w:rPr>
          <w:rFonts w:ascii="Times New Roman" w:eastAsia="Calibri" w:hAnsi="Times New Roman" w:cs="Times New Roman"/>
          <w:color w:val="000000" w:themeColor="text1"/>
          <w:szCs w:val="22"/>
        </w:rPr>
        <w:t>Rigby and Stasinopoulos, 2005</w:t>
      </w:r>
      <w:r w:rsidR="00611CF8" w:rsidRPr="00662BF5">
        <w:rPr>
          <w:rFonts w:ascii="Times New Roman" w:eastAsia="Calibri" w:hAnsi="Times New Roman" w:cs="Times New Roman"/>
          <w:color w:val="000000" w:themeColor="text1"/>
          <w:szCs w:val="22"/>
        </w:rPr>
        <w:t xml:space="preserve">) </w:t>
      </w:r>
      <w:r w:rsidR="00752CFA" w:rsidRPr="00662BF5">
        <w:rPr>
          <w:rFonts w:ascii="Times New Roman" w:eastAsia="Calibri" w:hAnsi="Times New Roman" w:cs="Times New Roman"/>
          <w:color w:val="000000" w:themeColor="text1"/>
          <w:szCs w:val="22"/>
        </w:rPr>
        <w:t>in</w:t>
      </w:r>
      <w:r w:rsidR="00752CFA" w:rsidRPr="00D00BA5">
        <w:rPr>
          <w:rFonts w:ascii="Times New Roman" w:eastAsia="Calibri" w:hAnsi="Times New Roman" w:cs="Times New Roman"/>
          <w:color w:val="000000" w:themeColor="text1"/>
          <w:szCs w:val="22"/>
        </w:rPr>
        <w:t xml:space="preserve"> R</w:t>
      </w:r>
      <w:r w:rsidR="00920ECE">
        <w:rPr>
          <w:rFonts w:ascii="Times New Roman" w:eastAsia="Calibri" w:hAnsi="Times New Roman" w:cs="Times New Roman"/>
          <w:color w:val="000000" w:themeColor="text1"/>
          <w:szCs w:val="22"/>
        </w:rPr>
        <w:t xml:space="preserve"> </w:t>
      </w:r>
      <w:r w:rsidR="00752CFA" w:rsidRPr="00D00BA5">
        <w:rPr>
          <w:rFonts w:ascii="Times New Roman" w:eastAsia="Calibri" w:hAnsi="Times New Roman" w:cs="Times New Roman"/>
          <w:color w:val="000000" w:themeColor="text1"/>
          <w:szCs w:val="22"/>
        </w:rPr>
        <w:t>(R Core Team, 201</w:t>
      </w:r>
      <w:r w:rsidR="00D90817">
        <w:rPr>
          <w:rFonts w:ascii="Times New Roman" w:eastAsia="Calibri" w:hAnsi="Times New Roman" w:cs="Times New Roman"/>
          <w:color w:val="000000" w:themeColor="text1"/>
          <w:szCs w:val="22"/>
        </w:rPr>
        <w:t>5</w:t>
      </w:r>
      <w:r w:rsidR="00752CFA" w:rsidRPr="00D00BA5">
        <w:rPr>
          <w:rFonts w:ascii="Times New Roman" w:eastAsia="Calibri" w:hAnsi="Times New Roman" w:cs="Times New Roman"/>
          <w:color w:val="000000" w:themeColor="text1"/>
          <w:szCs w:val="22"/>
        </w:rPr>
        <w:t>).</w:t>
      </w:r>
    </w:p>
    <w:p w14:paraId="12620611" w14:textId="733C3495" w:rsidR="00EE654E" w:rsidRDefault="00EE654E" w:rsidP="003A63FD">
      <w:pPr>
        <w:spacing w:line="240" w:lineRule="auto"/>
        <w:ind w:firstLine="720"/>
        <w:jc w:val="both"/>
        <w:rPr>
          <w:rFonts w:ascii="Times New Roman" w:eastAsia="Calibri" w:hAnsi="Times New Roman" w:cs="Times New Roman"/>
          <w:color w:val="000000" w:themeColor="text1"/>
          <w:szCs w:val="22"/>
        </w:rPr>
      </w:pPr>
      <w:proofErr w:type="spellStart"/>
      <w:r>
        <w:rPr>
          <w:rFonts w:ascii="Times New Roman" w:eastAsia="Calibri" w:hAnsi="Times New Roman" w:cs="Times New Roman"/>
          <w:color w:val="000000" w:themeColor="text1"/>
          <w:szCs w:val="22"/>
        </w:rPr>
        <w:t>Akaike’s</w:t>
      </w:r>
      <w:proofErr w:type="spellEnd"/>
      <w:r>
        <w:rPr>
          <w:rFonts w:ascii="Times New Roman" w:eastAsia="Calibri" w:hAnsi="Times New Roman" w:cs="Times New Roman"/>
          <w:color w:val="000000" w:themeColor="text1"/>
          <w:szCs w:val="22"/>
        </w:rPr>
        <w:t xml:space="preserve"> Information Criterion (AIC) is a measure of model goodness of fit and can be used when the </w:t>
      </w:r>
      <w:r w:rsidRPr="00D00BA5">
        <w:rPr>
          <w:rFonts w:ascii="Times New Roman" w:eastAsia="Calibri" w:hAnsi="Times New Roman" w:cs="Times New Roman"/>
          <w:i/>
          <w:color w:val="000000" w:themeColor="text1"/>
          <w:szCs w:val="22"/>
        </w:rPr>
        <w:t>a priori</w:t>
      </w:r>
      <w:r w:rsidRPr="00D00BA5">
        <w:rPr>
          <w:rFonts w:ascii="Times New Roman" w:eastAsia="Calibri" w:hAnsi="Times New Roman" w:cs="Times New Roman"/>
          <w:color w:val="000000" w:themeColor="text1"/>
          <w:szCs w:val="22"/>
        </w:rPr>
        <w:t xml:space="preserve"> hypothesized set of models </w:t>
      </w:r>
      <w:r>
        <w:rPr>
          <w:rFonts w:ascii="Times New Roman" w:eastAsia="Calibri" w:hAnsi="Times New Roman" w:cs="Times New Roman"/>
          <w:color w:val="000000" w:themeColor="text1"/>
          <w:szCs w:val="22"/>
        </w:rPr>
        <w:t xml:space="preserve">are fitted to the same data set (Burnham and Anderson, 2002). The model with the lowest AIC provides the most parsimonious representation of the data and models with differences of less than two are seen as having similar fits. Given the small available sample sizes, </w:t>
      </w:r>
      <w:proofErr w:type="spellStart"/>
      <w:r>
        <w:rPr>
          <w:rFonts w:ascii="Times New Roman" w:eastAsia="Calibri" w:hAnsi="Times New Roman" w:cs="Times New Roman"/>
          <w:color w:val="000000" w:themeColor="text1"/>
          <w:szCs w:val="22"/>
        </w:rPr>
        <w:t>AICc</w:t>
      </w:r>
      <w:proofErr w:type="spellEnd"/>
      <w:r>
        <w:rPr>
          <w:rFonts w:ascii="Times New Roman" w:eastAsia="Calibri" w:hAnsi="Times New Roman" w:cs="Times New Roman"/>
          <w:color w:val="000000" w:themeColor="text1"/>
          <w:szCs w:val="22"/>
        </w:rPr>
        <w:t xml:space="preserve"> which provides a greater penalty for extra parameters was used to prevent overfitting:</w:t>
      </w:r>
    </w:p>
    <w:p w14:paraId="383B5216" w14:textId="45099D2C" w:rsidR="006774D2" w:rsidRDefault="00EE654E" w:rsidP="00392ADD">
      <w:pPr>
        <w:pStyle w:val="Caption"/>
        <w:jc w:val="right"/>
        <w:rPr>
          <w:rFonts w:eastAsia="Calibri" w:cs="Times New Roman"/>
          <w:szCs w:val="22"/>
        </w:rPr>
      </w:pPr>
      <m:oMath>
        <m:sSub>
          <m:sSubPr>
            <m:ctrlPr>
              <w:rPr>
                <w:rFonts w:ascii="Cambria Math" w:eastAsia="Calibri" w:hAnsi="Cambria Math" w:cs="Times New Roman"/>
                <w:i/>
                <w:iCs w:val="0"/>
                <w:szCs w:val="22"/>
              </w:rPr>
            </m:ctrlPr>
          </m:sSubPr>
          <m:e>
            <m:r>
              <w:rPr>
                <w:rFonts w:ascii="Cambria Math" w:eastAsia="Calibri" w:hAnsi="Cambria Math" w:cs="Times New Roman"/>
                <w:szCs w:val="22"/>
              </w:rPr>
              <m:t>AIC</m:t>
            </m:r>
            <m:r>
              <w:rPr>
                <w:rFonts w:ascii="Cambria Math" w:eastAsia="Calibri" w:hAnsi="Cambria Math" w:cs="Times New Roman"/>
                <w:szCs w:val="22"/>
              </w:rPr>
              <m:t>c</m:t>
            </m:r>
          </m:e>
          <m:sub>
            <m:r>
              <w:rPr>
                <w:rFonts w:ascii="Cambria Math" w:eastAsia="Calibri" w:hAnsi="Cambria Math" w:cs="Times New Roman"/>
                <w:szCs w:val="22"/>
              </w:rPr>
              <m:t>k</m:t>
            </m:r>
          </m:sub>
        </m:sSub>
        <m:r>
          <w:rPr>
            <w:rFonts w:ascii="Cambria Math" w:eastAsia="Calibri" w:hAnsi="Cambria Math" w:cs="Times New Roman"/>
            <w:szCs w:val="22"/>
          </w:rPr>
          <m:t>=2</m:t>
        </m:r>
        <m:sSub>
          <m:sSubPr>
            <m:ctrlPr>
              <w:rPr>
                <w:rFonts w:ascii="Cambria Math" w:eastAsia="Calibri" w:hAnsi="Cambria Math" w:cs="Times New Roman"/>
                <w:i/>
                <w:iCs w:val="0"/>
                <w:szCs w:val="22"/>
              </w:rPr>
            </m:ctrlPr>
          </m:sSubPr>
          <m:e>
            <m:r>
              <w:rPr>
                <w:rFonts w:ascii="Cambria Math" w:eastAsia="Calibri" w:hAnsi="Cambria Math" w:cs="Times New Roman"/>
                <w:szCs w:val="22"/>
              </w:rPr>
              <m:t>P</m:t>
            </m:r>
          </m:e>
          <m:sub>
            <m:r>
              <w:rPr>
                <w:rFonts w:ascii="Cambria Math" w:eastAsia="Calibri" w:hAnsi="Cambria Math" w:cs="Times New Roman"/>
                <w:szCs w:val="22"/>
              </w:rPr>
              <m:t>k</m:t>
            </m:r>
          </m:sub>
        </m:sSub>
        <m:r>
          <w:rPr>
            <w:rFonts w:ascii="Cambria Math" w:eastAsia="Calibri" w:hAnsi="Cambria Math" w:cs="Times New Roman"/>
            <w:szCs w:val="22"/>
          </w:rPr>
          <m:t>-2</m:t>
        </m:r>
        <m:func>
          <m:funcPr>
            <m:ctrlPr>
              <w:rPr>
                <w:rFonts w:ascii="Cambria Math" w:eastAsia="Calibri" w:hAnsi="Cambria Math" w:cs="Times New Roman"/>
                <w:i/>
                <w:iCs w:val="0"/>
                <w:szCs w:val="22"/>
              </w:rPr>
            </m:ctrlPr>
          </m:funcPr>
          <m:fName>
            <m:r>
              <m:rPr>
                <m:sty m:val="p"/>
              </m:rPr>
              <w:rPr>
                <w:rFonts w:ascii="Cambria Math" w:eastAsia="Calibri" w:hAnsi="Cambria Math" w:cs="Times New Roman"/>
              </w:rPr>
              <m:t>ln</m:t>
            </m:r>
          </m:fName>
          <m:e>
            <m:d>
              <m:dPr>
                <m:ctrlPr>
                  <w:rPr>
                    <w:rFonts w:ascii="Cambria Math" w:eastAsia="Calibri" w:hAnsi="Cambria Math" w:cs="Times New Roman"/>
                    <w:i/>
                    <w:iCs w:val="0"/>
                    <w:szCs w:val="22"/>
                  </w:rPr>
                </m:ctrlPr>
              </m:dPr>
              <m:e>
                <m:sSub>
                  <m:sSubPr>
                    <m:ctrlPr>
                      <w:rPr>
                        <w:rFonts w:ascii="Cambria Math" w:eastAsia="Calibri" w:hAnsi="Cambria Math" w:cs="Times New Roman"/>
                        <w:i/>
                        <w:iCs w:val="0"/>
                        <w:szCs w:val="22"/>
                      </w:rPr>
                    </m:ctrlPr>
                  </m:sSubPr>
                  <m:e>
                    <m:r>
                      <w:rPr>
                        <w:rFonts w:ascii="Cambria Math" w:eastAsia="Calibri" w:hAnsi="Cambria Math" w:cs="Times New Roman"/>
                        <w:szCs w:val="22"/>
                      </w:rPr>
                      <m:t>L</m:t>
                    </m:r>
                  </m:e>
                  <m:sub>
                    <m:r>
                      <w:rPr>
                        <w:rFonts w:ascii="Cambria Math" w:eastAsia="Calibri" w:hAnsi="Cambria Math" w:cs="Times New Roman"/>
                        <w:szCs w:val="22"/>
                      </w:rPr>
                      <m:t>k</m:t>
                    </m:r>
                  </m:sub>
                </m:sSub>
              </m:e>
            </m:d>
          </m:e>
        </m:func>
        <m:r>
          <w:rPr>
            <w:rFonts w:ascii="Cambria Math" w:eastAsia="Calibri" w:hAnsi="Cambria Math" w:cs="Times New Roman"/>
            <w:szCs w:val="22"/>
          </w:rPr>
          <m:t xml:space="preserve">+ </m:t>
        </m:r>
        <m:f>
          <m:fPr>
            <m:ctrlPr>
              <w:rPr>
                <w:rFonts w:ascii="Cambria Math" w:eastAsia="Calibri" w:hAnsi="Cambria Math" w:cs="Times New Roman"/>
                <w:i/>
                <w:iCs w:val="0"/>
                <w:szCs w:val="22"/>
              </w:rPr>
            </m:ctrlPr>
          </m:fPr>
          <m:num>
            <m:r>
              <w:rPr>
                <w:rFonts w:ascii="Cambria Math" w:eastAsia="Calibri" w:hAnsi="Cambria Math" w:cs="Times New Roman"/>
                <w:szCs w:val="22"/>
              </w:rPr>
              <m:t>2</m:t>
            </m:r>
            <m:sSub>
              <m:sSubPr>
                <m:ctrlPr>
                  <w:rPr>
                    <w:rFonts w:ascii="Cambria Math" w:eastAsia="Calibri" w:hAnsi="Cambria Math" w:cs="Times New Roman"/>
                    <w:i/>
                    <w:iCs w:val="0"/>
                    <w:szCs w:val="22"/>
                  </w:rPr>
                </m:ctrlPr>
              </m:sSubPr>
              <m:e>
                <m:r>
                  <w:rPr>
                    <w:rFonts w:ascii="Cambria Math" w:eastAsia="Calibri" w:hAnsi="Cambria Math" w:cs="Times New Roman"/>
                    <w:szCs w:val="22"/>
                  </w:rPr>
                  <m:t>P</m:t>
                </m:r>
              </m:e>
              <m:sub>
                <m:r>
                  <w:rPr>
                    <w:rFonts w:ascii="Cambria Math" w:eastAsia="Calibri" w:hAnsi="Cambria Math" w:cs="Times New Roman"/>
                    <w:szCs w:val="22"/>
                  </w:rPr>
                  <m:t>k</m:t>
                </m:r>
              </m:sub>
            </m:sSub>
            <m:d>
              <m:dPr>
                <m:ctrlPr>
                  <w:rPr>
                    <w:rFonts w:ascii="Cambria Math" w:eastAsia="Calibri" w:hAnsi="Cambria Math" w:cs="Times New Roman"/>
                    <w:i/>
                    <w:iCs w:val="0"/>
                    <w:szCs w:val="22"/>
                  </w:rPr>
                </m:ctrlPr>
              </m:dPr>
              <m:e>
                <m:sSub>
                  <m:sSubPr>
                    <m:ctrlPr>
                      <w:rPr>
                        <w:rFonts w:ascii="Cambria Math" w:eastAsia="Calibri" w:hAnsi="Cambria Math" w:cs="Times New Roman"/>
                        <w:i/>
                        <w:iCs w:val="0"/>
                        <w:szCs w:val="22"/>
                      </w:rPr>
                    </m:ctrlPr>
                  </m:sSubPr>
                  <m:e>
                    <m:r>
                      <w:rPr>
                        <w:rFonts w:ascii="Cambria Math" w:eastAsia="Calibri" w:hAnsi="Cambria Math" w:cs="Times New Roman"/>
                        <w:szCs w:val="22"/>
                      </w:rPr>
                      <m:t>P</m:t>
                    </m:r>
                  </m:e>
                  <m:sub>
                    <m:r>
                      <w:rPr>
                        <w:rFonts w:ascii="Cambria Math" w:eastAsia="Calibri" w:hAnsi="Cambria Math" w:cs="Times New Roman"/>
                        <w:szCs w:val="22"/>
                      </w:rPr>
                      <m:t>k</m:t>
                    </m:r>
                  </m:sub>
                </m:sSub>
                <m:r>
                  <w:rPr>
                    <w:rFonts w:ascii="Cambria Math" w:eastAsia="Calibri" w:hAnsi="Cambria Math" w:cs="Times New Roman"/>
                    <w:szCs w:val="22"/>
                  </w:rPr>
                  <m:t>+1</m:t>
                </m:r>
              </m:e>
            </m:d>
          </m:num>
          <m:den>
            <m:r>
              <w:rPr>
                <w:rFonts w:ascii="Cambria Math" w:eastAsia="Calibri" w:hAnsi="Cambria Math" w:cs="Times New Roman"/>
                <w:szCs w:val="22"/>
              </w:rPr>
              <m:t xml:space="preserve">n- </m:t>
            </m:r>
            <m:sSub>
              <m:sSubPr>
                <m:ctrlPr>
                  <w:rPr>
                    <w:rFonts w:ascii="Cambria Math" w:eastAsia="Calibri" w:hAnsi="Cambria Math" w:cs="Times New Roman"/>
                    <w:i/>
                    <w:iCs w:val="0"/>
                    <w:szCs w:val="22"/>
                  </w:rPr>
                </m:ctrlPr>
              </m:sSubPr>
              <m:e>
                <m:r>
                  <w:rPr>
                    <w:rFonts w:ascii="Cambria Math" w:eastAsia="Calibri" w:hAnsi="Cambria Math" w:cs="Times New Roman"/>
                    <w:szCs w:val="22"/>
                  </w:rPr>
                  <m:t>P</m:t>
                </m:r>
              </m:e>
              <m:sub>
                <m:r>
                  <w:rPr>
                    <w:rFonts w:ascii="Cambria Math" w:eastAsia="Calibri" w:hAnsi="Cambria Math" w:cs="Times New Roman"/>
                    <w:szCs w:val="22"/>
                  </w:rPr>
                  <m:t>k</m:t>
                </m:r>
              </m:sub>
            </m:sSub>
            <m:r>
              <w:rPr>
                <w:rFonts w:ascii="Cambria Math" w:eastAsia="Calibri" w:hAnsi="Cambria Math" w:cs="Times New Roman"/>
                <w:szCs w:val="22"/>
              </w:rPr>
              <m:t>-1</m:t>
            </m:r>
          </m:den>
        </m:f>
      </m:oMath>
      <w:r w:rsidR="00821574" w:rsidRPr="00D00BA5">
        <w:rPr>
          <w:rFonts w:eastAsia="Calibri" w:cs="Times New Roman"/>
          <w:szCs w:val="22"/>
        </w:rPr>
        <w:t xml:space="preserve"> </w:t>
      </w:r>
      <w:r w:rsidR="00392ADD">
        <w:rPr>
          <w:rFonts w:eastAsia="Calibri" w:cs="Times New Roman"/>
          <w:szCs w:val="22"/>
        </w:rPr>
        <w:tab/>
      </w:r>
      <w:r w:rsidR="00392ADD">
        <w:rPr>
          <w:rFonts w:eastAsia="Calibri" w:cs="Times New Roman"/>
          <w:szCs w:val="22"/>
        </w:rPr>
        <w:tab/>
      </w:r>
      <w:r w:rsidR="00392ADD">
        <w:rPr>
          <w:rFonts w:eastAsia="Calibri" w:cs="Times New Roman"/>
          <w:szCs w:val="22"/>
        </w:rPr>
        <w:tab/>
      </w:r>
      <w:r w:rsidR="00392ADD">
        <w:t xml:space="preserve">Equation </w:t>
      </w:r>
      <w:fldSimple w:instr=" SEQ Equation \* ARABIC ">
        <w:r w:rsidR="00C112C0">
          <w:rPr>
            <w:noProof/>
          </w:rPr>
          <w:t>3</w:t>
        </w:r>
      </w:fldSimple>
      <w:r w:rsidR="00392ADD">
        <w:rPr>
          <w:rFonts w:eastAsia="Calibri" w:cs="Times New Roman"/>
          <w:szCs w:val="22"/>
        </w:rPr>
        <w:t xml:space="preserve"> </w:t>
      </w:r>
    </w:p>
    <w:p w14:paraId="0D686259" w14:textId="38873580" w:rsidR="00392ADD" w:rsidRPr="001B681C" w:rsidRDefault="00392ADD" w:rsidP="00392ADD">
      <w:pPr>
        <w:spacing w:line="240" w:lineRule="auto"/>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where</w:t>
      </w:r>
      <w:proofErr w:type="gramEnd"/>
      <w:r>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n</m:t>
        </m:r>
      </m:oMath>
      <w:r>
        <w:rPr>
          <w:rFonts w:ascii="Times New Roman" w:eastAsia="Calibri" w:hAnsi="Times New Roman" w:cs="Times New Roman"/>
          <w:color w:val="000000" w:themeColor="text1"/>
          <w:szCs w:val="22"/>
        </w:rPr>
        <w:t xml:space="preserve"> denotes the sample size, </w:t>
      </w:r>
      <m:oMath>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P</m:t>
            </m:r>
          </m:e>
          <m:sub>
            <m:r>
              <w:rPr>
                <w:rFonts w:ascii="Cambria Math" w:eastAsia="Calibri" w:hAnsi="Cambria Math" w:cs="Times New Roman"/>
                <w:color w:val="000000" w:themeColor="text1"/>
                <w:szCs w:val="22"/>
              </w:rPr>
              <m:t>k</m:t>
            </m:r>
          </m:sub>
        </m:sSub>
      </m:oMath>
      <w:r>
        <w:rPr>
          <w:rFonts w:ascii="Times New Roman" w:eastAsia="Calibri" w:hAnsi="Times New Roman" w:cs="Times New Roman"/>
          <w:color w:val="000000" w:themeColor="text1"/>
          <w:szCs w:val="22"/>
        </w:rPr>
        <w:t xml:space="preserve"> is the </w:t>
      </w:r>
      <w:r w:rsidR="00D90596">
        <w:rPr>
          <w:rFonts w:ascii="Times New Roman" w:eastAsia="Calibri" w:hAnsi="Times New Roman" w:cs="Times New Roman"/>
          <w:color w:val="000000" w:themeColor="text1"/>
          <w:szCs w:val="22"/>
        </w:rPr>
        <w:t xml:space="preserve">number of </w:t>
      </w:r>
      <w:r>
        <w:rPr>
          <w:rFonts w:ascii="Times New Roman" w:eastAsia="Calibri" w:hAnsi="Times New Roman" w:cs="Times New Roman"/>
          <w:color w:val="000000" w:themeColor="text1"/>
          <w:szCs w:val="22"/>
        </w:rPr>
        <w:t xml:space="preserve">parameters in model </w:t>
      </w:r>
      <m:oMath>
        <m:r>
          <w:rPr>
            <w:rFonts w:ascii="Cambria Math" w:eastAsia="Calibri" w:hAnsi="Cambria Math" w:cs="Times New Roman"/>
            <w:color w:val="000000" w:themeColor="text1"/>
            <w:szCs w:val="22"/>
          </w:rPr>
          <m:t>k</m:t>
        </m:r>
      </m:oMath>
      <w:r>
        <w:rPr>
          <w:rFonts w:ascii="Times New Roman" w:eastAsia="Calibri" w:hAnsi="Times New Roman" w:cs="Times New Roman"/>
          <w:color w:val="000000" w:themeColor="text1"/>
          <w:szCs w:val="22"/>
        </w:rPr>
        <w:t xml:space="preserve">, and </w:t>
      </w:r>
      <m:oMath>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L</m:t>
            </m:r>
          </m:e>
          <m:sub>
            <m:r>
              <w:rPr>
                <w:rFonts w:ascii="Cambria Math" w:eastAsia="Calibri" w:hAnsi="Cambria Math" w:cs="Times New Roman"/>
                <w:color w:val="000000" w:themeColor="text1"/>
                <w:szCs w:val="22"/>
              </w:rPr>
              <m:t>k</m:t>
            </m:r>
          </m:sub>
        </m:sSub>
      </m:oMath>
      <w:r>
        <w:rPr>
          <w:rFonts w:ascii="Times New Roman" w:eastAsia="Calibri" w:hAnsi="Times New Roman" w:cs="Times New Roman"/>
          <w:color w:val="000000" w:themeColor="text1"/>
          <w:szCs w:val="22"/>
        </w:rPr>
        <w:t xml:space="preserve"> is the maximized likelihood </w:t>
      </w:r>
      <w:r w:rsidR="00D90596">
        <w:rPr>
          <w:rFonts w:ascii="Times New Roman" w:eastAsia="Calibri" w:hAnsi="Times New Roman" w:cs="Times New Roman"/>
          <w:color w:val="000000" w:themeColor="text1"/>
          <w:szCs w:val="22"/>
        </w:rPr>
        <w:t>of</w:t>
      </w:r>
      <w:r>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model </w:t>
      </w:r>
      <m:oMath>
        <m:r>
          <w:rPr>
            <w:rFonts w:ascii="Cambria Math" w:eastAsia="Calibri" w:hAnsi="Cambria Math" w:cs="Times New Roman"/>
            <w:color w:val="000000" w:themeColor="text1"/>
            <w:szCs w:val="22"/>
          </w:rPr>
          <m:t>k</m:t>
        </m:r>
      </m:oMath>
      <w:r>
        <w:rPr>
          <w:rFonts w:ascii="Times New Roman" w:eastAsia="Calibri" w:hAnsi="Times New Roman" w:cs="Times New Roman"/>
          <w:color w:val="000000" w:themeColor="text1"/>
          <w:szCs w:val="22"/>
        </w:rPr>
        <w:t>.</w:t>
      </w:r>
    </w:p>
    <w:p w14:paraId="2EEAE6A3" w14:textId="5FF17E2E" w:rsidR="006774D2" w:rsidRPr="00D00BA5" w:rsidRDefault="006774D2" w:rsidP="008D67AC">
      <w:pPr>
        <w:spacing w:line="240" w:lineRule="auto"/>
        <w:jc w:val="both"/>
        <w:rPr>
          <w:rFonts w:ascii="Times New Roman" w:hAnsi="Times New Roman" w:cs="Times New Roman"/>
          <w:color w:val="000000" w:themeColor="text1"/>
          <w:szCs w:val="22"/>
        </w:rPr>
      </w:pPr>
    </w:p>
    <w:p w14:paraId="049EC912" w14:textId="77777777"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Results</w:t>
      </w:r>
    </w:p>
    <w:p w14:paraId="21F24617" w14:textId="02CB0DFE" w:rsidR="00D00BA5" w:rsidRPr="00D00BA5" w:rsidRDefault="00625B17" w:rsidP="00E960D8">
      <w:p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ab/>
      </w:r>
      <w:r w:rsidR="00616F3C">
        <w:rPr>
          <w:rFonts w:ascii="Times New Roman" w:eastAsia="Calibri" w:hAnsi="Times New Roman" w:cs="Times New Roman"/>
          <w:color w:val="000000" w:themeColor="text1"/>
          <w:szCs w:val="22"/>
        </w:rPr>
        <w:t xml:space="preserve">Results are limited to the eight most southern port groups because data for Washington was suppressed each year to protect confidentiality. </w:t>
      </w:r>
    </w:p>
    <w:p w14:paraId="6677A9EF" w14:textId="77777777" w:rsidR="006774D2" w:rsidRPr="00D00BA5" w:rsidRDefault="006774D2" w:rsidP="008D67AC">
      <w:pPr>
        <w:spacing w:line="240" w:lineRule="auto"/>
        <w:jc w:val="both"/>
        <w:rPr>
          <w:rFonts w:ascii="Times New Roman" w:hAnsi="Times New Roman" w:cs="Times New Roman"/>
          <w:color w:val="000000" w:themeColor="text1"/>
          <w:szCs w:val="22"/>
        </w:rPr>
      </w:pPr>
    </w:p>
    <w:p w14:paraId="17BF1DE7" w14:textId="77777777" w:rsidR="006774D2" w:rsidRDefault="00821574" w:rsidP="008D67AC">
      <w:pPr>
        <w:spacing w:line="240" w:lineRule="auto"/>
        <w:jc w:val="both"/>
        <w:rPr>
          <w:rFonts w:ascii="Times New Roman" w:eastAsia="Calibri" w:hAnsi="Times New Roman" w:cs="Times New Roman"/>
          <w:b/>
          <w:color w:val="000000" w:themeColor="text1"/>
          <w:szCs w:val="22"/>
        </w:rPr>
      </w:pPr>
      <w:r w:rsidRPr="00D00BA5">
        <w:rPr>
          <w:rFonts w:ascii="Times New Roman" w:eastAsia="Calibri" w:hAnsi="Times New Roman" w:cs="Times New Roman"/>
          <w:b/>
          <w:color w:val="000000" w:themeColor="text1"/>
          <w:szCs w:val="22"/>
        </w:rPr>
        <w:t>Discussion</w:t>
      </w:r>
    </w:p>
    <w:p w14:paraId="19EAE5DC" w14:textId="77777777" w:rsidR="009D37DB" w:rsidRDefault="009D37DB"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sidRPr="009D37DB">
        <w:rPr>
          <w:rFonts w:ascii="Times New Roman" w:eastAsia="Calibri" w:hAnsi="Times New Roman" w:cs="Times New Roman"/>
          <w:color w:val="000000" w:themeColor="text1"/>
          <w:szCs w:val="22"/>
        </w:rPr>
        <w:t xml:space="preserve">In 2011, correlation between </w:t>
      </w:r>
      <w:proofErr w:type="spellStart"/>
      <w:r w:rsidRPr="009D37DB">
        <w:rPr>
          <w:rFonts w:ascii="Times New Roman" w:eastAsia="Calibri" w:hAnsi="Times New Roman" w:cs="Times New Roman"/>
          <w:color w:val="000000" w:themeColor="text1"/>
          <w:szCs w:val="22"/>
        </w:rPr>
        <w:t>fishermens</w:t>
      </w:r>
      <w:proofErr w:type="spellEnd"/>
      <w:r w:rsidRPr="009D37DB">
        <w:rPr>
          <w:rFonts w:ascii="Times New Roman" w:eastAsia="Calibri" w:hAnsi="Times New Roman" w:cs="Times New Roman"/>
          <w:color w:val="000000" w:themeColor="text1"/>
          <w:szCs w:val="22"/>
        </w:rPr>
        <w:t>' allocated QP of bycatch species and catch was low (Holland2012).</w:t>
      </w:r>
    </w:p>
    <w:p w14:paraId="114FA4C9" w14:textId="7A5DEBFD" w:rsidR="00A91211" w:rsidRDefault="00A91211"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Unexplained decrease in number of sablefish landings occurring in Washington state since 2002 (PFMC and NMFS, 2014).</w:t>
      </w:r>
    </w:p>
    <w:p w14:paraId="6380F293" w14:textId="77777777" w:rsidR="00E960D8" w:rsidRDefault="00E960D8"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Looking at things from the margins. Establish the worst and best case scenarios that fishermen can perform under the combination of management available to them and decide if the outcome will be sustainable within the fishery.</w:t>
      </w:r>
    </w:p>
    <w:p w14:paraId="64E6E072" w14:textId="77777777" w:rsidR="00E960D8" w:rsidRDefault="00E960D8"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Lack of data on sociological indicators made it a problem to analyse economics, biology, and equity in a single framework.</w:t>
      </w:r>
    </w:p>
    <w:p w14:paraId="083D569A" w14:textId="77777777" w:rsidR="00E960D8" w:rsidRDefault="00E960D8"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Drivers of change outside of the governmental system may be more influential than what is typically accounted for.</w:t>
      </w:r>
    </w:p>
    <w:p w14:paraId="342FF59D" w14:textId="2388FFEE" w:rsidR="00DE4E53" w:rsidRPr="00DE4E53" w:rsidRDefault="00DE4E53" w:rsidP="00DE4E53">
      <w:pPr>
        <w:pStyle w:val="ListParagraph"/>
        <w:numPr>
          <w:ilvl w:val="0"/>
          <w:numId w:val="7"/>
        </w:num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If information was available on risk pools we </w:t>
      </w:r>
      <w:r w:rsidRPr="00DE4E53">
        <w:rPr>
          <w:rFonts w:ascii="Times New Roman" w:eastAsia="Calibri" w:hAnsi="Times New Roman" w:cs="Times New Roman"/>
          <w:color w:val="000000" w:themeColor="text1"/>
          <w:szCs w:val="22"/>
        </w:rPr>
        <w:t xml:space="preserve">hypothesize </w:t>
      </w:r>
      <w:proofErr w:type="spellStart"/>
      <w:r w:rsidRPr="00DE4E53">
        <w:rPr>
          <w:rFonts w:ascii="Times New Roman" w:eastAsia="Calibri" w:hAnsi="Times New Roman" w:cs="Times New Roman"/>
          <w:color w:val="000000" w:themeColor="text1"/>
          <w:szCs w:val="22"/>
        </w:rPr>
        <w:t>i</w:t>
      </w:r>
      <w:proofErr w:type="spellEnd"/>
      <w:r w:rsidRPr="00DE4E53">
        <w:rPr>
          <w:rFonts w:ascii="Times New Roman" w:eastAsia="Calibri" w:hAnsi="Times New Roman" w:cs="Times New Roman"/>
          <w:color w:val="000000" w:themeColor="text1"/>
          <w:szCs w:val="22"/>
        </w:rPr>
        <w:t>) that risk-pools will have a higher probability of establishment closer to areas with higher abundances of species</w:t>
      </w:r>
      <w:r w:rsidR="00300DB2">
        <w:rPr>
          <w:rFonts w:ascii="Times New Roman" w:eastAsia="Calibri" w:hAnsi="Times New Roman" w:cs="Times New Roman"/>
          <w:color w:val="000000" w:themeColor="text1"/>
          <w:szCs w:val="22"/>
        </w:rPr>
        <w:t xml:space="preserve"> for which quota is limiting</w:t>
      </w:r>
      <w:r w:rsidRPr="00DE4E53">
        <w:rPr>
          <w:rFonts w:ascii="Times New Roman" w:eastAsia="Calibri" w:hAnsi="Times New Roman" w:cs="Times New Roman"/>
          <w:color w:val="000000" w:themeColor="text1"/>
          <w:szCs w:val="22"/>
        </w:rPr>
        <w:t xml:space="preserve">, ii) risk-pool members will have higher economic revenue compared to </w:t>
      </w:r>
      <w:proofErr w:type="spellStart"/>
      <w:r w:rsidRPr="00DE4E53">
        <w:rPr>
          <w:rFonts w:ascii="Times New Roman" w:eastAsia="Calibri" w:hAnsi="Times New Roman" w:cs="Times New Roman"/>
          <w:color w:val="000000" w:themeColor="text1"/>
          <w:szCs w:val="22"/>
        </w:rPr>
        <w:t>non risk</w:t>
      </w:r>
      <w:proofErr w:type="spellEnd"/>
      <w:r w:rsidRPr="00DE4E53">
        <w:rPr>
          <w:rFonts w:ascii="Times New Roman" w:eastAsia="Calibri" w:hAnsi="Times New Roman" w:cs="Times New Roman"/>
          <w:color w:val="000000" w:themeColor="text1"/>
          <w:szCs w:val="22"/>
        </w:rPr>
        <w:t xml:space="preserve">-pool members, and iii) vessels participating in risk-pools will have a higher probability of landing 100% of their allotted TAC for target species than </w:t>
      </w:r>
      <w:proofErr w:type="spellStart"/>
      <w:r w:rsidRPr="00DE4E53">
        <w:rPr>
          <w:rFonts w:ascii="Times New Roman" w:eastAsia="Calibri" w:hAnsi="Times New Roman" w:cs="Times New Roman"/>
          <w:color w:val="000000" w:themeColor="text1"/>
          <w:szCs w:val="22"/>
        </w:rPr>
        <w:t>non risk</w:t>
      </w:r>
      <w:proofErr w:type="spellEnd"/>
      <w:r w:rsidRPr="00DE4E53">
        <w:rPr>
          <w:rFonts w:ascii="Times New Roman" w:eastAsia="Calibri" w:hAnsi="Times New Roman" w:cs="Times New Roman"/>
          <w:color w:val="000000" w:themeColor="text1"/>
          <w:szCs w:val="22"/>
        </w:rPr>
        <w:t>-pool vessels.</w:t>
      </w:r>
    </w:p>
    <w:p w14:paraId="2EEE4D32" w14:textId="77777777" w:rsidR="00DE4E53" w:rsidRDefault="000349A4"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The question is especially compelling because it incorporates a perspective on governance, namely non-governmental organization (NGO) involvement, which cannot be evaluated by using only economic and biological data.</w:t>
      </w:r>
    </w:p>
    <w:p w14:paraId="071443BF" w14:textId="77777777" w:rsidR="000349A4" w:rsidRDefault="000349A4"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whether</w:t>
      </w:r>
      <w:proofErr w:type="gramEnd"/>
      <w:r w:rsidRPr="00D00BA5">
        <w:rPr>
          <w:rFonts w:ascii="Times New Roman" w:eastAsia="Calibri" w:hAnsi="Times New Roman" w:cs="Times New Roman"/>
          <w:color w:val="000000" w:themeColor="text1"/>
          <w:szCs w:val="22"/>
        </w:rPr>
        <w:t xml:space="preserve"> there is a link between the spatial abundance of overfished species and the creation of risk pool associations.</w:t>
      </w:r>
    </w:p>
    <w:p w14:paraId="2F779BED" w14:textId="77777777" w:rsidR="000349A4" w:rsidRDefault="000349A4" w:rsidP="009D37DB">
      <w:pPr>
        <w:pStyle w:val="ListParagraph"/>
        <w:numPr>
          <w:ilvl w:val="0"/>
          <w:numId w:val="7"/>
        </w:numPr>
        <w:spacing w:line="240" w:lineRule="auto"/>
        <w:jc w:val="both"/>
        <w:rPr>
          <w:rFonts w:ascii="Times New Roman" w:eastAsia="Calibri" w:hAnsi="Times New Roman" w:cs="Times New Roman"/>
          <w:color w:val="000000" w:themeColor="text1"/>
          <w:szCs w:val="22"/>
        </w:rPr>
      </w:pPr>
      <w:proofErr w:type="gramStart"/>
      <w:r w:rsidRPr="00D00BA5">
        <w:rPr>
          <w:rFonts w:ascii="Times New Roman" w:eastAsia="Calibri" w:hAnsi="Times New Roman" w:cs="Times New Roman"/>
          <w:color w:val="000000" w:themeColor="text1"/>
          <w:szCs w:val="22"/>
        </w:rPr>
        <w:t>whether</w:t>
      </w:r>
      <w:proofErr w:type="gramEnd"/>
      <w:r w:rsidRPr="00D00BA5">
        <w:rPr>
          <w:rFonts w:ascii="Times New Roman" w:eastAsia="Calibri" w:hAnsi="Times New Roman" w:cs="Times New Roman"/>
          <w:color w:val="000000" w:themeColor="text1"/>
          <w:szCs w:val="22"/>
        </w:rPr>
        <w:t xml:space="preserve"> participation in a risk-pool helps to achieve a greater percent attainment of the yearly TAC for target species.</w:t>
      </w:r>
    </w:p>
    <w:p w14:paraId="1AA5AD04" w14:textId="77777777" w:rsidR="000349A4" w:rsidRDefault="000349A4" w:rsidP="000349A4">
      <w:pPr>
        <w:pStyle w:val="ListParagraph"/>
        <w:numPr>
          <w:ilvl w:val="0"/>
          <w:numId w:val="7"/>
        </w:numPr>
        <w:spacing w:line="240" w:lineRule="auto"/>
        <w:jc w:val="both"/>
        <w:rPr>
          <w:rFonts w:ascii="Times New Roman" w:hAnsi="Times New Roman" w:cs="Times New Roman"/>
          <w:color w:val="000000" w:themeColor="text1"/>
          <w:szCs w:val="22"/>
        </w:rPr>
      </w:pPr>
      <w:r w:rsidRPr="006977F9">
        <w:rPr>
          <w:rFonts w:ascii="Times New Roman" w:hAnsi="Times New Roman" w:cs="Times New Roman"/>
          <w:color w:val="000000" w:themeColor="text1"/>
          <w:szCs w:val="22"/>
        </w:rPr>
        <w:t>Incorporating social information can help managers predict outcomes of proposed management frameworks.</w:t>
      </w:r>
    </w:p>
    <w:p w14:paraId="60EB24BA" w14:textId="77777777" w:rsidR="004D581A" w:rsidRDefault="004D581A" w:rsidP="000349A4">
      <w:pPr>
        <w:pStyle w:val="ListParagraph"/>
        <w:numPr>
          <w:ilvl w:val="0"/>
          <w:numId w:val="7"/>
        </w:numPr>
        <w:spacing w:line="240" w:lineRule="auto"/>
        <w:jc w:val="both"/>
        <w:rPr>
          <w:rFonts w:ascii="Times New Roman" w:hAnsi="Times New Roman" w:cs="Times New Roman"/>
          <w:color w:val="000000" w:themeColor="text1"/>
          <w:szCs w:val="22"/>
        </w:rPr>
      </w:pPr>
      <w:r w:rsidRPr="000349A4">
        <w:rPr>
          <w:rFonts w:ascii="Times New Roman" w:hAnsi="Times New Roman" w:cs="Times New Roman"/>
          <w:color w:val="000000" w:themeColor="text1"/>
          <w:szCs w:val="22"/>
        </w:rPr>
        <w:t>Implementing E</w:t>
      </w:r>
      <w:r>
        <w:rPr>
          <w:rFonts w:ascii="Times New Roman" w:hAnsi="Times New Roman" w:cs="Times New Roman"/>
          <w:color w:val="000000" w:themeColor="text1"/>
          <w:szCs w:val="22"/>
        </w:rPr>
        <w:t>B</w:t>
      </w:r>
      <w:r w:rsidRPr="000349A4">
        <w:rPr>
          <w:rFonts w:ascii="Times New Roman" w:hAnsi="Times New Roman" w:cs="Times New Roman"/>
          <w:color w:val="000000" w:themeColor="text1"/>
          <w:szCs w:val="22"/>
        </w:rPr>
        <w:t xml:space="preserve">FM requires clear societal goals, identification of alternative ways of achieving those goals, and </w:t>
      </w:r>
      <w:proofErr w:type="spellStart"/>
      <w:r w:rsidRPr="000349A4">
        <w:rPr>
          <w:rFonts w:ascii="Times New Roman" w:hAnsi="Times New Roman" w:cs="Times New Roman"/>
          <w:color w:val="000000" w:themeColor="text1"/>
          <w:szCs w:val="22"/>
        </w:rPr>
        <w:t>interdisciplinarily</w:t>
      </w:r>
      <w:proofErr w:type="spellEnd"/>
      <w:r w:rsidRPr="000349A4">
        <w:rPr>
          <w:rFonts w:ascii="Times New Roman" w:hAnsi="Times New Roman" w:cs="Times New Roman"/>
          <w:color w:val="000000" w:themeColor="text1"/>
          <w:szCs w:val="22"/>
        </w:rPr>
        <w:t xml:space="preserve"> evaluating societal trade-offs inherent in each alternative (</w:t>
      </w:r>
      <w:proofErr w:type="spellStart"/>
      <w:r w:rsidRPr="000349A4">
        <w:rPr>
          <w:rFonts w:ascii="Times New Roman" w:hAnsi="Times New Roman" w:cs="Times New Roman"/>
          <w:color w:val="000000" w:themeColor="text1"/>
          <w:szCs w:val="22"/>
        </w:rPr>
        <w:t>McConkey</w:t>
      </w:r>
      <w:proofErr w:type="spellEnd"/>
      <w:r w:rsidRPr="000349A4">
        <w:rPr>
          <w:rFonts w:ascii="Times New Roman" w:hAnsi="Times New Roman" w:cs="Times New Roman"/>
          <w:color w:val="000000" w:themeColor="text1"/>
          <w:szCs w:val="22"/>
        </w:rPr>
        <w:t>, 1983).</w:t>
      </w:r>
    </w:p>
    <w:p w14:paraId="37ECEF34" w14:textId="77777777" w:rsidR="004D581A" w:rsidRPr="00AB09E6" w:rsidRDefault="004D581A" w:rsidP="000349A4">
      <w:pPr>
        <w:pStyle w:val="ListParagraph"/>
        <w:numPr>
          <w:ilvl w:val="0"/>
          <w:numId w:val="7"/>
        </w:numPr>
        <w:spacing w:line="240" w:lineRule="auto"/>
        <w:jc w:val="both"/>
        <w:rPr>
          <w:rFonts w:ascii="Times New Roman" w:hAnsi="Times New Roman" w:cs="Times New Roman"/>
          <w:color w:val="000000" w:themeColor="text1"/>
          <w:szCs w:val="22"/>
        </w:rPr>
      </w:pPr>
      <w:r w:rsidRPr="000349A4">
        <w:rPr>
          <w:rFonts w:ascii="Times New Roman" w:eastAsia="Calibri" w:hAnsi="Times New Roman" w:cs="Times New Roman"/>
          <w:color w:val="000000" w:themeColor="text1"/>
          <w:szCs w:val="22"/>
        </w:rPr>
        <w:t xml:space="preserve">Bycatch reduction may not be internally consistent with the activities of a fishing industry, where the main goal is facilitating profit maximization for individual fishermen, due to avoidance costs or reduced catches of targeted species (Abbott and </w:t>
      </w:r>
      <w:proofErr w:type="spellStart"/>
      <w:r w:rsidRPr="000349A4">
        <w:rPr>
          <w:rFonts w:ascii="Times New Roman" w:eastAsia="Calibri" w:hAnsi="Times New Roman" w:cs="Times New Roman"/>
          <w:color w:val="000000" w:themeColor="text1"/>
          <w:szCs w:val="22"/>
        </w:rPr>
        <w:t>Wilen</w:t>
      </w:r>
      <w:proofErr w:type="spellEnd"/>
      <w:r w:rsidRPr="000349A4">
        <w:rPr>
          <w:rFonts w:ascii="Times New Roman" w:eastAsia="Calibri" w:hAnsi="Times New Roman" w:cs="Times New Roman"/>
          <w:color w:val="000000" w:themeColor="text1"/>
          <w:szCs w:val="22"/>
        </w:rPr>
        <w:t xml:space="preserve"> 2009, Singh and </w:t>
      </w:r>
      <w:proofErr w:type="spellStart"/>
      <w:r w:rsidRPr="000349A4">
        <w:rPr>
          <w:rFonts w:ascii="Times New Roman" w:eastAsia="Calibri" w:hAnsi="Times New Roman" w:cs="Times New Roman"/>
          <w:color w:val="000000" w:themeColor="text1"/>
          <w:szCs w:val="22"/>
        </w:rPr>
        <w:t>Weninger</w:t>
      </w:r>
      <w:proofErr w:type="spellEnd"/>
      <w:r w:rsidRPr="000349A4">
        <w:rPr>
          <w:rFonts w:ascii="Times New Roman" w:eastAsia="Calibri" w:hAnsi="Times New Roman" w:cs="Times New Roman"/>
          <w:color w:val="000000" w:themeColor="text1"/>
          <w:szCs w:val="22"/>
        </w:rPr>
        <w:t xml:space="preserve"> 2009).</w:t>
      </w:r>
    </w:p>
    <w:p w14:paraId="3AD171F3" w14:textId="40AFFF08" w:rsidR="00AB09E6" w:rsidRPr="004B546D" w:rsidRDefault="00AB09E6" w:rsidP="000349A4">
      <w:pPr>
        <w:pStyle w:val="ListParagraph"/>
        <w:numPr>
          <w:ilvl w:val="0"/>
          <w:numId w:val="7"/>
        </w:num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Risk pools</w:t>
      </w:r>
      <w:r w:rsidRPr="00D00BA5">
        <w:rPr>
          <w:rFonts w:ascii="Times New Roman" w:eastAsia="Calibri" w:hAnsi="Times New Roman" w:cs="Times New Roman"/>
          <w:color w:val="000000" w:themeColor="text1"/>
          <w:szCs w:val="22"/>
        </w:rPr>
        <w:t xml:space="preserve"> often fulfil a similar function as a manager of a firm as they control aspects of members’ actions </w:t>
      </w:r>
      <w:r>
        <w:rPr>
          <w:rFonts w:ascii="Times New Roman" w:eastAsia="Calibri" w:hAnsi="Times New Roman" w:cs="Times New Roman"/>
          <w:color w:val="000000" w:themeColor="text1"/>
          <w:szCs w:val="22"/>
        </w:rPr>
        <w:t>while achieving</w:t>
      </w:r>
      <w:r w:rsidRPr="00D00BA5">
        <w:rPr>
          <w:rFonts w:ascii="Times New Roman" w:eastAsia="Calibri" w:hAnsi="Times New Roman" w:cs="Times New Roman"/>
          <w:color w:val="000000" w:themeColor="text1"/>
          <w:szCs w:val="22"/>
        </w:rPr>
        <w:t xml:space="preserve"> outcome</w:t>
      </w:r>
      <w:r>
        <w:rPr>
          <w:rFonts w:ascii="Times New Roman" w:eastAsia="Calibri" w:hAnsi="Times New Roman" w:cs="Times New Roman"/>
          <w:color w:val="000000" w:themeColor="text1"/>
          <w:szCs w:val="22"/>
        </w:rPr>
        <w:t>s</w:t>
      </w:r>
      <w:r w:rsidRPr="00D00BA5">
        <w:rPr>
          <w:rFonts w:ascii="Times New Roman" w:eastAsia="Calibri" w:hAnsi="Times New Roman" w:cs="Times New Roman"/>
          <w:color w:val="000000" w:themeColor="text1"/>
          <w:szCs w:val="22"/>
        </w:rPr>
        <w:t xml:space="preserve"> th</w:t>
      </w:r>
      <w:r>
        <w:rPr>
          <w:rFonts w:ascii="Times New Roman" w:eastAsia="Calibri" w:hAnsi="Times New Roman" w:cs="Times New Roman"/>
          <w:color w:val="000000" w:themeColor="text1"/>
          <w:szCs w:val="22"/>
        </w:rPr>
        <w:t>at are</w:t>
      </w:r>
      <w:r w:rsidRPr="00D00BA5">
        <w:rPr>
          <w:rFonts w:ascii="Times New Roman" w:eastAsia="Calibri" w:hAnsi="Times New Roman" w:cs="Times New Roman"/>
          <w:color w:val="000000" w:themeColor="text1"/>
          <w:szCs w:val="22"/>
        </w:rPr>
        <w:t xml:space="preserve"> superior for the group (Deacon</w:t>
      </w:r>
      <w:r>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2012).</w:t>
      </w:r>
    </w:p>
    <w:p w14:paraId="53A197E2" w14:textId="5D593B08" w:rsidR="004B546D" w:rsidRPr="004A08C0" w:rsidRDefault="004B546D" w:rsidP="000349A4">
      <w:pPr>
        <w:pStyle w:val="ListParagraph"/>
        <w:numPr>
          <w:ilvl w:val="0"/>
          <w:numId w:val="7"/>
        </w:num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 xml:space="preserve">When fishing strategies are highly variable among participants, adverse selection may increase thereby decreasing the potential advantages of risk pools. </w:t>
      </w:r>
      <w:r w:rsidRPr="00D00BA5">
        <w:rPr>
          <w:rFonts w:ascii="Times New Roman" w:eastAsia="Calibri" w:hAnsi="Times New Roman" w:cs="Times New Roman"/>
          <w:color w:val="000000" w:themeColor="text1"/>
          <w:szCs w:val="22"/>
        </w:rPr>
        <w:t xml:space="preserve">Studies in Common Pool Resource (CPR) management </w:t>
      </w:r>
      <w:r>
        <w:rPr>
          <w:rFonts w:ascii="Times New Roman" w:eastAsia="Calibri" w:hAnsi="Times New Roman" w:cs="Times New Roman"/>
          <w:color w:val="000000" w:themeColor="text1"/>
          <w:szCs w:val="22"/>
        </w:rPr>
        <w:t>find</w:t>
      </w:r>
      <w:r w:rsidRPr="00D00BA5">
        <w:rPr>
          <w:rFonts w:ascii="Times New Roman" w:eastAsia="Calibri" w:hAnsi="Times New Roman" w:cs="Times New Roman"/>
          <w:color w:val="000000" w:themeColor="text1"/>
          <w:szCs w:val="22"/>
        </w:rPr>
        <w:t xml:space="preserve"> individuals who are members of cooperatives are more likely to subordinate self-interest for the sake of managing a resource in the community’s interest (Fehr and </w:t>
      </w:r>
      <w:proofErr w:type="spellStart"/>
      <w:r w:rsidRPr="00D00BA5">
        <w:rPr>
          <w:rFonts w:ascii="Times New Roman" w:eastAsia="Calibri" w:hAnsi="Times New Roman" w:cs="Times New Roman"/>
          <w:color w:val="000000" w:themeColor="text1"/>
          <w:szCs w:val="22"/>
        </w:rPr>
        <w:t>Leibbrandt</w:t>
      </w:r>
      <w:proofErr w:type="spellEnd"/>
      <w:r>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2010).</w:t>
      </w:r>
      <w:r>
        <w:rPr>
          <w:rFonts w:ascii="Times New Roman" w:eastAsia="Calibri" w:hAnsi="Times New Roman" w:cs="Times New Roman"/>
          <w:color w:val="000000" w:themeColor="text1"/>
          <w:szCs w:val="22"/>
        </w:rPr>
        <w:t xml:space="preserve"> With gear specific bycatch rates that can vary spatially and temporally, it is not always clear when risk pools are advantageous compared to a competitive quota market. Thus, how risk pools are designed and choices available to fishermen may impact their success (Holland and </w:t>
      </w:r>
      <w:proofErr w:type="spellStart"/>
      <w:r>
        <w:rPr>
          <w:rFonts w:ascii="Times New Roman" w:eastAsia="Calibri" w:hAnsi="Times New Roman" w:cs="Times New Roman"/>
          <w:color w:val="000000" w:themeColor="text1"/>
          <w:szCs w:val="22"/>
        </w:rPr>
        <w:t>Jannot</w:t>
      </w:r>
      <w:proofErr w:type="spellEnd"/>
      <w:r>
        <w:rPr>
          <w:rFonts w:ascii="Times New Roman" w:eastAsia="Calibri" w:hAnsi="Times New Roman" w:cs="Times New Roman"/>
          <w:color w:val="000000" w:themeColor="text1"/>
          <w:szCs w:val="22"/>
        </w:rPr>
        <w:t>, 2012).</w:t>
      </w:r>
    </w:p>
    <w:p w14:paraId="404A378B" w14:textId="77777777" w:rsidR="004A08C0" w:rsidRPr="004A08C0" w:rsidRDefault="004A08C0" w:rsidP="004A08C0">
      <w:pPr>
        <w:pStyle w:val="ListParagraph"/>
        <w:numPr>
          <w:ilvl w:val="0"/>
          <w:numId w:val="7"/>
        </w:numPr>
        <w:spacing w:line="240" w:lineRule="auto"/>
        <w:jc w:val="both"/>
        <w:rPr>
          <w:rFonts w:ascii="Times New Roman" w:eastAsia="Calibri" w:hAnsi="Times New Roman" w:cs="Times New Roman"/>
          <w:color w:val="000000" w:themeColor="text1"/>
          <w:szCs w:val="22"/>
        </w:rPr>
      </w:pPr>
      <w:r w:rsidRPr="004A08C0">
        <w:rPr>
          <w:rFonts w:ascii="Times New Roman" w:eastAsia="Calibri" w:hAnsi="Times New Roman" w:cs="Times New Roman"/>
          <w:color w:val="000000" w:themeColor="text1"/>
          <w:szCs w:val="22"/>
        </w:rPr>
        <w:t xml:space="preserve">ITQ fisheries are subject to their own problems (Copes, 1986): </w:t>
      </w:r>
      <w:proofErr w:type="spellStart"/>
      <w:r w:rsidRPr="004A08C0">
        <w:rPr>
          <w:rFonts w:ascii="Times New Roman" w:eastAsia="Calibri" w:hAnsi="Times New Roman" w:cs="Times New Roman"/>
          <w:color w:val="000000" w:themeColor="text1"/>
          <w:szCs w:val="22"/>
        </w:rPr>
        <w:t>i</w:t>
      </w:r>
      <w:proofErr w:type="spellEnd"/>
      <w:r w:rsidRPr="004A08C0">
        <w:rPr>
          <w:rFonts w:ascii="Times New Roman" w:eastAsia="Calibri" w:hAnsi="Times New Roman" w:cs="Times New Roman"/>
          <w:color w:val="000000" w:themeColor="text1"/>
          <w:szCs w:val="22"/>
        </w:rPr>
        <w:t>) prohibitive entry costs (Copes and Charles, 2004), ii) social justice issues regarding allocation (</w:t>
      </w:r>
      <w:proofErr w:type="spellStart"/>
      <w:r w:rsidRPr="004A08C0">
        <w:rPr>
          <w:rFonts w:ascii="Times New Roman" w:eastAsia="Calibri" w:hAnsi="Times New Roman" w:cs="Times New Roman"/>
          <w:color w:val="000000" w:themeColor="text1"/>
          <w:szCs w:val="22"/>
        </w:rPr>
        <w:t>McCay</w:t>
      </w:r>
      <w:proofErr w:type="spellEnd"/>
      <w:r w:rsidRPr="004A08C0">
        <w:rPr>
          <w:rFonts w:ascii="Times New Roman" w:eastAsia="Calibri" w:hAnsi="Times New Roman" w:cs="Times New Roman"/>
          <w:color w:val="000000" w:themeColor="text1"/>
          <w:szCs w:val="22"/>
        </w:rPr>
        <w:t xml:space="preserve">, 1995; </w:t>
      </w:r>
      <w:proofErr w:type="spellStart"/>
      <w:r w:rsidRPr="004A08C0">
        <w:rPr>
          <w:rFonts w:ascii="Times New Roman" w:eastAsia="Calibri" w:hAnsi="Times New Roman" w:cs="Times New Roman"/>
          <w:color w:val="000000" w:themeColor="text1"/>
          <w:szCs w:val="22"/>
        </w:rPr>
        <w:t>Ecotrust</w:t>
      </w:r>
      <w:proofErr w:type="spellEnd"/>
      <w:r w:rsidRPr="004A08C0">
        <w:rPr>
          <w:rFonts w:ascii="Times New Roman" w:eastAsia="Calibri" w:hAnsi="Times New Roman" w:cs="Times New Roman"/>
          <w:color w:val="000000" w:themeColor="text1"/>
          <w:szCs w:val="22"/>
        </w:rPr>
        <w:t>, 2004), iii) resource consolidation (</w:t>
      </w:r>
      <w:proofErr w:type="spellStart"/>
      <w:r w:rsidRPr="004A08C0">
        <w:rPr>
          <w:rFonts w:ascii="Times New Roman" w:eastAsia="Calibri" w:hAnsi="Times New Roman" w:cs="Times New Roman"/>
          <w:color w:val="000000" w:themeColor="text1"/>
          <w:szCs w:val="22"/>
        </w:rPr>
        <w:t>Dewees</w:t>
      </w:r>
      <w:proofErr w:type="spellEnd"/>
      <w:r w:rsidRPr="004A08C0">
        <w:rPr>
          <w:rFonts w:ascii="Times New Roman" w:eastAsia="Calibri" w:hAnsi="Times New Roman" w:cs="Times New Roman"/>
          <w:color w:val="000000" w:themeColor="text1"/>
          <w:szCs w:val="22"/>
        </w:rPr>
        <w:t xml:space="preserve">, 1998; </w:t>
      </w:r>
      <w:proofErr w:type="spellStart"/>
      <w:r w:rsidRPr="004A08C0">
        <w:rPr>
          <w:rFonts w:ascii="Times New Roman" w:eastAsia="Calibri" w:hAnsi="Times New Roman" w:cs="Times New Roman"/>
          <w:color w:val="000000" w:themeColor="text1"/>
          <w:szCs w:val="22"/>
        </w:rPr>
        <w:t>Eythórsson</w:t>
      </w:r>
      <w:proofErr w:type="spellEnd"/>
      <w:r w:rsidRPr="004A08C0">
        <w:rPr>
          <w:rFonts w:ascii="Times New Roman" w:eastAsia="Calibri" w:hAnsi="Times New Roman" w:cs="Times New Roman"/>
          <w:color w:val="000000" w:themeColor="text1"/>
          <w:szCs w:val="22"/>
        </w:rPr>
        <w:t xml:space="preserve">, 2000), iv) high costs of enforcement (Copes, 1986), v) volatile quota markets (Newell </w:t>
      </w:r>
      <w:r w:rsidRPr="004A08C0">
        <w:rPr>
          <w:rFonts w:ascii="Times New Roman" w:eastAsia="Calibri" w:hAnsi="Times New Roman" w:cs="Times New Roman"/>
          <w:i/>
          <w:color w:val="000000" w:themeColor="text1"/>
          <w:szCs w:val="22"/>
        </w:rPr>
        <w:t>et al</w:t>
      </w:r>
      <w:r w:rsidRPr="004A08C0">
        <w:rPr>
          <w:rFonts w:ascii="Times New Roman" w:eastAsia="Calibri" w:hAnsi="Times New Roman" w:cs="Times New Roman"/>
          <w:color w:val="000000" w:themeColor="text1"/>
          <w:szCs w:val="22"/>
        </w:rPr>
        <w:t xml:space="preserve">., 2005), and vi) economic inefficiency (Branch, 2008; Abbott and </w:t>
      </w:r>
      <w:proofErr w:type="spellStart"/>
      <w:r w:rsidRPr="004A08C0">
        <w:rPr>
          <w:rFonts w:ascii="Times New Roman" w:eastAsia="Calibri" w:hAnsi="Times New Roman" w:cs="Times New Roman"/>
          <w:color w:val="000000" w:themeColor="text1"/>
          <w:szCs w:val="22"/>
        </w:rPr>
        <w:t>Wilen</w:t>
      </w:r>
      <w:proofErr w:type="spellEnd"/>
      <w:r w:rsidRPr="004A08C0">
        <w:rPr>
          <w:rFonts w:ascii="Times New Roman" w:eastAsia="Calibri" w:hAnsi="Times New Roman" w:cs="Times New Roman"/>
          <w:color w:val="000000" w:themeColor="text1"/>
          <w:szCs w:val="22"/>
        </w:rPr>
        <w:t xml:space="preserve">, 2009). </w:t>
      </w:r>
      <w:r w:rsidRPr="004A08C0">
        <w:rPr>
          <w:rFonts w:ascii="Times New Roman" w:eastAsia="Calibri" w:hAnsi="Times New Roman" w:cs="Times New Roman"/>
          <w:color w:val="000000" w:themeColor="text1"/>
          <w:szCs w:val="22"/>
          <w:highlight w:val="yellow"/>
        </w:rPr>
        <w:t xml:space="preserve">Furthermore, it remains </w:t>
      </w:r>
      <w:r w:rsidRPr="004A08C0">
        <w:rPr>
          <w:rFonts w:ascii="Times New Roman" w:eastAsia="Calibri" w:hAnsi="Times New Roman" w:cs="Times New Roman"/>
          <w:color w:val="000000" w:themeColor="text1"/>
          <w:szCs w:val="22"/>
          <w:highlight w:val="yellow"/>
        </w:rPr>
        <w:lastRenderedPageBreak/>
        <w:t>uncertain whether or not ITQ policies facilitate EBFM as an increasing amount of emphasis is placed on single species TACs and less attention is placed on integrated issues, even when implemented in a multispecies fishery (Gibbs, 2009; Brewer, 2011).</w:t>
      </w:r>
      <w:r w:rsidRPr="004A08C0">
        <w:rPr>
          <w:rFonts w:ascii="Times New Roman" w:eastAsia="Calibri" w:hAnsi="Times New Roman" w:cs="Times New Roman"/>
          <w:color w:val="000000" w:themeColor="text1"/>
          <w:szCs w:val="22"/>
        </w:rPr>
        <w:t xml:space="preserve"> </w:t>
      </w:r>
    </w:p>
    <w:p w14:paraId="382F1136" w14:textId="77777777" w:rsidR="004A08C0" w:rsidRPr="006977F9" w:rsidRDefault="004A08C0" w:rsidP="000349A4">
      <w:pPr>
        <w:pStyle w:val="ListParagraph"/>
        <w:numPr>
          <w:ilvl w:val="0"/>
          <w:numId w:val="7"/>
        </w:numPr>
        <w:spacing w:line="240" w:lineRule="auto"/>
        <w:jc w:val="both"/>
        <w:rPr>
          <w:rFonts w:ascii="Times New Roman" w:hAnsi="Times New Roman" w:cs="Times New Roman"/>
          <w:color w:val="000000" w:themeColor="text1"/>
          <w:szCs w:val="22"/>
        </w:rPr>
      </w:pPr>
    </w:p>
    <w:p w14:paraId="17A16C7E" w14:textId="77777777" w:rsidR="009D37DB" w:rsidRDefault="009D37DB" w:rsidP="008D67AC">
      <w:pPr>
        <w:spacing w:line="240" w:lineRule="auto"/>
        <w:jc w:val="both"/>
        <w:rPr>
          <w:rFonts w:ascii="Times New Roman" w:eastAsia="Calibri" w:hAnsi="Times New Roman" w:cs="Times New Roman"/>
          <w:color w:val="000000" w:themeColor="text1"/>
          <w:szCs w:val="22"/>
        </w:rPr>
      </w:pPr>
    </w:p>
    <w:p w14:paraId="26CBE602" w14:textId="77777777" w:rsidR="009D2194" w:rsidRDefault="003863CF" w:rsidP="003863CF">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r>
      <w:r w:rsidRPr="00D00BA5">
        <w:rPr>
          <w:rFonts w:ascii="Times New Roman" w:eastAsia="Calibri" w:hAnsi="Times New Roman" w:cs="Times New Roman"/>
          <w:color w:val="000000" w:themeColor="text1"/>
          <w:szCs w:val="22"/>
        </w:rPr>
        <w:t xml:space="preserve">TNC entered the West Coast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fishery </w:t>
      </w:r>
      <w:r>
        <w:rPr>
          <w:rFonts w:ascii="Times New Roman" w:eastAsia="Calibri" w:hAnsi="Times New Roman" w:cs="Times New Roman"/>
          <w:color w:val="000000" w:themeColor="text1"/>
          <w:szCs w:val="22"/>
        </w:rPr>
        <w:t xml:space="preserve">prior to the management change to an ITQ fishery, with the intent on not harvesting their purchased quota. Currently, instead of holding their quota they lease out quota pounds to members of the California risk pool, in return for having a say in how fishing occurs, mainly what practices are used. In turn TNC has helped implement a geographic information system that combines the </w:t>
      </w:r>
      <w:r w:rsidR="009D2194" w:rsidRPr="00D00BA5">
        <w:rPr>
          <w:rFonts w:ascii="Times New Roman" w:eastAsia="Calibri" w:hAnsi="Times New Roman" w:cs="Times New Roman"/>
          <w:color w:val="000000" w:themeColor="text1"/>
          <w:szCs w:val="22"/>
        </w:rPr>
        <w:t>best available science and technology with fishermen’s knowledge, historical fishery data, and habitat information to identify zones that contain overfished species as well as</w:t>
      </w:r>
      <w:r>
        <w:rPr>
          <w:rFonts w:ascii="Times New Roman" w:eastAsia="Calibri" w:hAnsi="Times New Roman" w:cs="Times New Roman"/>
          <w:color w:val="000000" w:themeColor="text1"/>
          <w:szCs w:val="22"/>
        </w:rPr>
        <w:t xml:space="preserve"> areas with voluntary closures. According to TNC, </w:t>
      </w:r>
      <w:r w:rsidRPr="00D00BA5">
        <w:rPr>
          <w:rFonts w:ascii="Times New Roman" w:eastAsia="Calibri" w:hAnsi="Times New Roman" w:cs="Times New Roman"/>
          <w:color w:val="000000" w:themeColor="text1"/>
          <w:szCs w:val="22"/>
        </w:rPr>
        <w:t>, the California Risk Pool has reduced bycatch of overfished species, increased harvest of target species, and improved the tracking and sharing of fishing information (The Nature Conservancy 2014).</w:t>
      </w:r>
      <w:r w:rsidRPr="003863CF">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R</w:t>
      </w:r>
      <w:r w:rsidRPr="00D00BA5">
        <w:rPr>
          <w:rFonts w:ascii="Times New Roman" w:eastAsia="Calibri" w:hAnsi="Times New Roman" w:cs="Times New Roman"/>
          <w:color w:val="000000" w:themeColor="text1"/>
          <w:szCs w:val="22"/>
        </w:rPr>
        <w:t xml:space="preserve">isk pool managers found that the overall trawl-based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fleet caught more than 30% of TAC for overfished species, in contrast to 2.1% for the California Risk Pool (FBGA et al. 2011).</w:t>
      </w:r>
      <w:r>
        <w:rPr>
          <w:rFonts w:ascii="Times New Roman" w:eastAsia="Calibri" w:hAnsi="Times New Roman" w:cs="Times New Roman"/>
          <w:color w:val="000000" w:themeColor="text1"/>
          <w:szCs w:val="22"/>
        </w:rPr>
        <w:t xml:space="preserve"> Results that were not apparent in our analysis.</w:t>
      </w:r>
    </w:p>
    <w:p w14:paraId="77439218" w14:textId="77777777" w:rsidR="006774D2" w:rsidRDefault="003863CF" w:rsidP="008D67A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ab/>
        <w:t xml:space="preserve">Outcomes of </w:t>
      </w:r>
      <w:r w:rsidRPr="00D00BA5">
        <w:rPr>
          <w:rFonts w:ascii="Times New Roman" w:eastAsia="Calibri" w:hAnsi="Times New Roman" w:cs="Times New Roman"/>
          <w:color w:val="000000" w:themeColor="text1"/>
          <w:szCs w:val="22"/>
        </w:rPr>
        <w:t>risk pools depend on fishing behavio</w:t>
      </w:r>
      <w:r w:rsidR="0018544D">
        <w:rPr>
          <w:rFonts w:ascii="Times New Roman" w:eastAsia="Calibri" w:hAnsi="Times New Roman" w:cs="Times New Roman"/>
          <w:color w:val="000000" w:themeColor="text1"/>
          <w:szCs w:val="22"/>
        </w:rPr>
        <w:t>u</w:t>
      </w:r>
      <w:r w:rsidRPr="00D00BA5">
        <w:rPr>
          <w:rFonts w:ascii="Times New Roman" w:eastAsia="Calibri" w:hAnsi="Times New Roman" w:cs="Times New Roman"/>
          <w:color w:val="000000" w:themeColor="text1"/>
          <w:szCs w:val="22"/>
        </w:rPr>
        <w:t>r, social networks (information sharing), locally developed fishing plans and their enforcement.</w:t>
      </w:r>
      <w:r>
        <w:rPr>
          <w:rFonts w:ascii="Times New Roman" w:eastAsia="Calibri" w:hAnsi="Times New Roman" w:cs="Times New Roman"/>
          <w:color w:val="000000" w:themeColor="text1"/>
          <w:szCs w:val="22"/>
        </w:rPr>
        <w:t xml:space="preserve"> Furthermore, outcomes of the fishery depend to a large extent on how many fish are available. Thus, we plan on moving forward with the analysis to combine measures of biology, economics, and social capacity to inform managers when and where risk pools should be formed and how information regarding life history and abundance can inform policy.</w:t>
      </w:r>
      <w:r w:rsidR="00980811" w:rsidRPr="00D00BA5">
        <w:rPr>
          <w:rFonts w:ascii="Times New Roman" w:eastAsia="Calibri" w:hAnsi="Times New Roman" w:cs="Times New Roman"/>
          <w:color w:val="000000" w:themeColor="text1"/>
          <w:szCs w:val="22"/>
        </w:rPr>
        <w:t xml:space="preserve"> </w:t>
      </w:r>
    </w:p>
    <w:p w14:paraId="7648ABD6" w14:textId="77777777" w:rsidR="0048082C" w:rsidRPr="00D00BA5" w:rsidRDefault="0048082C" w:rsidP="0048082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 xml:space="preserve">Outlook </w:t>
      </w:r>
    </w:p>
    <w:p w14:paraId="5CF51A2A" w14:textId="77777777" w:rsidR="0048082C" w:rsidRPr="00D00BA5" w:rsidRDefault="00A23000" w:rsidP="0048082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1</w:t>
      </w:r>
      <w:r w:rsidR="0048082C" w:rsidRPr="00D00BA5">
        <w:rPr>
          <w:rFonts w:ascii="Times New Roman" w:eastAsia="Calibri" w:hAnsi="Times New Roman" w:cs="Times New Roman"/>
          <w:color w:val="000000" w:themeColor="text1"/>
          <w:szCs w:val="22"/>
        </w:rPr>
        <w:t>.  Risk pools form within a social-ecological system. Future research could identify key enabling social and biological factors that contribute to their formation.</w:t>
      </w:r>
    </w:p>
    <w:p w14:paraId="41F9ACFA" w14:textId="77777777" w:rsidR="0048082C" w:rsidRPr="00D00BA5" w:rsidRDefault="0048082C" w:rsidP="0048082C">
      <w:pPr>
        <w:numPr>
          <w:ilvl w:val="0"/>
          <w:numId w:val="3"/>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are the key social factors? Are pre-existing community-based fishery organizations a necessary condition for forming risk pools?</w:t>
      </w:r>
    </w:p>
    <w:p w14:paraId="226DC5FE" w14:textId="77777777" w:rsidR="0048082C" w:rsidRPr="00D00BA5" w:rsidRDefault="00A23000" w:rsidP="0048082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2</w:t>
      </w:r>
      <w:r w:rsidR="0048082C" w:rsidRPr="00D00BA5">
        <w:rPr>
          <w:rFonts w:ascii="Times New Roman" w:eastAsia="Calibri" w:hAnsi="Times New Roman" w:cs="Times New Roman"/>
          <w:color w:val="000000" w:themeColor="text1"/>
          <w:szCs w:val="22"/>
        </w:rPr>
        <w:t>. What are the dynamics among members in the risk-pools?</w:t>
      </w:r>
    </w:p>
    <w:p w14:paraId="68516C93" w14:textId="77777777" w:rsidR="0048082C" w:rsidRPr="00D00BA5" w:rsidRDefault="0048082C" w:rsidP="0048082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What are the incentives to join or leave a risk pool; </w:t>
      </w:r>
    </w:p>
    <w:p w14:paraId="16BF324D" w14:textId="77777777" w:rsidR="0048082C" w:rsidRPr="00D00BA5" w:rsidRDefault="0048082C" w:rsidP="0048082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What are perceived benefits and challenges of risk pools among risk pool members and </w:t>
      </w:r>
      <w:proofErr w:type="spellStart"/>
      <w:r w:rsidRPr="00D00BA5">
        <w:rPr>
          <w:rFonts w:ascii="Times New Roman" w:eastAsia="Calibri" w:hAnsi="Times New Roman" w:cs="Times New Roman"/>
          <w:color w:val="000000" w:themeColor="text1"/>
          <w:szCs w:val="22"/>
        </w:rPr>
        <w:t>non risk</w:t>
      </w:r>
      <w:proofErr w:type="spellEnd"/>
      <w:r w:rsidRPr="00D00BA5">
        <w:rPr>
          <w:rFonts w:ascii="Times New Roman" w:eastAsia="Calibri" w:hAnsi="Times New Roman" w:cs="Times New Roman"/>
          <w:color w:val="000000" w:themeColor="text1"/>
          <w:szCs w:val="22"/>
        </w:rPr>
        <w:t xml:space="preserve"> pool members?</w:t>
      </w:r>
    </w:p>
    <w:p w14:paraId="3FF960DB" w14:textId="77777777" w:rsidR="0048082C" w:rsidRPr="00D00BA5" w:rsidRDefault="0048082C" w:rsidP="0048082C">
      <w:pPr>
        <w:numPr>
          <w:ilvl w:val="0"/>
          <w:numId w:val="5"/>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What are the dynamics between risk-pool and non-risk pool participants in the fishery (e.g. information sharing with fishermen outside risk pool, intention to reach out to </w:t>
      </w:r>
      <w:proofErr w:type="spellStart"/>
      <w:r w:rsidRPr="00D00BA5">
        <w:rPr>
          <w:rFonts w:ascii="Times New Roman" w:eastAsia="Calibri" w:hAnsi="Times New Roman" w:cs="Times New Roman"/>
          <w:color w:val="000000" w:themeColor="text1"/>
          <w:szCs w:val="22"/>
        </w:rPr>
        <w:t>non risk</w:t>
      </w:r>
      <w:proofErr w:type="spellEnd"/>
      <w:r w:rsidRPr="00D00BA5">
        <w:rPr>
          <w:rFonts w:ascii="Times New Roman" w:eastAsia="Calibri" w:hAnsi="Times New Roman" w:cs="Times New Roman"/>
          <w:color w:val="000000" w:themeColor="text1"/>
          <w:szCs w:val="22"/>
        </w:rPr>
        <w:t xml:space="preserve"> pool members in case the risk pool reached deficit for overfished species, would they buy TAC for those species from other fishers?); </w:t>
      </w:r>
    </w:p>
    <w:p w14:paraId="5D0583D4" w14:textId="77777777" w:rsidR="0048082C" w:rsidRPr="00D00BA5" w:rsidRDefault="00A23000" w:rsidP="0048082C">
      <w:pPr>
        <w:spacing w:line="24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3</w:t>
      </w:r>
      <w:r w:rsidR="0048082C" w:rsidRPr="00D00BA5">
        <w:rPr>
          <w:rFonts w:ascii="Times New Roman" w:eastAsia="Calibri" w:hAnsi="Times New Roman" w:cs="Times New Roman"/>
          <w:color w:val="000000" w:themeColor="text1"/>
          <w:szCs w:val="22"/>
        </w:rPr>
        <w:t xml:space="preserve">. What are perceived benefits and challenges of the co-management governance </w:t>
      </w:r>
      <w:r w:rsidR="0048082C" w:rsidRPr="00D00BA5">
        <w:rPr>
          <w:rFonts w:ascii="Times New Roman" w:eastAsia="Calibri" w:hAnsi="Times New Roman" w:cs="Times New Roman"/>
          <w:color w:val="000000" w:themeColor="text1"/>
          <w:szCs w:val="22"/>
        </w:rPr>
        <w:br/>
        <w:t xml:space="preserve">        arrangement?</w:t>
      </w:r>
    </w:p>
    <w:p w14:paraId="379F46CA" w14:textId="77777777" w:rsidR="0048082C" w:rsidRPr="00D00BA5" w:rsidRDefault="0048082C" w:rsidP="0048082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How is power shared among the members on the management board?</w:t>
      </w:r>
    </w:p>
    <w:p w14:paraId="746B8700" w14:textId="77777777" w:rsidR="0048082C" w:rsidRPr="00D00BA5" w:rsidRDefault="0048082C" w:rsidP="0048082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are perceived benefits and challenges of the co-management arrangement?</w:t>
      </w:r>
    </w:p>
    <w:p w14:paraId="5C27001D" w14:textId="77777777" w:rsidR="0048082C" w:rsidRPr="00D00BA5" w:rsidRDefault="0048082C" w:rsidP="0048082C">
      <w:pPr>
        <w:numPr>
          <w:ilvl w:val="0"/>
          <w:numId w:val="1"/>
        </w:numPr>
        <w:spacing w:line="240" w:lineRule="auto"/>
        <w:ind w:hanging="359"/>
        <w:contextualSpacing/>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What outcomes have been achieved due to the co-management approach?</w:t>
      </w:r>
    </w:p>
    <w:p w14:paraId="5F3C2EC7" w14:textId="77777777" w:rsidR="0048082C" w:rsidRDefault="0048082C" w:rsidP="008D67AC">
      <w:pPr>
        <w:spacing w:line="240" w:lineRule="auto"/>
        <w:jc w:val="both"/>
        <w:rPr>
          <w:rFonts w:ascii="Times New Roman" w:hAnsi="Times New Roman" w:cs="Times New Roman"/>
          <w:color w:val="000000" w:themeColor="text1"/>
          <w:szCs w:val="22"/>
        </w:rPr>
      </w:pPr>
    </w:p>
    <w:p w14:paraId="22DB64C2" w14:textId="77777777" w:rsidR="0048082C" w:rsidRDefault="0048082C" w:rsidP="0048082C">
      <w:pPr>
        <w:spacing w:line="240" w:lineRule="auto"/>
        <w:jc w:val="both"/>
        <w:rPr>
          <w:rFonts w:ascii="Times New Roman" w:eastAsia="Calibri" w:hAnsi="Times New Roman" w:cs="Times New Roman"/>
          <w:b/>
          <w:color w:val="000000" w:themeColor="text1"/>
          <w:szCs w:val="22"/>
        </w:rPr>
      </w:pPr>
      <w:r>
        <w:rPr>
          <w:rFonts w:ascii="Times New Roman" w:eastAsia="Calibri" w:hAnsi="Times New Roman" w:cs="Times New Roman"/>
          <w:b/>
          <w:color w:val="000000" w:themeColor="text1"/>
          <w:szCs w:val="22"/>
        </w:rPr>
        <w:t>Acknowledgements</w:t>
      </w:r>
    </w:p>
    <w:p w14:paraId="55B51F7F" w14:textId="626631BD" w:rsidR="0048082C" w:rsidRPr="0048082C" w:rsidRDefault="00E960D8" w:rsidP="0048082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This publication was partially funded by the Joint Institute for the Study of the Atmosphere and Ocean (JISAO) under NOAA Cooperative Agreement No</w:t>
      </w:r>
      <w:proofErr w:type="gramStart"/>
      <w:r>
        <w:rPr>
          <w:rFonts w:ascii="Times New Roman" w:eastAsia="Calibri" w:hAnsi="Times New Roman" w:cs="Times New Roman"/>
          <w:color w:val="000000" w:themeColor="text1"/>
          <w:szCs w:val="22"/>
        </w:rPr>
        <w:t xml:space="preserve">. </w:t>
      </w:r>
      <w:r w:rsidRPr="00E960D8">
        <w:rPr>
          <w:rFonts w:ascii="Times New Roman" w:eastAsia="Calibri" w:hAnsi="Times New Roman" w:cs="Times New Roman"/>
          <w:color w:val="000000" w:themeColor="text1"/>
          <w:szCs w:val="22"/>
          <w:highlight w:val="yellow"/>
        </w:rPr>
        <w:t>??</w:t>
      </w:r>
      <w:proofErr w:type="gramEnd"/>
      <w:r>
        <w:rPr>
          <w:rFonts w:ascii="Times New Roman" w:eastAsia="Calibri" w:hAnsi="Times New Roman" w:cs="Times New Roman"/>
          <w:color w:val="000000" w:themeColor="text1"/>
          <w:szCs w:val="22"/>
        </w:rPr>
        <w:t xml:space="preserve">, Contribution No.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 xml:space="preserve"> </w:t>
      </w:r>
      <w:proofErr w:type="gramStart"/>
      <w:r>
        <w:rPr>
          <w:rFonts w:ascii="Times New Roman" w:eastAsia="Calibri" w:hAnsi="Times New Roman" w:cs="Times New Roman"/>
          <w:color w:val="000000" w:themeColor="text1"/>
          <w:szCs w:val="22"/>
        </w:rPr>
        <w:t>and</w:t>
      </w:r>
      <w:proofErr w:type="gramEnd"/>
      <w:r>
        <w:rPr>
          <w:rFonts w:ascii="Times New Roman" w:eastAsia="Calibri" w:hAnsi="Times New Roman" w:cs="Times New Roman"/>
          <w:color w:val="000000" w:themeColor="text1"/>
          <w:szCs w:val="22"/>
        </w:rPr>
        <w:t xml:space="preserve"> The National Science Foundation under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 xml:space="preserve">. KFJ was partially supported for this work by </w:t>
      </w:r>
      <w:r w:rsidR="00C51BA0">
        <w:rPr>
          <w:rFonts w:ascii="Times New Roman" w:eastAsia="Calibri" w:hAnsi="Times New Roman" w:cs="Times New Roman"/>
          <w:color w:val="000000" w:themeColor="text1"/>
          <w:szCs w:val="22"/>
        </w:rPr>
        <w:t>the National Marine Fisheries-Sea Grant Population Dynamics Fellowship (</w:t>
      </w:r>
      <w:r w:rsidR="00C51BA0" w:rsidRPr="00C51BA0">
        <w:rPr>
          <w:rFonts w:ascii="Times New Roman" w:eastAsia="Calibri" w:hAnsi="Times New Roman" w:cs="Times New Roman"/>
          <w:color w:val="000000" w:themeColor="text1"/>
          <w:szCs w:val="22"/>
          <w:highlight w:val="yellow"/>
        </w:rPr>
        <w:t>?</w:t>
      </w:r>
      <w:r w:rsidR="00C51BA0">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SK was partially supported for this work </w:t>
      </w:r>
      <w:proofErr w:type="gramStart"/>
      <w:r>
        <w:rPr>
          <w:rFonts w:ascii="Times New Roman" w:eastAsia="Calibri" w:hAnsi="Times New Roman" w:cs="Times New Roman"/>
          <w:color w:val="000000" w:themeColor="text1"/>
          <w:szCs w:val="22"/>
        </w:rPr>
        <w:t xml:space="preserve">by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AKS was partially supported for this work </w:t>
      </w:r>
      <w:proofErr w:type="gramStart"/>
      <w:r>
        <w:rPr>
          <w:rFonts w:ascii="Times New Roman" w:eastAsia="Calibri" w:hAnsi="Times New Roman" w:cs="Times New Roman"/>
          <w:color w:val="000000" w:themeColor="text1"/>
          <w:szCs w:val="22"/>
        </w:rPr>
        <w:t xml:space="preserve">by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NH was partially supported for this work </w:t>
      </w:r>
      <w:proofErr w:type="gramStart"/>
      <w:r>
        <w:rPr>
          <w:rFonts w:ascii="Times New Roman" w:eastAsia="Calibri" w:hAnsi="Times New Roman" w:cs="Times New Roman"/>
          <w:color w:val="000000" w:themeColor="text1"/>
          <w:szCs w:val="22"/>
        </w:rPr>
        <w:t xml:space="preserve">by </w:t>
      </w:r>
      <w:r w:rsidRPr="00E960D8">
        <w:rPr>
          <w:rFonts w:ascii="Times New Roman" w:eastAsia="Calibri" w:hAnsi="Times New Roman" w:cs="Times New Roman"/>
          <w:color w:val="000000" w:themeColor="text1"/>
          <w:szCs w:val="22"/>
          <w:highlight w:val="yellow"/>
        </w:rPr>
        <w:t>??</w:t>
      </w:r>
      <w:r>
        <w:rPr>
          <w:rFonts w:ascii="Times New Roman" w:eastAsia="Calibri" w:hAnsi="Times New Roman" w:cs="Times New Roman"/>
          <w:color w:val="000000" w:themeColor="text1"/>
          <w:szCs w:val="22"/>
        </w:rPr>
        <w:t>.</w:t>
      </w:r>
      <w:proofErr w:type="gramEnd"/>
      <w:r>
        <w:rPr>
          <w:rFonts w:ascii="Times New Roman" w:eastAsia="Calibri" w:hAnsi="Times New Roman" w:cs="Times New Roman"/>
          <w:color w:val="000000" w:themeColor="text1"/>
          <w:szCs w:val="22"/>
        </w:rPr>
        <w:t xml:space="preserve"> The authors </w:t>
      </w:r>
      <w:proofErr w:type="gramStart"/>
      <w:r>
        <w:rPr>
          <w:rFonts w:ascii="Times New Roman" w:eastAsia="Calibri" w:hAnsi="Times New Roman" w:cs="Times New Roman"/>
          <w:color w:val="000000" w:themeColor="text1"/>
          <w:szCs w:val="22"/>
        </w:rPr>
        <w:t>thank ??</w:t>
      </w:r>
      <w:proofErr w:type="gramEnd"/>
      <w:r>
        <w:rPr>
          <w:rFonts w:ascii="Times New Roman" w:eastAsia="Calibri" w:hAnsi="Times New Roman" w:cs="Times New Roman"/>
          <w:color w:val="000000" w:themeColor="text1"/>
          <w:szCs w:val="22"/>
        </w:rPr>
        <w:t xml:space="preserve">, ??, and ?? for their comments on earlier versions of the manuscript and </w:t>
      </w:r>
      <w:r w:rsidR="002B1893">
        <w:rPr>
          <w:rFonts w:ascii="Times New Roman" w:eastAsia="Calibri" w:hAnsi="Times New Roman" w:cs="Times New Roman"/>
          <w:color w:val="000000" w:themeColor="text1"/>
          <w:szCs w:val="22"/>
        </w:rPr>
        <w:t xml:space="preserve">the organizers and </w:t>
      </w:r>
      <w:r>
        <w:rPr>
          <w:rFonts w:ascii="Times New Roman" w:eastAsia="Calibri" w:hAnsi="Times New Roman" w:cs="Times New Roman"/>
          <w:color w:val="000000" w:themeColor="text1"/>
          <w:szCs w:val="22"/>
        </w:rPr>
        <w:t>participants of the 2014 Transdisciplinary Academy in Marine Resource Sustainability</w:t>
      </w:r>
      <w:r w:rsidR="002B1893">
        <w:rPr>
          <w:rFonts w:ascii="Times New Roman" w:eastAsia="Calibri" w:hAnsi="Times New Roman" w:cs="Times New Roman"/>
          <w:color w:val="000000" w:themeColor="text1"/>
          <w:szCs w:val="22"/>
        </w:rPr>
        <w:t xml:space="preserve"> for discussions and advice prior to the completion of this manuscript.</w:t>
      </w:r>
    </w:p>
    <w:p w14:paraId="20862DBF" w14:textId="77777777" w:rsidR="0048082C" w:rsidRPr="00D00BA5" w:rsidRDefault="0048082C" w:rsidP="008D67AC">
      <w:pPr>
        <w:spacing w:line="240" w:lineRule="auto"/>
        <w:jc w:val="both"/>
        <w:rPr>
          <w:rFonts w:ascii="Times New Roman" w:hAnsi="Times New Roman" w:cs="Times New Roman"/>
          <w:color w:val="000000" w:themeColor="text1"/>
          <w:szCs w:val="22"/>
        </w:rPr>
      </w:pPr>
    </w:p>
    <w:p w14:paraId="5695AD5C" w14:textId="77777777"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b/>
          <w:color w:val="000000" w:themeColor="text1"/>
          <w:szCs w:val="22"/>
        </w:rPr>
        <w:t>References</w:t>
      </w:r>
    </w:p>
    <w:p w14:paraId="47288C5F" w14:textId="2705684B"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r w:rsidRPr="00446D20">
        <w:rPr>
          <w:rFonts w:ascii="Times New Roman" w:eastAsia="Calibri" w:hAnsi="Times New Roman" w:cs="Times New Roman"/>
          <w:color w:val="000000" w:themeColor="text1"/>
          <w:szCs w:val="22"/>
          <w:highlight w:val="green"/>
        </w:rPr>
        <w:lastRenderedPageBreak/>
        <w:t xml:space="preserve">Abbott, J. K., </w:t>
      </w:r>
      <w:r w:rsidR="005A1957">
        <w:rPr>
          <w:rFonts w:ascii="Times New Roman" w:eastAsia="Calibri" w:hAnsi="Times New Roman" w:cs="Times New Roman"/>
          <w:color w:val="000000" w:themeColor="text1"/>
          <w:szCs w:val="22"/>
          <w:highlight w:val="green"/>
        </w:rPr>
        <w:t xml:space="preserve">and </w:t>
      </w:r>
      <w:proofErr w:type="spellStart"/>
      <w:r w:rsidRPr="00446D20">
        <w:rPr>
          <w:rFonts w:ascii="Times New Roman" w:eastAsia="Calibri" w:hAnsi="Times New Roman" w:cs="Times New Roman"/>
          <w:color w:val="000000" w:themeColor="text1"/>
          <w:szCs w:val="22"/>
          <w:highlight w:val="green"/>
        </w:rPr>
        <w:t>Wilen</w:t>
      </w:r>
      <w:proofErr w:type="spellEnd"/>
      <w:r w:rsidRPr="00446D20">
        <w:rPr>
          <w:rFonts w:ascii="Times New Roman" w:eastAsia="Calibri" w:hAnsi="Times New Roman" w:cs="Times New Roman"/>
          <w:color w:val="000000" w:themeColor="text1"/>
          <w:szCs w:val="22"/>
          <w:highlight w:val="green"/>
        </w:rPr>
        <w:t>, J. E. 2009. Regulation of fisheries bycatch with common-pool output quotas. Journal of Environmental Economics and Management</w:t>
      </w:r>
      <w:r w:rsidR="00DF4D8C" w:rsidRPr="00446D20">
        <w:rPr>
          <w:rFonts w:ascii="Times New Roman" w:eastAsia="Calibri" w:hAnsi="Times New Roman" w:cs="Times New Roman"/>
          <w:color w:val="000000" w:themeColor="text1"/>
          <w:szCs w:val="22"/>
          <w:highlight w:val="green"/>
        </w:rPr>
        <w:t>, 57</w:t>
      </w:r>
      <w:r w:rsidR="00446D20" w:rsidRPr="00446D20">
        <w:rPr>
          <w:rFonts w:ascii="Times New Roman" w:eastAsia="Calibri" w:hAnsi="Times New Roman" w:cs="Times New Roman"/>
          <w:color w:val="000000" w:themeColor="text1"/>
          <w:szCs w:val="22"/>
          <w:highlight w:val="green"/>
        </w:rPr>
        <w:t>:195-204</w:t>
      </w:r>
      <w:r w:rsidRPr="00446D20">
        <w:rPr>
          <w:rFonts w:ascii="Times New Roman" w:eastAsia="Calibri" w:hAnsi="Times New Roman" w:cs="Times New Roman"/>
          <w:color w:val="000000" w:themeColor="text1"/>
          <w:szCs w:val="22"/>
          <w:highlight w:val="green"/>
        </w:rPr>
        <w:t>.</w:t>
      </w:r>
    </w:p>
    <w:p w14:paraId="799DEC34" w14:textId="77777777" w:rsidR="006774D2" w:rsidRPr="00DF4D8C" w:rsidRDefault="00DF4D8C" w:rsidP="008D67AC">
      <w:pPr>
        <w:spacing w:line="240" w:lineRule="auto"/>
        <w:ind w:left="720" w:hanging="720"/>
        <w:jc w:val="both"/>
        <w:rPr>
          <w:rFonts w:ascii="Times New Roman" w:hAnsi="Times New Roman" w:cs="Times New Roman"/>
          <w:color w:val="000000" w:themeColor="text1"/>
          <w:szCs w:val="22"/>
        </w:rPr>
      </w:pPr>
      <w:proofErr w:type="spellStart"/>
      <w:r>
        <w:rPr>
          <w:rFonts w:ascii="Times New Roman" w:eastAsia="Calibri" w:hAnsi="Times New Roman" w:cs="Times New Roman"/>
          <w:color w:val="000000" w:themeColor="text1"/>
          <w:szCs w:val="22"/>
        </w:rPr>
        <w:t>Algert</w:t>
      </w:r>
      <w:proofErr w:type="spellEnd"/>
      <w:r>
        <w:rPr>
          <w:rFonts w:ascii="Times New Roman" w:eastAsia="Calibri" w:hAnsi="Times New Roman" w:cs="Times New Roman"/>
          <w:color w:val="000000" w:themeColor="text1"/>
          <w:szCs w:val="22"/>
        </w:rPr>
        <w:t>, R. 2013.</w:t>
      </w:r>
      <w:r w:rsidR="00821574" w:rsidRPr="00DF4D8C">
        <w:rPr>
          <w:rFonts w:ascii="Times New Roman" w:eastAsia="Calibri" w:hAnsi="Times New Roman" w:cs="Times New Roman"/>
          <w:color w:val="000000" w:themeColor="text1"/>
          <w:szCs w:val="22"/>
        </w:rPr>
        <w:t xml:space="preserve"> Morro Bay Community Quota Fund.</w:t>
      </w:r>
    </w:p>
    <w:p w14:paraId="5F310423" w14:textId="2BF805BB" w:rsidR="00380029" w:rsidRDefault="00380029"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Andrew, N. L., and Pepperell, J. G. 1992. The by-catch of shrimp trawl fisheries. Oceanography and Marine Biology: An Annual Review, 30: 527-565.</w:t>
      </w:r>
    </w:p>
    <w:p w14:paraId="3A7B82F9" w14:textId="735A6EDE" w:rsidR="006774D2" w:rsidRDefault="00821574"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A87735">
        <w:rPr>
          <w:rFonts w:ascii="Times New Roman" w:eastAsia="Calibri" w:hAnsi="Times New Roman" w:cs="Times New Roman"/>
          <w:color w:val="000000" w:themeColor="text1"/>
          <w:szCs w:val="22"/>
          <w:highlight w:val="green"/>
        </w:rPr>
        <w:t>Androkovich</w:t>
      </w:r>
      <w:proofErr w:type="spellEnd"/>
      <w:r w:rsidRPr="00A87735">
        <w:rPr>
          <w:rFonts w:ascii="Times New Roman" w:eastAsia="Calibri" w:hAnsi="Times New Roman" w:cs="Times New Roman"/>
          <w:color w:val="000000" w:themeColor="text1"/>
          <w:szCs w:val="22"/>
          <w:highlight w:val="green"/>
        </w:rPr>
        <w:t xml:space="preserve">, R. A., </w:t>
      </w:r>
      <w:r w:rsidR="005A1957">
        <w:rPr>
          <w:rFonts w:ascii="Times New Roman" w:eastAsia="Calibri" w:hAnsi="Times New Roman" w:cs="Times New Roman"/>
          <w:color w:val="000000" w:themeColor="text1"/>
          <w:szCs w:val="22"/>
          <w:highlight w:val="green"/>
        </w:rPr>
        <w:t xml:space="preserve">and </w:t>
      </w:r>
      <w:proofErr w:type="spellStart"/>
      <w:r w:rsidRPr="00A87735">
        <w:rPr>
          <w:rFonts w:ascii="Times New Roman" w:eastAsia="Calibri" w:hAnsi="Times New Roman" w:cs="Times New Roman"/>
          <w:color w:val="000000" w:themeColor="text1"/>
          <w:szCs w:val="22"/>
          <w:highlight w:val="green"/>
        </w:rPr>
        <w:t>Stollery</w:t>
      </w:r>
      <w:proofErr w:type="spellEnd"/>
      <w:r w:rsidRPr="00A87735">
        <w:rPr>
          <w:rFonts w:ascii="Times New Roman" w:eastAsia="Calibri" w:hAnsi="Times New Roman" w:cs="Times New Roman"/>
          <w:color w:val="000000" w:themeColor="text1"/>
          <w:szCs w:val="22"/>
          <w:highlight w:val="green"/>
        </w:rPr>
        <w:t>, K. R. 1994. A stochastic dynamic programming model of bycatch in fisheries. Mari</w:t>
      </w:r>
      <w:r w:rsidR="00DF4D8C" w:rsidRPr="00A87735">
        <w:rPr>
          <w:rFonts w:ascii="Times New Roman" w:eastAsia="Calibri" w:hAnsi="Times New Roman" w:cs="Times New Roman"/>
          <w:color w:val="000000" w:themeColor="text1"/>
          <w:szCs w:val="22"/>
          <w:highlight w:val="green"/>
        </w:rPr>
        <w:t>ne Resource Economics, 9: 19-30.</w:t>
      </w:r>
    </w:p>
    <w:p w14:paraId="2F5C5C81" w14:textId="4B6C6F20" w:rsidR="00E422D3" w:rsidRPr="00DF4D8C" w:rsidRDefault="00E422D3" w:rsidP="008D67AC">
      <w:pPr>
        <w:spacing w:line="240" w:lineRule="auto"/>
        <w:ind w:left="720" w:hanging="720"/>
        <w:jc w:val="both"/>
        <w:rPr>
          <w:rFonts w:ascii="Times New Roman" w:hAnsi="Times New Roman" w:cs="Times New Roman"/>
          <w:color w:val="000000" w:themeColor="text1"/>
          <w:szCs w:val="22"/>
        </w:rPr>
      </w:pPr>
      <w:proofErr w:type="spellStart"/>
      <w:r w:rsidRPr="002A2FC1">
        <w:rPr>
          <w:rFonts w:ascii="Times New Roman" w:eastAsia="Calibri" w:hAnsi="Times New Roman" w:cs="Times New Roman"/>
          <w:color w:val="000000" w:themeColor="text1"/>
          <w:szCs w:val="22"/>
          <w:highlight w:val="green"/>
        </w:rPr>
        <w:t>Beverton</w:t>
      </w:r>
      <w:proofErr w:type="spellEnd"/>
      <w:r w:rsidRPr="002A2FC1">
        <w:rPr>
          <w:rFonts w:ascii="Times New Roman" w:eastAsia="Calibri" w:hAnsi="Times New Roman" w:cs="Times New Roman"/>
          <w:color w:val="000000" w:themeColor="text1"/>
          <w:szCs w:val="22"/>
          <w:highlight w:val="green"/>
        </w:rPr>
        <w:t xml:space="preserve">, R. J. H., </w:t>
      </w:r>
      <w:r w:rsidR="005A1957">
        <w:rPr>
          <w:rFonts w:ascii="Times New Roman" w:eastAsia="Calibri" w:hAnsi="Times New Roman" w:cs="Times New Roman"/>
          <w:color w:val="000000" w:themeColor="text1"/>
          <w:szCs w:val="22"/>
          <w:highlight w:val="green"/>
        </w:rPr>
        <w:t xml:space="preserve">and </w:t>
      </w:r>
      <w:r w:rsidRPr="002A2FC1">
        <w:rPr>
          <w:rFonts w:ascii="Times New Roman" w:eastAsia="Calibri" w:hAnsi="Times New Roman" w:cs="Times New Roman"/>
          <w:color w:val="000000" w:themeColor="text1"/>
          <w:szCs w:val="22"/>
          <w:highlight w:val="green"/>
        </w:rPr>
        <w:t>Holt, S. J. 1957. On the dynamics of exploited fish populations. Fisheries Investigations Series II, Ministry of Agriculture, Fisheries, and Food, 19: 1-5</w:t>
      </w:r>
      <w:r w:rsidR="002A2FC1" w:rsidRPr="002A2FC1">
        <w:rPr>
          <w:rFonts w:ascii="Times New Roman" w:eastAsia="Calibri" w:hAnsi="Times New Roman" w:cs="Times New Roman"/>
          <w:color w:val="000000" w:themeColor="text1"/>
          <w:szCs w:val="22"/>
          <w:highlight w:val="green"/>
        </w:rPr>
        <w:t>3</w:t>
      </w:r>
      <w:r w:rsidRPr="002A2FC1">
        <w:rPr>
          <w:rFonts w:ascii="Times New Roman" w:eastAsia="Calibri" w:hAnsi="Times New Roman" w:cs="Times New Roman"/>
          <w:color w:val="000000" w:themeColor="text1"/>
          <w:szCs w:val="22"/>
          <w:highlight w:val="green"/>
        </w:rPr>
        <w:t>3.</w:t>
      </w:r>
    </w:p>
    <w:p w14:paraId="055596BC" w14:textId="77777777"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r w:rsidRPr="00DF4D8C">
        <w:rPr>
          <w:rFonts w:ascii="Times New Roman" w:eastAsia="Calibri" w:hAnsi="Times New Roman" w:cs="Times New Roman"/>
          <w:color w:val="000000" w:themeColor="text1"/>
          <w:szCs w:val="22"/>
        </w:rPr>
        <w:t>Boyce, J. R. 1996. An economic analysis of the fisheries bycatch problem. Journal of Environmental Economics and Management</w:t>
      </w:r>
      <w:r w:rsidR="00DF4D8C" w:rsidRPr="00DF4D8C">
        <w:rPr>
          <w:rFonts w:ascii="Times New Roman" w:eastAsia="Calibri" w:hAnsi="Times New Roman" w:cs="Times New Roman"/>
          <w:color w:val="000000" w:themeColor="text1"/>
          <w:szCs w:val="22"/>
        </w:rPr>
        <w:t>,</w:t>
      </w:r>
      <w:r w:rsidRPr="00DF4D8C">
        <w:rPr>
          <w:rFonts w:ascii="Times New Roman" w:eastAsia="Calibri" w:hAnsi="Times New Roman" w:cs="Times New Roman"/>
          <w:color w:val="000000" w:themeColor="text1"/>
          <w:szCs w:val="22"/>
        </w:rPr>
        <w:t xml:space="preserve"> 31: 314-336.</w:t>
      </w:r>
    </w:p>
    <w:p w14:paraId="3F8463EB" w14:textId="5A4383DA"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proofErr w:type="spellStart"/>
      <w:r w:rsidRPr="00A96289">
        <w:rPr>
          <w:rFonts w:ascii="Times New Roman" w:eastAsia="Calibri" w:hAnsi="Times New Roman" w:cs="Times New Roman"/>
          <w:color w:val="000000" w:themeColor="text1"/>
          <w:szCs w:val="22"/>
          <w:highlight w:val="green"/>
        </w:rPr>
        <w:t>Bradburn</w:t>
      </w:r>
      <w:proofErr w:type="spellEnd"/>
      <w:r w:rsidRPr="00A96289">
        <w:rPr>
          <w:rFonts w:ascii="Times New Roman" w:eastAsia="Calibri" w:hAnsi="Times New Roman" w:cs="Times New Roman"/>
          <w:color w:val="000000" w:themeColor="text1"/>
          <w:szCs w:val="22"/>
          <w:highlight w:val="green"/>
        </w:rPr>
        <w:t xml:space="preserve">, M. J., Keller, A., </w:t>
      </w:r>
      <w:r w:rsidR="0061171E">
        <w:rPr>
          <w:rFonts w:ascii="Times New Roman" w:eastAsia="Calibri" w:hAnsi="Times New Roman" w:cs="Times New Roman"/>
          <w:color w:val="000000" w:themeColor="text1"/>
          <w:szCs w:val="22"/>
          <w:highlight w:val="green"/>
        </w:rPr>
        <w:t xml:space="preserve">and </w:t>
      </w:r>
      <w:proofErr w:type="spellStart"/>
      <w:r w:rsidRPr="00A96289">
        <w:rPr>
          <w:rFonts w:ascii="Times New Roman" w:eastAsia="Calibri" w:hAnsi="Times New Roman" w:cs="Times New Roman"/>
          <w:color w:val="000000" w:themeColor="text1"/>
          <w:szCs w:val="22"/>
          <w:highlight w:val="green"/>
        </w:rPr>
        <w:t>Horness</w:t>
      </w:r>
      <w:proofErr w:type="spellEnd"/>
      <w:proofErr w:type="gramStart"/>
      <w:r w:rsidRPr="00A96289">
        <w:rPr>
          <w:rFonts w:ascii="Times New Roman" w:eastAsia="Calibri" w:hAnsi="Times New Roman" w:cs="Times New Roman"/>
          <w:color w:val="000000" w:themeColor="text1"/>
          <w:szCs w:val="22"/>
          <w:highlight w:val="green"/>
        </w:rPr>
        <w:t>,  B</w:t>
      </w:r>
      <w:proofErr w:type="gramEnd"/>
      <w:r w:rsidRPr="00A96289">
        <w:rPr>
          <w:rFonts w:ascii="Times New Roman" w:eastAsia="Calibri" w:hAnsi="Times New Roman" w:cs="Times New Roman"/>
          <w:color w:val="000000" w:themeColor="text1"/>
          <w:szCs w:val="22"/>
          <w:highlight w:val="green"/>
        </w:rPr>
        <w:t xml:space="preserve">. H. 2011. The 2003 to 2008 U.S. West Coast bottom trawl surveys of </w:t>
      </w:r>
      <w:proofErr w:type="spellStart"/>
      <w:r w:rsidRPr="00A96289">
        <w:rPr>
          <w:rFonts w:ascii="Times New Roman" w:eastAsia="Calibri" w:hAnsi="Times New Roman" w:cs="Times New Roman"/>
          <w:color w:val="000000" w:themeColor="text1"/>
          <w:szCs w:val="22"/>
          <w:highlight w:val="green"/>
        </w:rPr>
        <w:t>groundfish</w:t>
      </w:r>
      <w:proofErr w:type="spellEnd"/>
      <w:r w:rsidRPr="00A96289">
        <w:rPr>
          <w:rFonts w:ascii="Times New Roman" w:eastAsia="Calibri" w:hAnsi="Times New Roman" w:cs="Times New Roman"/>
          <w:color w:val="000000" w:themeColor="text1"/>
          <w:szCs w:val="22"/>
          <w:highlight w:val="green"/>
        </w:rPr>
        <w:t xml:space="preserve"> resources off Washington, Oregon, and California: estimates of distribution, abundance, length, and age composition. U.S. Dept. of Comm., NOAA Tech. Memo., NMFS-NWFSC-114, 323 p</w:t>
      </w:r>
      <w:r w:rsidR="00A96289" w:rsidRPr="00A96289">
        <w:rPr>
          <w:rFonts w:ascii="Times New Roman" w:eastAsia="Calibri" w:hAnsi="Times New Roman" w:cs="Times New Roman"/>
          <w:color w:val="000000" w:themeColor="text1"/>
          <w:szCs w:val="22"/>
          <w:highlight w:val="green"/>
        </w:rPr>
        <w:t>p</w:t>
      </w:r>
      <w:r w:rsidRPr="00A96289">
        <w:rPr>
          <w:rFonts w:ascii="Times New Roman" w:eastAsia="Calibri" w:hAnsi="Times New Roman" w:cs="Times New Roman"/>
          <w:color w:val="000000" w:themeColor="text1"/>
          <w:szCs w:val="22"/>
          <w:highlight w:val="green"/>
        </w:rPr>
        <w:t>.</w:t>
      </w:r>
    </w:p>
    <w:p w14:paraId="54F9FBFF" w14:textId="77777777" w:rsidR="00632069" w:rsidRDefault="00632069"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Branch, T. A. 2008. How do individual transferable quotas affect marine ecosystems? Fish and Fisheries, 10: 39-57.</w:t>
      </w:r>
    </w:p>
    <w:p w14:paraId="7403D12C" w14:textId="73663A76" w:rsidR="00E61FC7" w:rsidRDefault="002A2FC1" w:rsidP="00E61FC7">
      <w:pPr>
        <w:spacing w:line="240" w:lineRule="auto"/>
        <w:ind w:left="720" w:hanging="720"/>
        <w:jc w:val="both"/>
        <w:rPr>
          <w:rFonts w:ascii="Times New Roman" w:eastAsia="Calibri" w:hAnsi="Times New Roman" w:cs="Times New Roman"/>
          <w:color w:val="000000" w:themeColor="text1"/>
          <w:szCs w:val="22"/>
        </w:rPr>
      </w:pPr>
      <w:r w:rsidRPr="002A2FC1">
        <w:rPr>
          <w:rFonts w:ascii="Times New Roman" w:eastAsia="Calibri" w:hAnsi="Times New Roman" w:cs="Times New Roman"/>
          <w:color w:val="000000" w:themeColor="text1"/>
          <w:szCs w:val="22"/>
          <w:highlight w:val="green"/>
        </w:rPr>
        <w:t xml:space="preserve">Branch, T. A., </w:t>
      </w:r>
      <w:proofErr w:type="spellStart"/>
      <w:r w:rsidRPr="002A2FC1">
        <w:rPr>
          <w:rFonts w:ascii="Times New Roman" w:eastAsia="Calibri" w:hAnsi="Times New Roman" w:cs="Times New Roman"/>
          <w:color w:val="000000" w:themeColor="text1"/>
          <w:szCs w:val="22"/>
          <w:highlight w:val="green"/>
        </w:rPr>
        <w:t>Hilborn</w:t>
      </w:r>
      <w:proofErr w:type="spellEnd"/>
      <w:r w:rsidRPr="002A2FC1">
        <w:rPr>
          <w:rFonts w:ascii="Times New Roman" w:eastAsia="Calibri" w:hAnsi="Times New Roman" w:cs="Times New Roman"/>
          <w:color w:val="000000" w:themeColor="text1"/>
          <w:szCs w:val="22"/>
          <w:highlight w:val="green"/>
        </w:rPr>
        <w:t xml:space="preserve">, R., </w:t>
      </w:r>
      <w:proofErr w:type="spellStart"/>
      <w:r w:rsidRPr="002A2FC1">
        <w:rPr>
          <w:rFonts w:ascii="Times New Roman" w:eastAsia="Calibri" w:hAnsi="Times New Roman" w:cs="Times New Roman"/>
          <w:color w:val="000000" w:themeColor="text1"/>
          <w:szCs w:val="22"/>
          <w:highlight w:val="green"/>
        </w:rPr>
        <w:t>Haynie</w:t>
      </w:r>
      <w:proofErr w:type="spellEnd"/>
      <w:r w:rsidRPr="002A2FC1">
        <w:rPr>
          <w:rFonts w:ascii="Times New Roman" w:eastAsia="Calibri" w:hAnsi="Times New Roman" w:cs="Times New Roman"/>
          <w:color w:val="000000" w:themeColor="text1"/>
          <w:szCs w:val="22"/>
          <w:highlight w:val="green"/>
        </w:rPr>
        <w:t xml:space="preserve">, A. C., Fay, G., Flynn, L., Griffiths, J., Marshall, K. N., </w:t>
      </w:r>
      <w:r w:rsidR="0061171E">
        <w:rPr>
          <w:rFonts w:ascii="Times New Roman" w:eastAsia="Calibri" w:hAnsi="Times New Roman" w:cs="Times New Roman"/>
          <w:i/>
          <w:color w:val="000000" w:themeColor="text1"/>
          <w:szCs w:val="22"/>
          <w:highlight w:val="green"/>
        </w:rPr>
        <w:t>et al</w:t>
      </w:r>
      <w:r w:rsidRPr="002A2FC1">
        <w:rPr>
          <w:rFonts w:ascii="Times New Roman" w:eastAsia="Calibri" w:hAnsi="Times New Roman" w:cs="Times New Roman"/>
          <w:color w:val="000000" w:themeColor="text1"/>
          <w:szCs w:val="22"/>
          <w:highlight w:val="green"/>
        </w:rPr>
        <w:t>. 2006. Fleet dynamics and fishermen behaviour: lessons for fisheries managers. Canadian Journal of Fisheries and Aquatic Sciences, 63: 1647-1668.</w:t>
      </w:r>
    </w:p>
    <w:p w14:paraId="007AF27C" w14:textId="34BE882B" w:rsidR="00E61FC7" w:rsidRPr="00EE654E" w:rsidRDefault="00E61FC7" w:rsidP="00E61FC7">
      <w:pPr>
        <w:spacing w:line="240" w:lineRule="auto"/>
        <w:ind w:left="720" w:hanging="720"/>
        <w:jc w:val="both"/>
        <w:rPr>
          <w:rFonts w:ascii="Times New Roman" w:eastAsia="Calibri" w:hAnsi="Times New Roman" w:cs="Times New Roman"/>
          <w:color w:val="000000" w:themeColor="text1"/>
          <w:szCs w:val="22"/>
          <w:highlight w:val="green"/>
        </w:rPr>
      </w:pPr>
      <w:r w:rsidRPr="00E61FC7">
        <w:rPr>
          <w:rFonts w:ascii="Times New Roman" w:eastAsia="Calibri" w:hAnsi="Times New Roman" w:cs="Times New Roman"/>
          <w:color w:val="000000" w:themeColor="text1"/>
          <w:szCs w:val="22"/>
          <w:highlight w:val="green"/>
        </w:rPr>
        <w:t xml:space="preserve">Brewer, J. F. 2011. Paper fish and policy conflict: catch shares and ecosystem-based management in </w:t>
      </w:r>
      <w:r w:rsidRPr="00EE654E">
        <w:rPr>
          <w:rFonts w:ascii="Times New Roman" w:eastAsia="Calibri" w:hAnsi="Times New Roman" w:cs="Times New Roman"/>
          <w:color w:val="000000" w:themeColor="text1"/>
          <w:szCs w:val="22"/>
          <w:highlight w:val="green"/>
        </w:rPr>
        <w:t xml:space="preserve">Maine’s </w:t>
      </w:r>
      <w:proofErr w:type="spellStart"/>
      <w:r w:rsidRPr="00EE654E">
        <w:rPr>
          <w:rFonts w:ascii="Times New Roman" w:eastAsia="Calibri" w:hAnsi="Times New Roman" w:cs="Times New Roman"/>
          <w:color w:val="000000" w:themeColor="text1"/>
          <w:szCs w:val="22"/>
          <w:highlight w:val="green"/>
        </w:rPr>
        <w:t>groundfishery</w:t>
      </w:r>
      <w:proofErr w:type="spellEnd"/>
      <w:r w:rsidRPr="00EE654E">
        <w:rPr>
          <w:rFonts w:ascii="Times New Roman" w:eastAsia="Calibri" w:hAnsi="Times New Roman" w:cs="Times New Roman"/>
          <w:color w:val="000000" w:themeColor="text1"/>
          <w:szCs w:val="22"/>
          <w:highlight w:val="green"/>
        </w:rPr>
        <w:t>. Ecology and Society, 16: 15.</w:t>
      </w:r>
    </w:p>
    <w:p w14:paraId="1DA97119" w14:textId="63A1744B" w:rsidR="006774D2" w:rsidRPr="00DF4D8C" w:rsidRDefault="00821574" w:rsidP="008D67AC">
      <w:pPr>
        <w:spacing w:line="240" w:lineRule="auto"/>
        <w:ind w:left="720" w:hanging="720"/>
        <w:jc w:val="both"/>
        <w:rPr>
          <w:rFonts w:ascii="Times New Roman" w:hAnsi="Times New Roman" w:cs="Times New Roman"/>
          <w:color w:val="000000" w:themeColor="text1"/>
          <w:szCs w:val="22"/>
        </w:rPr>
      </w:pPr>
      <w:r w:rsidRPr="00EE654E">
        <w:rPr>
          <w:rFonts w:ascii="Times New Roman" w:eastAsia="Calibri" w:hAnsi="Times New Roman" w:cs="Times New Roman"/>
          <w:color w:val="000000" w:themeColor="text1"/>
          <w:szCs w:val="22"/>
          <w:highlight w:val="green"/>
        </w:rPr>
        <w:t xml:space="preserve">Burnham, K. P., </w:t>
      </w:r>
      <w:r w:rsidR="00EE654E" w:rsidRPr="00EE654E">
        <w:rPr>
          <w:rFonts w:ascii="Times New Roman" w:eastAsia="Calibri" w:hAnsi="Times New Roman" w:cs="Times New Roman"/>
          <w:color w:val="000000" w:themeColor="text1"/>
          <w:szCs w:val="22"/>
          <w:highlight w:val="green"/>
        </w:rPr>
        <w:t xml:space="preserve">and </w:t>
      </w:r>
      <w:r w:rsidRPr="00EE654E">
        <w:rPr>
          <w:rFonts w:ascii="Times New Roman" w:eastAsia="Calibri" w:hAnsi="Times New Roman" w:cs="Times New Roman"/>
          <w:color w:val="000000" w:themeColor="text1"/>
          <w:szCs w:val="22"/>
          <w:highlight w:val="green"/>
        </w:rPr>
        <w:t xml:space="preserve">Anderson, D. R. </w:t>
      </w:r>
      <w:r w:rsidR="00EE654E" w:rsidRPr="00EE654E">
        <w:rPr>
          <w:rFonts w:ascii="Times New Roman" w:eastAsia="Calibri" w:hAnsi="Times New Roman" w:cs="Times New Roman"/>
          <w:color w:val="000000" w:themeColor="text1"/>
          <w:szCs w:val="22"/>
          <w:highlight w:val="green"/>
        </w:rPr>
        <w:t xml:space="preserve">2002. Model Selection and </w:t>
      </w:r>
      <w:proofErr w:type="spellStart"/>
      <w:r w:rsidR="00EE654E" w:rsidRPr="00EE654E">
        <w:rPr>
          <w:rFonts w:ascii="Times New Roman" w:eastAsia="Calibri" w:hAnsi="Times New Roman" w:cs="Times New Roman"/>
          <w:color w:val="000000" w:themeColor="text1"/>
          <w:szCs w:val="22"/>
          <w:highlight w:val="green"/>
        </w:rPr>
        <w:t>Multim</w:t>
      </w:r>
      <w:r w:rsidRPr="00EE654E">
        <w:rPr>
          <w:rFonts w:ascii="Times New Roman" w:eastAsia="Calibri" w:hAnsi="Times New Roman" w:cs="Times New Roman"/>
          <w:color w:val="000000" w:themeColor="text1"/>
          <w:szCs w:val="22"/>
          <w:highlight w:val="green"/>
        </w:rPr>
        <w:t>odel</w:t>
      </w:r>
      <w:proofErr w:type="spellEnd"/>
      <w:r w:rsidRPr="00EE654E">
        <w:rPr>
          <w:rFonts w:ascii="Times New Roman" w:eastAsia="Calibri" w:hAnsi="Times New Roman" w:cs="Times New Roman"/>
          <w:color w:val="000000" w:themeColor="text1"/>
          <w:szCs w:val="22"/>
          <w:highlight w:val="green"/>
        </w:rPr>
        <w:t xml:space="preserve"> Inference: A Practical Information-Theoretic Approach. Springer.</w:t>
      </w:r>
      <w:r w:rsidR="00E17EDA" w:rsidRPr="00EE654E">
        <w:rPr>
          <w:rFonts w:ascii="Times New Roman" w:eastAsia="Calibri" w:hAnsi="Times New Roman" w:cs="Times New Roman"/>
          <w:color w:val="000000" w:themeColor="text1"/>
          <w:szCs w:val="22"/>
          <w:highlight w:val="green"/>
        </w:rPr>
        <w:t xml:space="preserve"> 488 pp.</w:t>
      </w:r>
    </w:p>
    <w:p w14:paraId="0864839C" w14:textId="213D82F7" w:rsidR="002A2FC1" w:rsidRDefault="002A2FC1" w:rsidP="0061171E">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Campbell, H. F.,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Nicholl, R. B. 1994. Can purse seiners target yell</w:t>
      </w:r>
      <w:r w:rsidR="0061171E">
        <w:rPr>
          <w:rFonts w:ascii="Times New Roman" w:eastAsia="Calibri" w:hAnsi="Times New Roman" w:cs="Times New Roman"/>
          <w:color w:val="000000" w:themeColor="text1"/>
          <w:szCs w:val="22"/>
          <w:highlight w:val="green"/>
        </w:rPr>
        <w:t xml:space="preserve">owfin tuna? Land Economics, 70: </w:t>
      </w:r>
      <w:r>
        <w:rPr>
          <w:rFonts w:ascii="Times New Roman" w:eastAsia="Calibri" w:hAnsi="Times New Roman" w:cs="Times New Roman"/>
          <w:color w:val="000000" w:themeColor="text1"/>
          <w:szCs w:val="22"/>
          <w:highlight w:val="green"/>
        </w:rPr>
        <w:t>345-354.</w:t>
      </w:r>
    </w:p>
    <w:p w14:paraId="13199BA4" w14:textId="55D5B8E0" w:rsidR="00BA2977" w:rsidRDefault="00BA2977"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Casey, K. E., </w:t>
      </w:r>
      <w:proofErr w:type="spellStart"/>
      <w:r>
        <w:rPr>
          <w:rFonts w:ascii="Times New Roman" w:eastAsia="Calibri" w:hAnsi="Times New Roman" w:cs="Times New Roman"/>
          <w:color w:val="000000" w:themeColor="text1"/>
          <w:szCs w:val="22"/>
          <w:highlight w:val="green"/>
        </w:rPr>
        <w:t>Dewees</w:t>
      </w:r>
      <w:proofErr w:type="spellEnd"/>
      <w:r>
        <w:rPr>
          <w:rFonts w:ascii="Times New Roman" w:eastAsia="Calibri" w:hAnsi="Times New Roman" w:cs="Times New Roman"/>
          <w:color w:val="000000" w:themeColor="text1"/>
          <w:szCs w:val="22"/>
          <w:highlight w:val="green"/>
        </w:rPr>
        <w:t xml:space="preserve">, C. M., </w:t>
      </w:r>
      <w:proofErr w:type="spellStart"/>
      <w:r>
        <w:rPr>
          <w:rFonts w:ascii="Times New Roman" w:eastAsia="Calibri" w:hAnsi="Times New Roman" w:cs="Times New Roman"/>
          <w:color w:val="000000" w:themeColor="text1"/>
          <w:szCs w:val="22"/>
          <w:highlight w:val="green"/>
        </w:rPr>
        <w:t>Turris</w:t>
      </w:r>
      <w:proofErr w:type="spellEnd"/>
      <w:r>
        <w:rPr>
          <w:rFonts w:ascii="Times New Roman" w:eastAsia="Calibri" w:hAnsi="Times New Roman" w:cs="Times New Roman"/>
          <w:color w:val="000000" w:themeColor="text1"/>
          <w:szCs w:val="22"/>
          <w:highlight w:val="green"/>
        </w:rPr>
        <w:t xml:space="preserve">, B. R., </w:t>
      </w:r>
      <w:r w:rsidR="0061171E">
        <w:rPr>
          <w:rFonts w:ascii="Times New Roman" w:eastAsia="Calibri" w:hAnsi="Times New Roman" w:cs="Times New Roman"/>
          <w:color w:val="000000" w:themeColor="text1"/>
          <w:szCs w:val="22"/>
          <w:highlight w:val="green"/>
        </w:rPr>
        <w:t xml:space="preserve">and </w:t>
      </w:r>
      <w:proofErr w:type="spellStart"/>
      <w:r>
        <w:rPr>
          <w:rFonts w:ascii="Times New Roman" w:eastAsia="Calibri" w:hAnsi="Times New Roman" w:cs="Times New Roman"/>
          <w:color w:val="000000" w:themeColor="text1"/>
          <w:szCs w:val="22"/>
          <w:highlight w:val="green"/>
        </w:rPr>
        <w:t>Wilen</w:t>
      </w:r>
      <w:proofErr w:type="spellEnd"/>
      <w:r>
        <w:rPr>
          <w:rFonts w:ascii="Times New Roman" w:eastAsia="Calibri" w:hAnsi="Times New Roman" w:cs="Times New Roman"/>
          <w:color w:val="000000" w:themeColor="text1"/>
          <w:szCs w:val="22"/>
          <w:highlight w:val="green"/>
        </w:rPr>
        <w:t>, J. E. 1995. The effects of individual vessel quotas in the British Columbia Halibut Fishery. Marine Resource Economics, 110: 211-230.</w:t>
      </w:r>
    </w:p>
    <w:p w14:paraId="58749D3F" w14:textId="77777777" w:rsidR="000C27E9" w:rsidRDefault="000C27E9"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Copes, P. 1986. A critical review of the individual quota as a device in fisheries management. Land Economics, 62: 278-291.</w:t>
      </w:r>
    </w:p>
    <w:p w14:paraId="23FD6C77" w14:textId="65666F02" w:rsidR="00CC2A71" w:rsidRDefault="00CC2A71"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Copes, P., and Charles, A. 2004. Socioeconomics of Individual Transferable Quotas and community-based fishery management. Agricultural and Resource Economics Review, 33: 171-181.</w:t>
      </w:r>
    </w:p>
    <w:p w14:paraId="7B153D25" w14:textId="42C99C57" w:rsidR="009F04B3" w:rsidRDefault="009F04B3"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Criddle</w:t>
      </w:r>
      <w:proofErr w:type="spellEnd"/>
      <w:r>
        <w:rPr>
          <w:rFonts w:ascii="Times New Roman" w:eastAsia="Calibri" w:hAnsi="Times New Roman" w:cs="Times New Roman"/>
          <w:color w:val="000000" w:themeColor="text1"/>
          <w:szCs w:val="22"/>
          <w:highlight w:val="green"/>
        </w:rPr>
        <w:t xml:space="preserve">, K. R., and </w:t>
      </w:r>
      <w:proofErr w:type="spellStart"/>
      <w:r>
        <w:rPr>
          <w:rFonts w:ascii="Times New Roman" w:eastAsia="Calibri" w:hAnsi="Times New Roman" w:cs="Times New Roman"/>
          <w:color w:val="000000" w:themeColor="text1"/>
          <w:szCs w:val="22"/>
          <w:highlight w:val="green"/>
        </w:rPr>
        <w:t>Macinko</w:t>
      </w:r>
      <w:proofErr w:type="spellEnd"/>
      <w:r>
        <w:rPr>
          <w:rFonts w:ascii="Times New Roman" w:eastAsia="Calibri" w:hAnsi="Times New Roman" w:cs="Times New Roman"/>
          <w:color w:val="000000" w:themeColor="text1"/>
          <w:szCs w:val="22"/>
          <w:highlight w:val="green"/>
        </w:rPr>
        <w:t>, S. 2000. A requiem for the IFQ in US fisheries? Marine Policy, 24: 461-469.</w:t>
      </w:r>
    </w:p>
    <w:p w14:paraId="14BD5DCB" w14:textId="7A65470E" w:rsidR="008F556E" w:rsidRPr="008F556E" w:rsidRDefault="008F556E" w:rsidP="008D67AC">
      <w:pPr>
        <w:spacing w:line="240" w:lineRule="auto"/>
        <w:ind w:left="720" w:hanging="720"/>
        <w:jc w:val="both"/>
        <w:rPr>
          <w:rFonts w:ascii="Times New Roman" w:eastAsia="Calibri" w:hAnsi="Times New Roman" w:cs="Times New Roman"/>
          <w:color w:val="000000" w:themeColor="text1"/>
          <w:szCs w:val="22"/>
        </w:rPr>
      </w:pPr>
      <w:commentRangeStart w:id="3"/>
      <w:r w:rsidRPr="008F556E">
        <w:rPr>
          <w:rFonts w:ascii="Times New Roman" w:eastAsia="Calibri" w:hAnsi="Times New Roman" w:cs="Times New Roman"/>
          <w:color w:val="000000" w:themeColor="text1"/>
          <w:szCs w:val="22"/>
        </w:rPr>
        <w:t xml:space="preserve">Crowder, M. J. 1978. Beta-binomial </w:t>
      </w:r>
      <w:proofErr w:type="spellStart"/>
      <w:r w:rsidRPr="008F556E">
        <w:rPr>
          <w:rFonts w:ascii="Times New Roman" w:eastAsia="Calibri" w:hAnsi="Times New Roman" w:cs="Times New Roman"/>
          <w:color w:val="000000" w:themeColor="text1"/>
          <w:szCs w:val="22"/>
        </w:rPr>
        <w:t>anova</w:t>
      </w:r>
      <w:proofErr w:type="spellEnd"/>
      <w:r w:rsidRPr="008F556E">
        <w:rPr>
          <w:rFonts w:ascii="Times New Roman" w:eastAsia="Calibri" w:hAnsi="Times New Roman" w:cs="Times New Roman"/>
          <w:color w:val="000000" w:themeColor="text1"/>
          <w:szCs w:val="22"/>
        </w:rPr>
        <w:t xml:space="preserve"> for proportions. Applied Statistics, 27: 34-37.</w:t>
      </w:r>
      <w:commentRangeEnd w:id="3"/>
      <w:r>
        <w:rPr>
          <w:rStyle w:val="CommentReference"/>
        </w:rPr>
        <w:commentReference w:id="3"/>
      </w:r>
    </w:p>
    <w:p w14:paraId="0CC15C59" w14:textId="77777777" w:rsidR="006774D2" w:rsidRPr="00DF4D8C" w:rsidRDefault="00DF4D8C" w:rsidP="008D67AC">
      <w:pPr>
        <w:spacing w:line="240" w:lineRule="auto"/>
        <w:ind w:left="720" w:hanging="720"/>
        <w:jc w:val="both"/>
        <w:rPr>
          <w:rFonts w:ascii="Times New Roman" w:hAnsi="Times New Roman" w:cs="Times New Roman"/>
          <w:color w:val="000000" w:themeColor="text1"/>
          <w:szCs w:val="22"/>
        </w:rPr>
      </w:pPr>
      <w:r w:rsidRPr="0031172A">
        <w:rPr>
          <w:rFonts w:ascii="Times New Roman" w:eastAsia="Calibri" w:hAnsi="Times New Roman" w:cs="Times New Roman"/>
          <w:color w:val="000000" w:themeColor="text1"/>
          <w:szCs w:val="22"/>
          <w:highlight w:val="green"/>
        </w:rPr>
        <w:t>Deacon, R.</w:t>
      </w:r>
      <w:r w:rsidR="00821574" w:rsidRPr="0031172A">
        <w:rPr>
          <w:rFonts w:ascii="Times New Roman" w:eastAsia="Calibri" w:hAnsi="Times New Roman" w:cs="Times New Roman"/>
          <w:color w:val="000000" w:themeColor="text1"/>
          <w:szCs w:val="22"/>
          <w:highlight w:val="green"/>
        </w:rPr>
        <w:t xml:space="preserve"> T. 2012. Fishery </w:t>
      </w:r>
      <w:r w:rsidR="0031172A" w:rsidRPr="0031172A">
        <w:rPr>
          <w:rFonts w:ascii="Times New Roman" w:eastAsia="Calibri" w:hAnsi="Times New Roman" w:cs="Times New Roman"/>
          <w:color w:val="000000" w:themeColor="text1"/>
          <w:szCs w:val="22"/>
          <w:highlight w:val="green"/>
        </w:rPr>
        <w:t>m</w:t>
      </w:r>
      <w:r w:rsidR="00821574" w:rsidRPr="0031172A">
        <w:rPr>
          <w:rFonts w:ascii="Times New Roman" w:eastAsia="Calibri" w:hAnsi="Times New Roman" w:cs="Times New Roman"/>
          <w:color w:val="000000" w:themeColor="text1"/>
          <w:szCs w:val="22"/>
          <w:highlight w:val="green"/>
        </w:rPr>
        <w:t>anage</w:t>
      </w:r>
      <w:r w:rsidRPr="0031172A">
        <w:rPr>
          <w:rFonts w:ascii="Times New Roman" w:eastAsia="Calibri" w:hAnsi="Times New Roman" w:cs="Times New Roman"/>
          <w:color w:val="000000" w:themeColor="text1"/>
          <w:szCs w:val="22"/>
          <w:highlight w:val="green"/>
        </w:rPr>
        <w:t xml:space="preserve">ment by </w:t>
      </w:r>
      <w:r w:rsidR="0031172A" w:rsidRPr="0031172A">
        <w:rPr>
          <w:rFonts w:ascii="Times New Roman" w:eastAsia="Calibri" w:hAnsi="Times New Roman" w:cs="Times New Roman"/>
          <w:color w:val="000000" w:themeColor="text1"/>
          <w:szCs w:val="22"/>
          <w:highlight w:val="green"/>
        </w:rPr>
        <w:t>h</w:t>
      </w:r>
      <w:r w:rsidRPr="0031172A">
        <w:rPr>
          <w:rFonts w:ascii="Times New Roman" w:eastAsia="Calibri" w:hAnsi="Times New Roman" w:cs="Times New Roman"/>
          <w:color w:val="000000" w:themeColor="text1"/>
          <w:szCs w:val="22"/>
          <w:highlight w:val="green"/>
        </w:rPr>
        <w:t xml:space="preserve">arvester </w:t>
      </w:r>
      <w:r w:rsidR="0031172A" w:rsidRPr="0031172A">
        <w:rPr>
          <w:rFonts w:ascii="Times New Roman" w:eastAsia="Calibri" w:hAnsi="Times New Roman" w:cs="Times New Roman"/>
          <w:color w:val="000000" w:themeColor="text1"/>
          <w:szCs w:val="22"/>
          <w:highlight w:val="green"/>
        </w:rPr>
        <w:t>c</w:t>
      </w:r>
      <w:r w:rsidRPr="0031172A">
        <w:rPr>
          <w:rFonts w:ascii="Times New Roman" w:eastAsia="Calibri" w:hAnsi="Times New Roman" w:cs="Times New Roman"/>
          <w:color w:val="000000" w:themeColor="text1"/>
          <w:szCs w:val="22"/>
          <w:highlight w:val="green"/>
        </w:rPr>
        <w:t>ooperatives.</w:t>
      </w:r>
      <w:r w:rsidR="00821574" w:rsidRPr="0031172A">
        <w:rPr>
          <w:rFonts w:ascii="Times New Roman" w:eastAsia="Calibri" w:hAnsi="Times New Roman" w:cs="Times New Roman"/>
          <w:color w:val="000000" w:themeColor="text1"/>
          <w:szCs w:val="22"/>
          <w:highlight w:val="green"/>
        </w:rPr>
        <w:t xml:space="preserve"> Review of Environmental Economics and Policy</w:t>
      </w:r>
      <w:r w:rsidRPr="0031172A">
        <w:rPr>
          <w:rFonts w:ascii="Times New Roman" w:eastAsia="Calibri" w:hAnsi="Times New Roman" w:cs="Times New Roman"/>
          <w:color w:val="000000" w:themeColor="text1"/>
          <w:szCs w:val="22"/>
          <w:highlight w:val="green"/>
        </w:rPr>
        <w:t>,</w:t>
      </w:r>
      <w:r w:rsidR="00821574" w:rsidRPr="0031172A">
        <w:rPr>
          <w:rFonts w:ascii="Times New Roman" w:eastAsia="Calibri" w:hAnsi="Times New Roman" w:cs="Times New Roman"/>
          <w:color w:val="000000" w:themeColor="text1"/>
          <w:szCs w:val="22"/>
          <w:highlight w:val="green"/>
        </w:rPr>
        <w:t xml:space="preserve"> 6:</w:t>
      </w:r>
      <w:r w:rsidR="0031172A" w:rsidRPr="0031172A">
        <w:rPr>
          <w:rFonts w:ascii="Times New Roman" w:eastAsia="Calibri" w:hAnsi="Times New Roman" w:cs="Times New Roman"/>
          <w:color w:val="000000" w:themeColor="text1"/>
          <w:szCs w:val="22"/>
          <w:highlight w:val="green"/>
        </w:rPr>
        <w:t xml:space="preserve"> 258-277.</w:t>
      </w:r>
    </w:p>
    <w:p w14:paraId="7100695E" w14:textId="77777777" w:rsidR="00632069" w:rsidRDefault="00632069"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Dewees</w:t>
      </w:r>
      <w:proofErr w:type="spellEnd"/>
      <w:r>
        <w:rPr>
          <w:rFonts w:ascii="Times New Roman" w:eastAsia="Calibri" w:hAnsi="Times New Roman" w:cs="Times New Roman"/>
          <w:color w:val="000000" w:themeColor="text1"/>
          <w:szCs w:val="22"/>
          <w:highlight w:val="green"/>
        </w:rPr>
        <w:t>, C. M. 1998. Effects of individual quota systems on New Zealand and British Columbia fisheries. Ecological Applications, 8: S113-S138.</w:t>
      </w:r>
    </w:p>
    <w:p w14:paraId="4F3B1604" w14:textId="1AA4BAA5" w:rsidR="004B15E6" w:rsidRPr="004B15E6" w:rsidRDefault="004B15E6"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Dick, E. J., and </w:t>
      </w:r>
      <w:proofErr w:type="spellStart"/>
      <w:r>
        <w:rPr>
          <w:rFonts w:ascii="Times New Roman" w:eastAsia="Calibri" w:hAnsi="Times New Roman" w:cs="Times New Roman"/>
          <w:color w:val="000000" w:themeColor="text1"/>
          <w:szCs w:val="22"/>
          <w:highlight w:val="green"/>
        </w:rPr>
        <w:t>MacCall</w:t>
      </w:r>
      <w:proofErr w:type="spellEnd"/>
      <w:r>
        <w:rPr>
          <w:rFonts w:ascii="Times New Roman" w:eastAsia="Calibri" w:hAnsi="Times New Roman" w:cs="Times New Roman"/>
          <w:color w:val="000000" w:themeColor="text1"/>
          <w:szCs w:val="22"/>
          <w:highlight w:val="green"/>
        </w:rPr>
        <w:t xml:space="preserve">, A. D. 2014. Status and productivity of </w:t>
      </w:r>
      <w:proofErr w:type="spellStart"/>
      <w:r>
        <w:rPr>
          <w:rFonts w:ascii="Times New Roman" w:eastAsia="Calibri" w:hAnsi="Times New Roman" w:cs="Times New Roman"/>
          <w:color w:val="000000" w:themeColor="text1"/>
          <w:szCs w:val="22"/>
          <w:highlight w:val="green"/>
        </w:rPr>
        <w:t>cowcod</w:t>
      </w:r>
      <w:proofErr w:type="spellEnd"/>
      <w:r>
        <w:rPr>
          <w:rFonts w:ascii="Times New Roman" w:eastAsia="Calibri" w:hAnsi="Times New Roman" w:cs="Times New Roman"/>
          <w:color w:val="000000" w:themeColor="text1"/>
          <w:szCs w:val="22"/>
          <w:highlight w:val="green"/>
        </w:rPr>
        <w:t xml:space="preserve">, </w:t>
      </w:r>
      <w:r>
        <w:rPr>
          <w:rFonts w:ascii="Times New Roman" w:eastAsia="Calibri" w:hAnsi="Times New Roman" w:cs="Times New Roman"/>
          <w:i/>
          <w:color w:val="000000" w:themeColor="text1"/>
          <w:szCs w:val="22"/>
          <w:highlight w:val="green"/>
        </w:rPr>
        <w:t xml:space="preserve">Sebastes </w:t>
      </w:r>
      <w:proofErr w:type="gramStart"/>
      <w:r>
        <w:rPr>
          <w:rFonts w:ascii="Times New Roman" w:eastAsia="Calibri" w:hAnsi="Times New Roman" w:cs="Times New Roman"/>
          <w:i/>
          <w:color w:val="000000" w:themeColor="text1"/>
          <w:szCs w:val="22"/>
          <w:highlight w:val="green"/>
        </w:rPr>
        <w:t>levis</w:t>
      </w:r>
      <w:proofErr w:type="gramEnd"/>
      <w:r>
        <w:rPr>
          <w:rFonts w:ascii="Times New Roman" w:eastAsia="Calibri" w:hAnsi="Times New Roman" w:cs="Times New Roman"/>
          <w:color w:val="000000" w:themeColor="text1"/>
          <w:szCs w:val="22"/>
          <w:highlight w:val="green"/>
        </w:rPr>
        <w:t>, in the Southern California Bight, 2013. Pacific Fishery Management Council, Portland, OR.</w:t>
      </w:r>
    </w:p>
    <w:p w14:paraId="0516E3AE" w14:textId="6A979E62" w:rsidR="00A9186A" w:rsidRDefault="00A9186A"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Ecotrust</w:t>
      </w:r>
      <w:proofErr w:type="spellEnd"/>
      <w:r>
        <w:rPr>
          <w:rFonts w:ascii="Times New Roman" w:eastAsia="Calibri" w:hAnsi="Times New Roman" w:cs="Times New Roman"/>
          <w:color w:val="000000" w:themeColor="text1"/>
          <w:szCs w:val="22"/>
          <w:highlight w:val="green"/>
        </w:rPr>
        <w:t xml:space="preserve">. 2004. Catch-22 conservation, communities, and the privatization of B.C. fisheries: an economic, social, and ecological impact study. </w:t>
      </w:r>
      <w:proofErr w:type="spellStart"/>
      <w:r>
        <w:rPr>
          <w:rFonts w:ascii="Times New Roman" w:eastAsia="Calibri" w:hAnsi="Times New Roman" w:cs="Times New Roman"/>
          <w:color w:val="000000" w:themeColor="text1"/>
          <w:szCs w:val="22"/>
          <w:highlight w:val="green"/>
        </w:rPr>
        <w:t>Ecotrust</w:t>
      </w:r>
      <w:proofErr w:type="spellEnd"/>
      <w:r>
        <w:rPr>
          <w:rFonts w:ascii="Times New Roman" w:eastAsia="Calibri" w:hAnsi="Times New Roman" w:cs="Times New Roman"/>
          <w:color w:val="000000" w:themeColor="text1"/>
          <w:szCs w:val="22"/>
          <w:highlight w:val="green"/>
        </w:rPr>
        <w:t xml:space="preserve"> Canada, Vancouver, BC.</w:t>
      </w:r>
    </w:p>
    <w:p w14:paraId="0BE00D5D" w14:textId="62D01312" w:rsidR="009F04B3" w:rsidRDefault="009F04B3"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Emery, T. J., Hartmann, K., Green, B. S., Gardner, C., and </w:t>
      </w:r>
      <w:proofErr w:type="spellStart"/>
      <w:r>
        <w:rPr>
          <w:rFonts w:ascii="Times New Roman" w:eastAsia="Calibri" w:hAnsi="Times New Roman" w:cs="Times New Roman"/>
          <w:color w:val="000000" w:themeColor="text1"/>
          <w:szCs w:val="22"/>
          <w:highlight w:val="green"/>
        </w:rPr>
        <w:t>Tisdell</w:t>
      </w:r>
      <w:proofErr w:type="spellEnd"/>
      <w:r>
        <w:rPr>
          <w:rFonts w:ascii="Times New Roman" w:eastAsia="Calibri" w:hAnsi="Times New Roman" w:cs="Times New Roman"/>
          <w:color w:val="000000" w:themeColor="text1"/>
          <w:szCs w:val="22"/>
          <w:highlight w:val="green"/>
        </w:rPr>
        <w:t>, J. 2014. Does ‘race to fish’ behaviour emerge in an individual transferable quota fishery when the total allowable catch becomes non-binding? Fish and Fisheries, 15: 151-169.</w:t>
      </w:r>
    </w:p>
    <w:p w14:paraId="37D72D57" w14:textId="77777777" w:rsidR="00632069" w:rsidRDefault="00632069"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Eythórsson</w:t>
      </w:r>
      <w:proofErr w:type="spellEnd"/>
      <w:r>
        <w:rPr>
          <w:rFonts w:ascii="Times New Roman" w:eastAsia="Calibri" w:hAnsi="Times New Roman" w:cs="Times New Roman"/>
          <w:color w:val="000000" w:themeColor="text1"/>
          <w:szCs w:val="22"/>
          <w:highlight w:val="green"/>
        </w:rPr>
        <w:t>, E. 2000. A decade of ITQ-management in Icelandic fisheries: consolidation without consensus. Marine Policy, 24: 483-492.</w:t>
      </w:r>
    </w:p>
    <w:p w14:paraId="54F3358D" w14:textId="77777777" w:rsidR="00631F13" w:rsidRDefault="00631F13"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Fama</w:t>
      </w:r>
      <w:proofErr w:type="spellEnd"/>
      <w:r>
        <w:rPr>
          <w:rFonts w:ascii="Times New Roman" w:eastAsia="Calibri" w:hAnsi="Times New Roman" w:cs="Times New Roman"/>
          <w:color w:val="000000" w:themeColor="text1"/>
          <w:szCs w:val="22"/>
          <w:highlight w:val="green"/>
        </w:rPr>
        <w:t>, E. 1970. Efficient capital markets: a review of theory and empirical work. Journal of Finance, 25: 383-417.</w:t>
      </w:r>
    </w:p>
    <w:p w14:paraId="115A3EFD" w14:textId="74F29843" w:rsidR="00EF4F0A" w:rsidRDefault="00821574" w:rsidP="008D67AC">
      <w:pPr>
        <w:spacing w:line="240" w:lineRule="auto"/>
        <w:ind w:left="720" w:hanging="720"/>
        <w:jc w:val="both"/>
        <w:rPr>
          <w:rFonts w:ascii="Times New Roman" w:eastAsia="Calibri" w:hAnsi="Times New Roman" w:cs="Times New Roman"/>
          <w:color w:val="000000" w:themeColor="text1"/>
          <w:szCs w:val="22"/>
        </w:rPr>
      </w:pPr>
      <w:r w:rsidRPr="00EF4F0A">
        <w:rPr>
          <w:rFonts w:ascii="Times New Roman" w:eastAsia="Calibri" w:hAnsi="Times New Roman" w:cs="Times New Roman"/>
          <w:color w:val="000000" w:themeColor="text1"/>
          <w:szCs w:val="22"/>
          <w:highlight w:val="green"/>
        </w:rPr>
        <w:lastRenderedPageBreak/>
        <w:t xml:space="preserve">Fehr, E., </w:t>
      </w:r>
      <w:r w:rsidR="0061171E">
        <w:rPr>
          <w:rFonts w:ascii="Times New Roman" w:eastAsia="Calibri" w:hAnsi="Times New Roman" w:cs="Times New Roman"/>
          <w:color w:val="000000" w:themeColor="text1"/>
          <w:szCs w:val="22"/>
          <w:highlight w:val="green"/>
        </w:rPr>
        <w:t xml:space="preserve">and </w:t>
      </w:r>
      <w:proofErr w:type="spellStart"/>
      <w:r w:rsidRPr="00EF4F0A">
        <w:rPr>
          <w:rFonts w:ascii="Times New Roman" w:eastAsia="Calibri" w:hAnsi="Times New Roman" w:cs="Times New Roman"/>
          <w:color w:val="000000" w:themeColor="text1"/>
          <w:szCs w:val="22"/>
          <w:highlight w:val="green"/>
        </w:rPr>
        <w:t>Leibbrandt</w:t>
      </w:r>
      <w:proofErr w:type="spellEnd"/>
      <w:r w:rsidR="00DF4D8C" w:rsidRPr="00EF4F0A">
        <w:rPr>
          <w:rFonts w:ascii="Times New Roman" w:eastAsia="Calibri" w:hAnsi="Times New Roman" w:cs="Times New Roman"/>
          <w:color w:val="000000" w:themeColor="text1"/>
          <w:szCs w:val="22"/>
          <w:highlight w:val="green"/>
        </w:rPr>
        <w:t>, A</w:t>
      </w:r>
      <w:r w:rsidRPr="00EF4F0A">
        <w:rPr>
          <w:rFonts w:ascii="Times New Roman" w:eastAsia="Calibri" w:hAnsi="Times New Roman" w:cs="Times New Roman"/>
          <w:color w:val="000000" w:themeColor="text1"/>
          <w:szCs w:val="22"/>
          <w:highlight w:val="green"/>
        </w:rPr>
        <w:t xml:space="preserve">. 2010. A </w:t>
      </w:r>
      <w:r w:rsidR="00EF4F0A" w:rsidRPr="00EF4F0A">
        <w:rPr>
          <w:rFonts w:ascii="Times New Roman" w:eastAsia="Calibri" w:hAnsi="Times New Roman" w:cs="Times New Roman"/>
          <w:color w:val="000000" w:themeColor="text1"/>
          <w:szCs w:val="22"/>
          <w:highlight w:val="green"/>
        </w:rPr>
        <w:t>f</w:t>
      </w:r>
      <w:r w:rsidRPr="00EF4F0A">
        <w:rPr>
          <w:rFonts w:ascii="Times New Roman" w:eastAsia="Calibri" w:hAnsi="Times New Roman" w:cs="Times New Roman"/>
          <w:color w:val="000000" w:themeColor="text1"/>
          <w:szCs w:val="22"/>
          <w:highlight w:val="green"/>
        </w:rPr>
        <w:t xml:space="preserve">ield </w:t>
      </w:r>
      <w:r w:rsidR="00EF4F0A" w:rsidRPr="00EF4F0A">
        <w:rPr>
          <w:rFonts w:ascii="Times New Roman" w:eastAsia="Calibri" w:hAnsi="Times New Roman" w:cs="Times New Roman"/>
          <w:color w:val="000000" w:themeColor="text1"/>
          <w:szCs w:val="22"/>
          <w:highlight w:val="green"/>
        </w:rPr>
        <w:t>s</w:t>
      </w:r>
      <w:r w:rsidRPr="00EF4F0A">
        <w:rPr>
          <w:rFonts w:ascii="Times New Roman" w:eastAsia="Calibri" w:hAnsi="Times New Roman" w:cs="Times New Roman"/>
          <w:color w:val="000000" w:themeColor="text1"/>
          <w:szCs w:val="22"/>
          <w:highlight w:val="green"/>
        </w:rPr>
        <w:t xml:space="preserve">tudy on </w:t>
      </w:r>
      <w:r w:rsidR="00EF4F0A" w:rsidRPr="00EF4F0A">
        <w:rPr>
          <w:rFonts w:ascii="Times New Roman" w:eastAsia="Calibri" w:hAnsi="Times New Roman" w:cs="Times New Roman"/>
          <w:color w:val="000000" w:themeColor="text1"/>
          <w:szCs w:val="22"/>
          <w:highlight w:val="green"/>
        </w:rPr>
        <w:t>c</w:t>
      </w:r>
      <w:r w:rsidRPr="00EF4F0A">
        <w:rPr>
          <w:rFonts w:ascii="Times New Roman" w:eastAsia="Calibri" w:hAnsi="Times New Roman" w:cs="Times New Roman"/>
          <w:color w:val="000000" w:themeColor="text1"/>
          <w:szCs w:val="22"/>
          <w:highlight w:val="green"/>
        </w:rPr>
        <w:t xml:space="preserve">ooperativeness and </w:t>
      </w:r>
      <w:r w:rsidR="00EF4F0A" w:rsidRPr="00EF4F0A">
        <w:rPr>
          <w:rFonts w:ascii="Times New Roman" w:eastAsia="Calibri" w:hAnsi="Times New Roman" w:cs="Times New Roman"/>
          <w:color w:val="000000" w:themeColor="text1"/>
          <w:szCs w:val="22"/>
          <w:highlight w:val="green"/>
        </w:rPr>
        <w:t>i</w:t>
      </w:r>
      <w:r w:rsidRPr="00EF4F0A">
        <w:rPr>
          <w:rFonts w:ascii="Times New Roman" w:eastAsia="Calibri" w:hAnsi="Times New Roman" w:cs="Times New Roman"/>
          <w:color w:val="000000" w:themeColor="text1"/>
          <w:szCs w:val="22"/>
          <w:highlight w:val="green"/>
        </w:rPr>
        <w:t xml:space="preserve">mpatience in the </w:t>
      </w:r>
      <w:r w:rsidR="00EF4F0A" w:rsidRPr="00EF4F0A">
        <w:rPr>
          <w:rFonts w:ascii="Times New Roman" w:eastAsia="Calibri" w:hAnsi="Times New Roman" w:cs="Times New Roman"/>
          <w:color w:val="000000" w:themeColor="text1"/>
          <w:szCs w:val="22"/>
          <w:highlight w:val="green"/>
        </w:rPr>
        <w:t>t</w:t>
      </w:r>
      <w:r w:rsidRPr="00EF4F0A">
        <w:rPr>
          <w:rFonts w:ascii="Times New Roman" w:eastAsia="Calibri" w:hAnsi="Times New Roman" w:cs="Times New Roman"/>
          <w:color w:val="000000" w:themeColor="text1"/>
          <w:szCs w:val="22"/>
          <w:highlight w:val="green"/>
        </w:rPr>
        <w:t xml:space="preserve">ragedy of the </w:t>
      </w:r>
      <w:r w:rsidR="00EF4F0A" w:rsidRPr="00EF4F0A">
        <w:rPr>
          <w:rFonts w:ascii="Times New Roman" w:eastAsia="Calibri" w:hAnsi="Times New Roman" w:cs="Times New Roman"/>
          <w:color w:val="000000" w:themeColor="text1"/>
          <w:szCs w:val="22"/>
          <w:highlight w:val="green"/>
        </w:rPr>
        <w:t>c</w:t>
      </w:r>
      <w:r w:rsidRPr="00EF4F0A">
        <w:rPr>
          <w:rFonts w:ascii="Times New Roman" w:eastAsia="Calibri" w:hAnsi="Times New Roman" w:cs="Times New Roman"/>
          <w:color w:val="000000" w:themeColor="text1"/>
          <w:szCs w:val="22"/>
          <w:highlight w:val="green"/>
        </w:rPr>
        <w:t>ommons.</w:t>
      </w:r>
      <w:r w:rsidR="00EF4F0A" w:rsidRPr="00EF4F0A">
        <w:rPr>
          <w:rFonts w:ascii="Times New Roman" w:eastAsia="Calibri" w:hAnsi="Times New Roman" w:cs="Times New Roman"/>
          <w:color w:val="000000" w:themeColor="text1"/>
          <w:szCs w:val="22"/>
          <w:highlight w:val="green"/>
        </w:rPr>
        <w:t xml:space="preserve"> Journal of Public Economics, 95: 1144-1155.</w:t>
      </w:r>
    </w:p>
    <w:p w14:paraId="05BFD242" w14:textId="79207EEF" w:rsidR="00541C7A" w:rsidRDefault="00541C7A"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Ferrari, S. L. P. and </w:t>
      </w:r>
      <w:proofErr w:type="spellStart"/>
      <w:r>
        <w:rPr>
          <w:rFonts w:ascii="Times New Roman" w:eastAsia="Calibri" w:hAnsi="Times New Roman" w:cs="Times New Roman"/>
          <w:color w:val="000000" w:themeColor="text1"/>
          <w:szCs w:val="22"/>
          <w:highlight w:val="green"/>
        </w:rPr>
        <w:t>Cribari-Neto</w:t>
      </w:r>
      <w:proofErr w:type="spellEnd"/>
      <w:r>
        <w:rPr>
          <w:rFonts w:ascii="Times New Roman" w:eastAsia="Calibri" w:hAnsi="Times New Roman" w:cs="Times New Roman"/>
          <w:color w:val="000000" w:themeColor="text1"/>
          <w:szCs w:val="22"/>
          <w:highlight w:val="green"/>
        </w:rPr>
        <w:t>. F. 2004. Beta regression for modelling rates and proportions. Journal of Applied Statistics, 31: 799-815.</w:t>
      </w:r>
    </w:p>
    <w:p w14:paraId="4E2F1E71" w14:textId="77777777" w:rsidR="00434F8C" w:rsidRPr="00434F8C" w:rsidRDefault="00434F8C" w:rsidP="008D67AC">
      <w:pPr>
        <w:spacing w:line="240" w:lineRule="auto"/>
        <w:ind w:left="720" w:hanging="720"/>
        <w:jc w:val="both"/>
        <w:rPr>
          <w:rFonts w:ascii="Times New Roman" w:eastAsia="Calibri" w:hAnsi="Times New Roman" w:cs="Times New Roman"/>
          <w:color w:val="000000" w:themeColor="text1"/>
          <w:szCs w:val="22"/>
        </w:rPr>
      </w:pPr>
      <w:r w:rsidRPr="00EE68E2">
        <w:rPr>
          <w:rFonts w:ascii="Times New Roman" w:eastAsia="Calibri" w:hAnsi="Times New Roman" w:cs="Times New Roman"/>
          <w:color w:val="000000" w:themeColor="text1"/>
          <w:szCs w:val="22"/>
          <w:highlight w:val="green"/>
        </w:rPr>
        <w:t xml:space="preserve">Field, J. C. 2013. Status of </w:t>
      </w:r>
      <w:proofErr w:type="spellStart"/>
      <w:r w:rsidRPr="00EE68E2">
        <w:rPr>
          <w:rFonts w:ascii="Times New Roman" w:eastAsia="Calibri" w:hAnsi="Times New Roman" w:cs="Times New Roman"/>
          <w:color w:val="000000" w:themeColor="text1"/>
          <w:szCs w:val="22"/>
          <w:highlight w:val="green"/>
        </w:rPr>
        <w:t>bocaccio</w:t>
      </w:r>
      <w:proofErr w:type="spellEnd"/>
      <w:r w:rsidRPr="00EE68E2">
        <w:rPr>
          <w:rFonts w:ascii="Times New Roman" w:eastAsia="Calibri" w:hAnsi="Times New Roman" w:cs="Times New Roman"/>
          <w:color w:val="000000" w:themeColor="text1"/>
          <w:szCs w:val="22"/>
          <w:highlight w:val="green"/>
        </w:rPr>
        <w:t xml:space="preserve">, </w:t>
      </w:r>
      <w:r w:rsidRPr="00EE68E2">
        <w:rPr>
          <w:rFonts w:ascii="Times New Roman" w:eastAsia="Calibri" w:hAnsi="Times New Roman" w:cs="Times New Roman"/>
          <w:i/>
          <w:color w:val="000000" w:themeColor="text1"/>
          <w:szCs w:val="22"/>
          <w:highlight w:val="green"/>
        </w:rPr>
        <w:t xml:space="preserve">Sebastes </w:t>
      </w:r>
      <w:proofErr w:type="spellStart"/>
      <w:r w:rsidRPr="00EE68E2">
        <w:rPr>
          <w:rFonts w:ascii="Times New Roman" w:eastAsia="Calibri" w:hAnsi="Times New Roman" w:cs="Times New Roman"/>
          <w:i/>
          <w:color w:val="000000" w:themeColor="text1"/>
          <w:szCs w:val="22"/>
          <w:highlight w:val="green"/>
        </w:rPr>
        <w:t>paucispinis</w:t>
      </w:r>
      <w:proofErr w:type="spellEnd"/>
      <w:r w:rsidRPr="00EE68E2">
        <w:rPr>
          <w:rFonts w:ascii="Times New Roman" w:eastAsia="Calibri" w:hAnsi="Times New Roman" w:cs="Times New Roman"/>
          <w:color w:val="000000" w:themeColor="text1"/>
          <w:szCs w:val="22"/>
          <w:highlight w:val="green"/>
        </w:rPr>
        <w:t>, in the Conception</w:t>
      </w:r>
      <w:r w:rsidR="00E801AF" w:rsidRPr="00EE68E2">
        <w:rPr>
          <w:rFonts w:ascii="Times New Roman" w:eastAsia="Calibri" w:hAnsi="Times New Roman" w:cs="Times New Roman"/>
          <w:color w:val="000000" w:themeColor="text1"/>
          <w:szCs w:val="22"/>
          <w:highlight w:val="green"/>
        </w:rPr>
        <w:t>, Monterey and Eureka INPFC areas as evaluated for 2013. Pacific Fishery Management Council, Portland, OR.</w:t>
      </w:r>
    </w:p>
    <w:p w14:paraId="00AFA72D" w14:textId="77777777" w:rsidR="006774D2" w:rsidRPr="00D00BA5" w:rsidRDefault="00DF4D8C" w:rsidP="008D67AC">
      <w:pPr>
        <w:spacing w:line="240" w:lineRule="auto"/>
        <w:ind w:left="720" w:hanging="720"/>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FBGA (</w:t>
      </w:r>
      <w:r w:rsidR="00821574" w:rsidRPr="00D00BA5">
        <w:rPr>
          <w:rFonts w:ascii="Times New Roman" w:eastAsia="Calibri" w:hAnsi="Times New Roman" w:cs="Times New Roman"/>
          <w:color w:val="000000" w:themeColor="text1"/>
          <w:szCs w:val="22"/>
        </w:rPr>
        <w:t xml:space="preserve">Fort Bragg </w:t>
      </w:r>
      <w:proofErr w:type="spellStart"/>
      <w:r w:rsidR="00821574" w:rsidRPr="00D00BA5">
        <w:rPr>
          <w:rFonts w:ascii="Times New Roman" w:eastAsia="Calibri" w:hAnsi="Times New Roman" w:cs="Times New Roman"/>
          <w:color w:val="000000" w:themeColor="text1"/>
          <w:szCs w:val="22"/>
        </w:rPr>
        <w:t>Groundfish</w:t>
      </w:r>
      <w:proofErr w:type="spellEnd"/>
      <w:r w:rsidR="00821574" w:rsidRPr="00D00BA5">
        <w:rPr>
          <w:rFonts w:ascii="Times New Roman" w:eastAsia="Calibri" w:hAnsi="Times New Roman" w:cs="Times New Roman"/>
          <w:color w:val="000000" w:themeColor="text1"/>
          <w:szCs w:val="22"/>
        </w:rPr>
        <w:t xml:space="preserve"> Association</w:t>
      </w:r>
      <w:r>
        <w:rPr>
          <w:rFonts w:ascii="Times New Roman" w:eastAsia="Calibri" w:hAnsi="Times New Roman" w:cs="Times New Roman"/>
          <w:color w:val="000000" w:themeColor="text1"/>
          <w:szCs w:val="22"/>
        </w:rPr>
        <w:t>)</w:t>
      </w:r>
      <w:r w:rsidR="00821574" w:rsidRPr="00D00BA5">
        <w:rPr>
          <w:rFonts w:ascii="Times New Roman" w:eastAsia="Calibri" w:hAnsi="Times New Roman" w:cs="Times New Roman"/>
          <w:color w:val="000000" w:themeColor="text1"/>
          <w:szCs w:val="22"/>
        </w:rPr>
        <w:t xml:space="preserve">, Central Coast Sustainable </w:t>
      </w:r>
      <w:proofErr w:type="spellStart"/>
      <w:r w:rsidR="00821574" w:rsidRPr="00D00BA5">
        <w:rPr>
          <w:rFonts w:ascii="Times New Roman" w:eastAsia="Calibri" w:hAnsi="Times New Roman" w:cs="Times New Roman"/>
          <w:color w:val="000000" w:themeColor="text1"/>
          <w:szCs w:val="22"/>
        </w:rPr>
        <w:t>Groundfish</w:t>
      </w:r>
      <w:proofErr w:type="spellEnd"/>
      <w:r w:rsidR="00821574" w:rsidRPr="00D00BA5">
        <w:rPr>
          <w:rFonts w:ascii="Times New Roman" w:eastAsia="Calibri" w:hAnsi="Times New Roman" w:cs="Times New Roman"/>
          <w:color w:val="000000" w:themeColor="text1"/>
          <w:szCs w:val="22"/>
        </w:rPr>
        <w:t xml:space="preserve"> </w:t>
      </w:r>
      <w:proofErr w:type="spellStart"/>
      <w:r w:rsidR="00821574" w:rsidRPr="00D00BA5">
        <w:rPr>
          <w:rFonts w:ascii="Times New Roman" w:eastAsia="Calibri" w:hAnsi="Times New Roman" w:cs="Times New Roman"/>
          <w:color w:val="000000" w:themeColor="text1"/>
          <w:szCs w:val="22"/>
        </w:rPr>
        <w:t>Assocaition</w:t>
      </w:r>
      <w:proofErr w:type="spellEnd"/>
      <w:r w:rsidR="00821574" w:rsidRPr="00D00BA5">
        <w:rPr>
          <w:rFonts w:ascii="Times New Roman" w:eastAsia="Calibri" w:hAnsi="Times New Roman" w:cs="Times New Roman"/>
          <w:color w:val="000000" w:themeColor="text1"/>
          <w:szCs w:val="22"/>
        </w:rPr>
        <w:t xml:space="preserve">, and </w:t>
      </w:r>
      <w:proofErr w:type="gramStart"/>
      <w:r w:rsidR="00821574" w:rsidRPr="00D00BA5">
        <w:rPr>
          <w:rFonts w:ascii="Times New Roman" w:eastAsia="Calibri" w:hAnsi="Times New Roman" w:cs="Times New Roman"/>
          <w:color w:val="000000" w:themeColor="text1"/>
          <w:szCs w:val="22"/>
        </w:rPr>
        <w:t>The</w:t>
      </w:r>
      <w:proofErr w:type="gramEnd"/>
      <w:r w:rsidR="00821574" w:rsidRPr="00D00BA5">
        <w:rPr>
          <w:rFonts w:ascii="Times New Roman" w:eastAsia="Calibri" w:hAnsi="Times New Roman" w:cs="Times New Roman"/>
          <w:color w:val="000000" w:themeColor="text1"/>
          <w:szCs w:val="22"/>
        </w:rPr>
        <w:t xml:space="preserve"> Nature Conservancy. 2012. Fort Bragg - Central Coast Risk Pool Summary Report 2011.</w:t>
      </w:r>
    </w:p>
    <w:p w14:paraId="6DAD1FD1" w14:textId="5B773688" w:rsidR="00E801AF" w:rsidRDefault="00E801AF" w:rsidP="00E801AF">
      <w:pPr>
        <w:spacing w:line="240" w:lineRule="auto"/>
        <w:ind w:left="720" w:hanging="720"/>
        <w:jc w:val="both"/>
        <w:rPr>
          <w:rFonts w:ascii="Times New Roman" w:eastAsia="Calibri" w:hAnsi="Times New Roman" w:cs="Times New Roman"/>
          <w:color w:val="000000" w:themeColor="text1"/>
          <w:szCs w:val="22"/>
        </w:rPr>
      </w:pPr>
      <w:proofErr w:type="spellStart"/>
      <w:r w:rsidRPr="00EE68E2">
        <w:rPr>
          <w:rFonts w:ascii="Times New Roman" w:eastAsia="Calibri" w:hAnsi="Times New Roman" w:cs="Times New Roman"/>
          <w:color w:val="000000" w:themeColor="text1"/>
          <w:szCs w:val="22"/>
          <w:highlight w:val="green"/>
        </w:rPr>
        <w:t>Gertseva</w:t>
      </w:r>
      <w:proofErr w:type="spellEnd"/>
      <w:r w:rsidRPr="00EE68E2">
        <w:rPr>
          <w:rFonts w:ascii="Times New Roman" w:eastAsia="Calibri" w:hAnsi="Times New Roman" w:cs="Times New Roman"/>
          <w:color w:val="000000" w:themeColor="text1"/>
          <w:szCs w:val="22"/>
          <w:highlight w:val="green"/>
        </w:rPr>
        <w:t>, V. V.</w:t>
      </w:r>
      <w:r w:rsidR="00DF4D8C" w:rsidRPr="00EE68E2">
        <w:rPr>
          <w:rFonts w:ascii="Times New Roman" w:eastAsia="Calibri" w:hAnsi="Times New Roman" w:cs="Times New Roman"/>
          <w:color w:val="000000" w:themeColor="text1"/>
          <w:szCs w:val="22"/>
          <w:highlight w:val="green"/>
        </w:rPr>
        <w:t>,</w:t>
      </w:r>
      <w:r w:rsidRPr="00EE68E2">
        <w:rPr>
          <w:rFonts w:ascii="Times New Roman" w:eastAsia="Calibri" w:hAnsi="Times New Roman" w:cs="Times New Roman"/>
          <w:color w:val="000000" w:themeColor="text1"/>
          <w:szCs w:val="22"/>
          <w:highlight w:val="green"/>
        </w:rPr>
        <w:t xml:space="preserve"> </w:t>
      </w:r>
      <w:r w:rsidR="0061171E">
        <w:rPr>
          <w:rFonts w:ascii="Times New Roman" w:eastAsia="Calibri" w:hAnsi="Times New Roman" w:cs="Times New Roman"/>
          <w:color w:val="000000" w:themeColor="text1"/>
          <w:szCs w:val="22"/>
          <w:highlight w:val="green"/>
        </w:rPr>
        <w:t xml:space="preserve">and </w:t>
      </w:r>
      <w:r w:rsidRPr="00EE68E2">
        <w:rPr>
          <w:rFonts w:ascii="Times New Roman" w:eastAsia="Calibri" w:hAnsi="Times New Roman" w:cs="Times New Roman"/>
          <w:color w:val="000000" w:themeColor="text1"/>
          <w:szCs w:val="22"/>
          <w:highlight w:val="green"/>
        </w:rPr>
        <w:t xml:space="preserve">Thorson, J. T. 2013. Status of the </w:t>
      </w:r>
      <w:proofErr w:type="spellStart"/>
      <w:r w:rsidRPr="00EE68E2">
        <w:rPr>
          <w:rFonts w:ascii="Times New Roman" w:eastAsia="Calibri" w:hAnsi="Times New Roman" w:cs="Times New Roman"/>
          <w:color w:val="000000" w:themeColor="text1"/>
          <w:szCs w:val="22"/>
          <w:highlight w:val="green"/>
        </w:rPr>
        <w:t>darkblotched</w:t>
      </w:r>
      <w:proofErr w:type="spellEnd"/>
      <w:r w:rsidRPr="00EE68E2">
        <w:rPr>
          <w:rFonts w:ascii="Times New Roman" w:eastAsia="Calibri" w:hAnsi="Times New Roman" w:cs="Times New Roman"/>
          <w:color w:val="000000" w:themeColor="text1"/>
          <w:szCs w:val="22"/>
          <w:highlight w:val="green"/>
        </w:rPr>
        <w:t xml:space="preserve"> rockfish resources off the continental U.S. Pacific Coast in 2013. Pacific Fishery Management Council, Portland, OR.</w:t>
      </w:r>
    </w:p>
    <w:p w14:paraId="01B13590" w14:textId="18A455AA" w:rsidR="00BC0A02" w:rsidRDefault="00BC0A02" w:rsidP="00E801AF">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Gibbs, M. T. 2009. Individual transferable quotas and ecosystem-based fisheries management: it’s all in the T. Fish and Fisheries, 10: 470-474.</w:t>
      </w:r>
    </w:p>
    <w:p w14:paraId="6A4E733E" w14:textId="64767088" w:rsidR="00760619" w:rsidRDefault="00760619" w:rsidP="00E801AF">
      <w:pPr>
        <w:spacing w:line="240" w:lineRule="auto"/>
        <w:ind w:left="720" w:hanging="720"/>
        <w:jc w:val="both"/>
        <w:rPr>
          <w:rFonts w:ascii="Times New Roman" w:eastAsia="Calibri" w:hAnsi="Times New Roman" w:cs="Times New Roman"/>
          <w:color w:val="000000" w:themeColor="text1"/>
          <w:szCs w:val="22"/>
        </w:rPr>
      </w:pPr>
      <w:r w:rsidRPr="00760619">
        <w:rPr>
          <w:rFonts w:ascii="Times New Roman" w:eastAsia="Calibri" w:hAnsi="Times New Roman" w:cs="Times New Roman"/>
          <w:color w:val="000000" w:themeColor="text1"/>
          <w:szCs w:val="22"/>
          <w:highlight w:val="green"/>
        </w:rPr>
        <w:t xml:space="preserve">Hall, M. A., </w:t>
      </w:r>
      <w:proofErr w:type="spellStart"/>
      <w:r w:rsidRPr="00760619">
        <w:rPr>
          <w:rFonts w:ascii="Times New Roman" w:eastAsia="Calibri" w:hAnsi="Times New Roman" w:cs="Times New Roman"/>
          <w:color w:val="000000" w:themeColor="text1"/>
          <w:szCs w:val="22"/>
          <w:highlight w:val="green"/>
        </w:rPr>
        <w:t>Alverson</w:t>
      </w:r>
      <w:proofErr w:type="spellEnd"/>
      <w:r w:rsidRPr="00760619">
        <w:rPr>
          <w:rFonts w:ascii="Times New Roman" w:eastAsia="Calibri" w:hAnsi="Times New Roman" w:cs="Times New Roman"/>
          <w:color w:val="000000" w:themeColor="text1"/>
          <w:szCs w:val="22"/>
          <w:highlight w:val="green"/>
        </w:rPr>
        <w:t xml:space="preserve">, D. L., and </w:t>
      </w:r>
      <w:proofErr w:type="spellStart"/>
      <w:r w:rsidRPr="00760619">
        <w:rPr>
          <w:rFonts w:ascii="Times New Roman" w:eastAsia="Calibri" w:hAnsi="Times New Roman" w:cs="Times New Roman"/>
          <w:color w:val="000000" w:themeColor="text1"/>
          <w:szCs w:val="22"/>
          <w:highlight w:val="green"/>
        </w:rPr>
        <w:t>Metuzals</w:t>
      </w:r>
      <w:proofErr w:type="spellEnd"/>
      <w:r w:rsidRPr="00760619">
        <w:rPr>
          <w:rFonts w:ascii="Times New Roman" w:eastAsia="Calibri" w:hAnsi="Times New Roman" w:cs="Times New Roman"/>
          <w:color w:val="000000" w:themeColor="text1"/>
          <w:szCs w:val="22"/>
          <w:highlight w:val="green"/>
        </w:rPr>
        <w:t>, K. I. 2000. By-catch: problems and solutions. Marine Pollution Bulletin, 41: 204-219.</w:t>
      </w:r>
    </w:p>
    <w:p w14:paraId="64A3D7EA" w14:textId="2105853C" w:rsidR="00B52963" w:rsidRDefault="00B52963" w:rsidP="00E801AF">
      <w:pPr>
        <w:spacing w:line="240" w:lineRule="auto"/>
        <w:ind w:left="720" w:hanging="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Hall, S. J., </w:t>
      </w:r>
      <w:r w:rsidR="0061171E">
        <w:rPr>
          <w:rFonts w:ascii="Times New Roman" w:eastAsia="Calibri" w:hAnsi="Times New Roman" w:cs="Times New Roman"/>
          <w:color w:val="000000" w:themeColor="text1"/>
          <w:szCs w:val="22"/>
        </w:rPr>
        <w:t xml:space="preserve">and </w:t>
      </w:r>
      <w:proofErr w:type="spellStart"/>
      <w:r>
        <w:rPr>
          <w:rFonts w:ascii="Times New Roman" w:eastAsia="Calibri" w:hAnsi="Times New Roman" w:cs="Times New Roman"/>
          <w:color w:val="000000" w:themeColor="text1"/>
          <w:szCs w:val="22"/>
        </w:rPr>
        <w:t>Mainprize</w:t>
      </w:r>
      <w:proofErr w:type="spellEnd"/>
      <w:r>
        <w:rPr>
          <w:rFonts w:ascii="Times New Roman" w:eastAsia="Calibri" w:hAnsi="Times New Roman" w:cs="Times New Roman"/>
          <w:color w:val="000000" w:themeColor="text1"/>
          <w:szCs w:val="22"/>
        </w:rPr>
        <w:t>, B. M. 2005. Managing by-catch and discards: how much progress are we making and how can we do better. Fish and Fisheries, 6: 134-155.</w:t>
      </w:r>
    </w:p>
    <w:p w14:paraId="46AA58F5" w14:textId="14768D80" w:rsidR="009F04B3" w:rsidRDefault="00E801AF" w:rsidP="009F04B3">
      <w:pPr>
        <w:spacing w:line="240" w:lineRule="auto"/>
        <w:ind w:left="720" w:hanging="720"/>
        <w:jc w:val="both"/>
        <w:rPr>
          <w:rFonts w:ascii="Times New Roman" w:eastAsia="Calibri" w:hAnsi="Times New Roman" w:cs="Times New Roman"/>
          <w:color w:val="000000" w:themeColor="text1"/>
          <w:szCs w:val="22"/>
        </w:rPr>
      </w:pPr>
      <w:r w:rsidRPr="00EE68E2">
        <w:rPr>
          <w:rFonts w:ascii="Times New Roman" w:eastAsia="Calibri" w:hAnsi="Times New Roman" w:cs="Times New Roman"/>
          <w:color w:val="000000" w:themeColor="text1"/>
          <w:szCs w:val="22"/>
          <w:highlight w:val="green"/>
        </w:rPr>
        <w:t>Hamel, O. S.</w:t>
      </w:r>
      <w:r w:rsidR="00DF4D8C" w:rsidRPr="00EE68E2">
        <w:rPr>
          <w:rFonts w:ascii="Times New Roman" w:eastAsia="Calibri" w:hAnsi="Times New Roman" w:cs="Times New Roman"/>
          <w:color w:val="000000" w:themeColor="text1"/>
          <w:szCs w:val="22"/>
          <w:highlight w:val="green"/>
        </w:rPr>
        <w:t>,</w:t>
      </w:r>
      <w:r w:rsidRPr="00EE68E2">
        <w:rPr>
          <w:rFonts w:ascii="Times New Roman" w:eastAsia="Calibri" w:hAnsi="Times New Roman" w:cs="Times New Roman"/>
          <w:color w:val="000000" w:themeColor="text1"/>
          <w:szCs w:val="22"/>
          <w:highlight w:val="green"/>
        </w:rPr>
        <w:t xml:space="preserve"> </w:t>
      </w:r>
      <w:r w:rsidR="0061171E">
        <w:rPr>
          <w:rFonts w:ascii="Times New Roman" w:eastAsia="Calibri" w:hAnsi="Times New Roman" w:cs="Times New Roman"/>
          <w:color w:val="000000" w:themeColor="text1"/>
          <w:szCs w:val="22"/>
          <w:highlight w:val="green"/>
        </w:rPr>
        <w:t xml:space="preserve">and </w:t>
      </w:r>
      <w:r w:rsidRPr="00EE68E2">
        <w:rPr>
          <w:rFonts w:ascii="Times New Roman" w:eastAsia="Calibri" w:hAnsi="Times New Roman" w:cs="Times New Roman"/>
          <w:color w:val="000000" w:themeColor="text1"/>
          <w:szCs w:val="22"/>
          <w:highlight w:val="green"/>
        </w:rPr>
        <w:t>Ono K. 2011. Stock assessment of Pacific Ocean Perch in waters off of the U.S. West Coast in 2011. Pacific Fishery M</w:t>
      </w:r>
      <w:r w:rsidR="009F04B3">
        <w:rPr>
          <w:rFonts w:ascii="Times New Roman" w:eastAsia="Calibri" w:hAnsi="Times New Roman" w:cs="Times New Roman"/>
          <w:color w:val="000000" w:themeColor="text1"/>
          <w:szCs w:val="22"/>
          <w:highlight w:val="green"/>
        </w:rPr>
        <w:t>anagement Council, Portland, OR</w:t>
      </w:r>
      <w:r w:rsidR="009F04B3">
        <w:rPr>
          <w:rFonts w:ascii="Times New Roman" w:eastAsia="Calibri" w:hAnsi="Times New Roman" w:cs="Times New Roman"/>
          <w:color w:val="000000" w:themeColor="text1"/>
          <w:szCs w:val="22"/>
        </w:rPr>
        <w:t>.</w:t>
      </w:r>
    </w:p>
    <w:p w14:paraId="417FEC4E" w14:textId="77777777" w:rsidR="00E17EDA" w:rsidRDefault="00821574" w:rsidP="008D67AC">
      <w:pPr>
        <w:spacing w:line="240" w:lineRule="auto"/>
        <w:ind w:left="720" w:hanging="720"/>
        <w:jc w:val="both"/>
        <w:rPr>
          <w:rFonts w:ascii="Times New Roman" w:eastAsia="Calibri" w:hAnsi="Times New Roman" w:cs="Times New Roman"/>
          <w:color w:val="000000" w:themeColor="text1"/>
          <w:szCs w:val="22"/>
        </w:rPr>
      </w:pPr>
      <w:r w:rsidRPr="004B239C">
        <w:rPr>
          <w:rFonts w:ascii="Times New Roman" w:eastAsia="Calibri" w:hAnsi="Times New Roman" w:cs="Times New Roman"/>
          <w:color w:val="000000" w:themeColor="text1"/>
          <w:szCs w:val="22"/>
          <w:highlight w:val="green"/>
        </w:rPr>
        <w:t xml:space="preserve">Herrera, G. E. 2005. Stochastic bycatch, informational asymmetry, and discarding. Journal of </w:t>
      </w:r>
      <w:proofErr w:type="spellStart"/>
      <w:r w:rsidRPr="004B239C">
        <w:rPr>
          <w:rFonts w:ascii="Times New Roman" w:eastAsia="Calibri" w:hAnsi="Times New Roman" w:cs="Times New Roman"/>
          <w:color w:val="000000" w:themeColor="text1"/>
          <w:szCs w:val="22"/>
          <w:highlight w:val="green"/>
        </w:rPr>
        <w:t>Enviornmental</w:t>
      </w:r>
      <w:proofErr w:type="spellEnd"/>
      <w:r w:rsidRPr="004B239C">
        <w:rPr>
          <w:rFonts w:ascii="Times New Roman" w:eastAsia="Calibri" w:hAnsi="Times New Roman" w:cs="Times New Roman"/>
          <w:color w:val="000000" w:themeColor="text1"/>
          <w:szCs w:val="22"/>
          <w:highlight w:val="green"/>
        </w:rPr>
        <w:t xml:space="preserve"> Economics and Management</w:t>
      </w:r>
      <w:r w:rsidR="00DF4D8C" w:rsidRPr="004B239C">
        <w:rPr>
          <w:rFonts w:ascii="Times New Roman" w:eastAsia="Calibri" w:hAnsi="Times New Roman" w:cs="Times New Roman"/>
          <w:color w:val="000000" w:themeColor="text1"/>
          <w:szCs w:val="22"/>
          <w:highlight w:val="green"/>
        </w:rPr>
        <w:t>,</w:t>
      </w:r>
      <w:r w:rsidRPr="004B239C">
        <w:rPr>
          <w:rFonts w:ascii="Times New Roman" w:eastAsia="Calibri" w:hAnsi="Times New Roman" w:cs="Times New Roman"/>
          <w:color w:val="000000" w:themeColor="text1"/>
          <w:szCs w:val="22"/>
          <w:highlight w:val="green"/>
        </w:rPr>
        <w:t xml:space="preserve"> 49: 463-483.</w:t>
      </w:r>
      <w:r w:rsidRPr="00D00BA5">
        <w:rPr>
          <w:rFonts w:ascii="Times New Roman" w:eastAsia="Calibri" w:hAnsi="Times New Roman" w:cs="Times New Roman"/>
          <w:color w:val="000000" w:themeColor="text1"/>
          <w:szCs w:val="22"/>
        </w:rPr>
        <w:t xml:space="preserve"> </w:t>
      </w:r>
    </w:p>
    <w:p w14:paraId="63994CB1" w14:textId="77777777" w:rsidR="00356DC7" w:rsidRDefault="00356DC7"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994E26">
        <w:rPr>
          <w:rFonts w:ascii="Times New Roman" w:eastAsia="Calibri" w:hAnsi="Times New Roman" w:cs="Times New Roman"/>
          <w:color w:val="000000" w:themeColor="text1"/>
          <w:szCs w:val="22"/>
          <w:highlight w:val="green"/>
        </w:rPr>
        <w:t>Hilborn</w:t>
      </w:r>
      <w:proofErr w:type="spellEnd"/>
      <w:r w:rsidRPr="00994E26">
        <w:rPr>
          <w:rFonts w:ascii="Times New Roman" w:eastAsia="Calibri" w:hAnsi="Times New Roman" w:cs="Times New Roman"/>
          <w:color w:val="000000" w:themeColor="text1"/>
          <w:szCs w:val="22"/>
          <w:highlight w:val="green"/>
        </w:rPr>
        <w:t xml:space="preserve">, R. 2007. Managing fisheries is managing people: what has been </w:t>
      </w:r>
      <w:r w:rsidR="00DF4D8C" w:rsidRPr="00994E26">
        <w:rPr>
          <w:rFonts w:ascii="Times New Roman" w:eastAsia="Calibri" w:hAnsi="Times New Roman" w:cs="Times New Roman"/>
          <w:color w:val="000000" w:themeColor="text1"/>
          <w:szCs w:val="22"/>
          <w:highlight w:val="green"/>
        </w:rPr>
        <w:t>learned? Fish and Fisheries, 8</w:t>
      </w:r>
      <w:r w:rsidRPr="00994E26">
        <w:rPr>
          <w:rFonts w:ascii="Times New Roman" w:eastAsia="Calibri" w:hAnsi="Times New Roman" w:cs="Times New Roman"/>
          <w:color w:val="000000" w:themeColor="text1"/>
          <w:szCs w:val="22"/>
          <w:highlight w:val="green"/>
        </w:rPr>
        <w:t>: 285-296.</w:t>
      </w:r>
    </w:p>
    <w:p w14:paraId="0B2012C6" w14:textId="77777777" w:rsidR="00993E96" w:rsidRDefault="00993E96"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993E96">
        <w:rPr>
          <w:rFonts w:ascii="Times New Roman" w:eastAsia="Calibri" w:hAnsi="Times New Roman" w:cs="Times New Roman"/>
          <w:color w:val="000000" w:themeColor="text1"/>
          <w:szCs w:val="22"/>
          <w:highlight w:val="green"/>
        </w:rPr>
        <w:t>Hilborn</w:t>
      </w:r>
      <w:proofErr w:type="spellEnd"/>
      <w:r w:rsidRPr="00993E96">
        <w:rPr>
          <w:rFonts w:ascii="Times New Roman" w:eastAsia="Calibri" w:hAnsi="Times New Roman" w:cs="Times New Roman"/>
          <w:color w:val="000000" w:themeColor="text1"/>
          <w:szCs w:val="22"/>
          <w:highlight w:val="green"/>
        </w:rPr>
        <w:t>, R. 2011. Future directions in ecosystem based fisheries management: A personal perspective. Fisheries Research, 108: 235-239.</w:t>
      </w:r>
    </w:p>
    <w:p w14:paraId="687CDBB1" w14:textId="77777777" w:rsidR="006D23AB" w:rsidRDefault="00821574" w:rsidP="006D23AB">
      <w:pPr>
        <w:spacing w:line="240" w:lineRule="auto"/>
        <w:ind w:left="720" w:hanging="720"/>
        <w:jc w:val="both"/>
        <w:rPr>
          <w:rFonts w:ascii="Times New Roman" w:eastAsia="Calibri" w:hAnsi="Times New Roman" w:cs="Times New Roman"/>
          <w:color w:val="000000" w:themeColor="text1"/>
          <w:szCs w:val="22"/>
        </w:rPr>
      </w:pPr>
      <w:r w:rsidRPr="00B52963">
        <w:rPr>
          <w:rFonts w:ascii="Times New Roman" w:eastAsia="Calibri" w:hAnsi="Times New Roman" w:cs="Times New Roman"/>
          <w:color w:val="000000" w:themeColor="text1"/>
          <w:szCs w:val="22"/>
          <w:highlight w:val="green"/>
        </w:rPr>
        <w:t>Holland, D. S. 2010. Markets, pooling and insurance for managing bycatch in fisheries. Ecological Economics</w:t>
      </w:r>
      <w:r w:rsidR="00DF4D8C" w:rsidRPr="00B52963">
        <w:rPr>
          <w:rFonts w:ascii="Times New Roman" w:eastAsia="Calibri" w:hAnsi="Times New Roman" w:cs="Times New Roman"/>
          <w:color w:val="000000" w:themeColor="text1"/>
          <w:szCs w:val="22"/>
          <w:highlight w:val="green"/>
        </w:rPr>
        <w:t>,</w:t>
      </w:r>
      <w:r w:rsidR="00B52963" w:rsidRPr="00B52963">
        <w:rPr>
          <w:rFonts w:ascii="Times New Roman" w:eastAsia="Calibri" w:hAnsi="Times New Roman" w:cs="Times New Roman"/>
          <w:color w:val="000000" w:themeColor="text1"/>
          <w:szCs w:val="22"/>
          <w:highlight w:val="green"/>
        </w:rPr>
        <w:t xml:space="preserve"> 70: 121-133</w:t>
      </w:r>
      <w:r w:rsidR="006D23AB">
        <w:rPr>
          <w:rFonts w:ascii="Times New Roman" w:eastAsia="Calibri" w:hAnsi="Times New Roman" w:cs="Times New Roman"/>
          <w:color w:val="000000" w:themeColor="text1"/>
          <w:szCs w:val="22"/>
        </w:rPr>
        <w:t>.</w:t>
      </w:r>
    </w:p>
    <w:p w14:paraId="1905041F" w14:textId="77777777" w:rsidR="006D23AB" w:rsidRPr="006D23AB" w:rsidRDefault="006D23AB" w:rsidP="006D23AB">
      <w:pPr>
        <w:spacing w:line="240" w:lineRule="auto"/>
        <w:ind w:left="720" w:hanging="720"/>
        <w:jc w:val="both"/>
        <w:rPr>
          <w:rFonts w:ascii="Times New Roman" w:eastAsia="Calibri" w:hAnsi="Times New Roman" w:cs="Times New Roman"/>
          <w:color w:val="000000" w:themeColor="text1"/>
          <w:szCs w:val="22"/>
        </w:rPr>
      </w:pPr>
      <w:r w:rsidRPr="006D23AB">
        <w:rPr>
          <w:rFonts w:ascii="Times New Roman" w:eastAsia="Calibri" w:hAnsi="Times New Roman" w:cs="Times New Roman"/>
          <w:color w:val="000000" w:themeColor="text1"/>
          <w:szCs w:val="22"/>
          <w:highlight w:val="green"/>
        </w:rPr>
        <w:t xml:space="preserve">Holland, D. S. 2013. Making cents out of barter data from the British Columbia </w:t>
      </w:r>
      <w:proofErr w:type="spellStart"/>
      <w:r w:rsidRPr="006D23AB">
        <w:rPr>
          <w:rFonts w:ascii="Times New Roman" w:eastAsia="Calibri" w:hAnsi="Times New Roman" w:cs="Times New Roman"/>
          <w:color w:val="000000" w:themeColor="text1"/>
          <w:szCs w:val="22"/>
          <w:highlight w:val="green"/>
        </w:rPr>
        <w:t>groundfish</w:t>
      </w:r>
      <w:proofErr w:type="spellEnd"/>
      <w:r w:rsidRPr="006D23AB">
        <w:rPr>
          <w:rFonts w:ascii="Times New Roman" w:eastAsia="Calibri" w:hAnsi="Times New Roman" w:cs="Times New Roman"/>
          <w:color w:val="000000" w:themeColor="text1"/>
          <w:szCs w:val="22"/>
          <w:highlight w:val="green"/>
        </w:rPr>
        <w:t xml:space="preserve"> ITQ market. Marine Resource Economics, 28: 311-330.</w:t>
      </w:r>
    </w:p>
    <w:p w14:paraId="707BE589" w14:textId="7A1F5313"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Holland, D. S., </w:t>
      </w:r>
      <w:r w:rsidR="0061171E">
        <w:rPr>
          <w:rFonts w:ascii="Times New Roman" w:eastAsia="Calibri" w:hAnsi="Times New Roman" w:cs="Times New Roman"/>
          <w:color w:val="000000" w:themeColor="text1"/>
          <w:szCs w:val="22"/>
        </w:rPr>
        <w:t xml:space="preserve">and </w:t>
      </w:r>
      <w:proofErr w:type="spellStart"/>
      <w:r w:rsidRPr="00D00BA5">
        <w:rPr>
          <w:rFonts w:ascii="Times New Roman" w:eastAsia="Calibri" w:hAnsi="Times New Roman" w:cs="Times New Roman"/>
          <w:color w:val="000000" w:themeColor="text1"/>
          <w:szCs w:val="22"/>
        </w:rPr>
        <w:t>Wiersma</w:t>
      </w:r>
      <w:proofErr w:type="spellEnd"/>
      <w:r w:rsidR="00E17EDA">
        <w:rPr>
          <w:rFonts w:ascii="Times New Roman" w:eastAsia="Calibri" w:hAnsi="Times New Roman" w:cs="Times New Roman"/>
          <w:color w:val="000000" w:themeColor="text1"/>
          <w:szCs w:val="22"/>
        </w:rPr>
        <w:t>, J</w:t>
      </w:r>
      <w:r w:rsidRPr="00D00BA5">
        <w:rPr>
          <w:rFonts w:ascii="Times New Roman" w:eastAsia="Calibri" w:hAnsi="Times New Roman" w:cs="Times New Roman"/>
          <w:color w:val="000000" w:themeColor="text1"/>
          <w:szCs w:val="22"/>
        </w:rPr>
        <w:t xml:space="preserve">. 2010. Free form property rights for fisheries: The decentralized design of rights-based management through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'sectors' in New England. </w:t>
      </w:r>
      <w:r w:rsidRPr="00DF4D8C">
        <w:rPr>
          <w:rFonts w:ascii="Times New Roman" w:eastAsia="Calibri" w:hAnsi="Times New Roman" w:cs="Times New Roman"/>
          <w:color w:val="000000" w:themeColor="text1"/>
          <w:szCs w:val="22"/>
        </w:rPr>
        <w:t>Marine Policy</w:t>
      </w:r>
      <w:r w:rsidR="00DF4D8C">
        <w:rPr>
          <w:rFonts w:ascii="Times New Roman" w:eastAsia="Calibri" w:hAnsi="Times New Roman" w:cs="Times New Roman"/>
          <w:color w:val="000000" w:themeColor="text1"/>
          <w:szCs w:val="22"/>
        </w:rPr>
        <w:t>,</w:t>
      </w:r>
      <w:r w:rsidRPr="00D00BA5">
        <w:rPr>
          <w:rFonts w:ascii="Times New Roman" w:eastAsia="Calibri" w:hAnsi="Times New Roman" w:cs="Times New Roman"/>
          <w:color w:val="000000" w:themeColor="text1"/>
          <w:szCs w:val="22"/>
        </w:rPr>
        <w:t xml:space="preserve"> 34:1076-1081.</w:t>
      </w:r>
    </w:p>
    <w:p w14:paraId="5C21B586" w14:textId="6D3CB2CD" w:rsidR="007D7E2D" w:rsidRDefault="00821574" w:rsidP="008D67AC">
      <w:pPr>
        <w:spacing w:line="240" w:lineRule="auto"/>
        <w:ind w:left="720" w:hanging="720"/>
        <w:jc w:val="both"/>
        <w:rPr>
          <w:rFonts w:ascii="Times New Roman" w:eastAsia="Calibri" w:hAnsi="Times New Roman" w:cs="Times New Roman"/>
          <w:color w:val="000000" w:themeColor="text1"/>
          <w:szCs w:val="22"/>
        </w:rPr>
      </w:pPr>
      <w:r w:rsidRPr="007D7E2D">
        <w:rPr>
          <w:rFonts w:ascii="Times New Roman" w:eastAsia="Calibri" w:hAnsi="Times New Roman" w:cs="Times New Roman"/>
          <w:color w:val="000000" w:themeColor="text1"/>
          <w:szCs w:val="22"/>
          <w:highlight w:val="green"/>
        </w:rPr>
        <w:t xml:space="preserve">Holland, </w:t>
      </w:r>
      <w:r w:rsidR="00DF4D8C" w:rsidRPr="007D7E2D">
        <w:rPr>
          <w:rFonts w:ascii="Times New Roman" w:eastAsia="Calibri" w:hAnsi="Times New Roman" w:cs="Times New Roman"/>
          <w:color w:val="000000" w:themeColor="text1"/>
          <w:szCs w:val="22"/>
          <w:highlight w:val="green"/>
        </w:rPr>
        <w:t xml:space="preserve">D. S., </w:t>
      </w:r>
      <w:r w:rsidR="0061171E">
        <w:rPr>
          <w:rFonts w:ascii="Times New Roman" w:eastAsia="Calibri" w:hAnsi="Times New Roman" w:cs="Times New Roman"/>
          <w:color w:val="000000" w:themeColor="text1"/>
          <w:szCs w:val="22"/>
          <w:highlight w:val="green"/>
        </w:rPr>
        <w:t xml:space="preserve">and </w:t>
      </w:r>
      <w:proofErr w:type="spellStart"/>
      <w:r w:rsidR="00DF4D8C" w:rsidRPr="007D7E2D">
        <w:rPr>
          <w:rFonts w:ascii="Times New Roman" w:eastAsia="Calibri" w:hAnsi="Times New Roman" w:cs="Times New Roman"/>
          <w:color w:val="000000" w:themeColor="text1"/>
          <w:szCs w:val="22"/>
          <w:highlight w:val="green"/>
        </w:rPr>
        <w:t>Jannot</w:t>
      </w:r>
      <w:proofErr w:type="spellEnd"/>
      <w:r w:rsidR="00DF4D8C" w:rsidRPr="007D7E2D">
        <w:rPr>
          <w:rFonts w:ascii="Times New Roman" w:eastAsia="Calibri" w:hAnsi="Times New Roman" w:cs="Times New Roman"/>
          <w:color w:val="000000" w:themeColor="text1"/>
          <w:szCs w:val="22"/>
          <w:highlight w:val="green"/>
        </w:rPr>
        <w:t xml:space="preserve">, J. E. 2012. </w:t>
      </w:r>
      <w:r w:rsidRPr="007D7E2D">
        <w:rPr>
          <w:rFonts w:ascii="Times New Roman" w:eastAsia="Calibri" w:hAnsi="Times New Roman" w:cs="Times New Roman"/>
          <w:color w:val="000000" w:themeColor="text1"/>
          <w:szCs w:val="22"/>
          <w:highlight w:val="green"/>
        </w:rPr>
        <w:t>Bycatch risk pools for the US</w:t>
      </w:r>
      <w:r w:rsidR="00DF4D8C" w:rsidRPr="007D7E2D">
        <w:rPr>
          <w:rFonts w:ascii="Times New Roman" w:eastAsia="Calibri" w:hAnsi="Times New Roman" w:cs="Times New Roman"/>
          <w:color w:val="000000" w:themeColor="text1"/>
          <w:szCs w:val="22"/>
          <w:highlight w:val="green"/>
        </w:rPr>
        <w:t xml:space="preserve"> West Coast </w:t>
      </w:r>
      <w:proofErr w:type="spellStart"/>
      <w:r w:rsidR="00DF4D8C" w:rsidRPr="007D7E2D">
        <w:rPr>
          <w:rFonts w:ascii="Times New Roman" w:eastAsia="Calibri" w:hAnsi="Times New Roman" w:cs="Times New Roman"/>
          <w:color w:val="000000" w:themeColor="text1"/>
          <w:szCs w:val="22"/>
          <w:highlight w:val="green"/>
        </w:rPr>
        <w:t>Groundfish</w:t>
      </w:r>
      <w:proofErr w:type="spellEnd"/>
      <w:r w:rsidR="00DF4D8C" w:rsidRPr="007D7E2D">
        <w:rPr>
          <w:rFonts w:ascii="Times New Roman" w:eastAsia="Calibri" w:hAnsi="Times New Roman" w:cs="Times New Roman"/>
          <w:color w:val="000000" w:themeColor="text1"/>
          <w:szCs w:val="22"/>
          <w:highlight w:val="green"/>
        </w:rPr>
        <w:t xml:space="preserve"> Fishery.</w:t>
      </w:r>
      <w:r w:rsidRPr="007D7E2D">
        <w:rPr>
          <w:rFonts w:ascii="Times New Roman" w:eastAsia="Calibri" w:hAnsi="Times New Roman" w:cs="Times New Roman"/>
          <w:color w:val="000000" w:themeColor="text1"/>
          <w:szCs w:val="22"/>
          <w:highlight w:val="green"/>
        </w:rPr>
        <w:t xml:space="preserve"> Ecological Economics</w:t>
      </w:r>
      <w:r w:rsidR="00DF4D8C" w:rsidRPr="007D7E2D">
        <w:rPr>
          <w:rFonts w:ascii="Times New Roman" w:eastAsia="Calibri" w:hAnsi="Times New Roman" w:cs="Times New Roman"/>
          <w:color w:val="000000" w:themeColor="text1"/>
          <w:szCs w:val="22"/>
          <w:highlight w:val="green"/>
        </w:rPr>
        <w:t>,</w:t>
      </w:r>
      <w:r w:rsidRPr="007D7E2D">
        <w:rPr>
          <w:rFonts w:ascii="Times New Roman" w:eastAsia="Calibri" w:hAnsi="Times New Roman" w:cs="Times New Roman"/>
          <w:color w:val="000000" w:themeColor="text1"/>
          <w:szCs w:val="22"/>
          <w:highlight w:val="green"/>
        </w:rPr>
        <w:t xml:space="preserve"> 78:132-147.</w:t>
      </w:r>
      <w:r w:rsidRPr="00DF4D8C">
        <w:rPr>
          <w:rFonts w:ascii="Times New Roman" w:eastAsia="Calibri" w:hAnsi="Times New Roman" w:cs="Times New Roman"/>
          <w:color w:val="000000" w:themeColor="text1"/>
          <w:szCs w:val="22"/>
        </w:rPr>
        <w:t xml:space="preserve"> </w:t>
      </w:r>
    </w:p>
    <w:p w14:paraId="143DC028" w14:textId="60B4A9D9" w:rsidR="006D23AB" w:rsidRDefault="006D23AB" w:rsidP="008D67AC">
      <w:pPr>
        <w:spacing w:line="240" w:lineRule="auto"/>
        <w:ind w:left="720" w:hanging="720"/>
        <w:jc w:val="both"/>
        <w:rPr>
          <w:rFonts w:ascii="Times New Roman" w:eastAsia="Calibri" w:hAnsi="Times New Roman" w:cs="Times New Roman"/>
          <w:color w:val="000000" w:themeColor="text1"/>
          <w:szCs w:val="22"/>
        </w:rPr>
      </w:pPr>
      <w:r w:rsidRPr="006D23AB">
        <w:rPr>
          <w:rFonts w:ascii="Times New Roman" w:eastAsia="Calibri" w:hAnsi="Times New Roman" w:cs="Times New Roman"/>
          <w:color w:val="000000" w:themeColor="text1"/>
          <w:szCs w:val="22"/>
          <w:highlight w:val="green"/>
        </w:rPr>
        <w:t xml:space="preserve">Holland, D. S., Thunberg, E., Agar, J., </w:t>
      </w:r>
      <w:proofErr w:type="spellStart"/>
      <w:r w:rsidRPr="006D23AB">
        <w:rPr>
          <w:rFonts w:ascii="Times New Roman" w:eastAsia="Calibri" w:hAnsi="Times New Roman" w:cs="Times New Roman"/>
          <w:color w:val="000000" w:themeColor="text1"/>
          <w:szCs w:val="22"/>
          <w:highlight w:val="green"/>
        </w:rPr>
        <w:t>Crosson</w:t>
      </w:r>
      <w:proofErr w:type="spellEnd"/>
      <w:r w:rsidRPr="006D23AB">
        <w:rPr>
          <w:rFonts w:ascii="Times New Roman" w:eastAsia="Calibri" w:hAnsi="Times New Roman" w:cs="Times New Roman"/>
          <w:color w:val="000000" w:themeColor="text1"/>
          <w:szCs w:val="22"/>
          <w:highlight w:val="green"/>
        </w:rPr>
        <w:t xml:space="preserve">, S., Demarest, C., </w:t>
      </w:r>
      <w:proofErr w:type="spellStart"/>
      <w:r w:rsidRPr="006D23AB">
        <w:rPr>
          <w:rFonts w:ascii="Times New Roman" w:eastAsia="Calibri" w:hAnsi="Times New Roman" w:cs="Times New Roman"/>
          <w:color w:val="000000" w:themeColor="text1"/>
          <w:szCs w:val="22"/>
          <w:highlight w:val="green"/>
        </w:rPr>
        <w:t>Kasperski</w:t>
      </w:r>
      <w:proofErr w:type="spellEnd"/>
      <w:r w:rsidRPr="006D23AB">
        <w:rPr>
          <w:rFonts w:ascii="Times New Roman" w:eastAsia="Calibri" w:hAnsi="Times New Roman" w:cs="Times New Roman"/>
          <w:color w:val="000000" w:themeColor="text1"/>
          <w:szCs w:val="22"/>
          <w:highlight w:val="green"/>
        </w:rPr>
        <w:t xml:space="preserve">, S., </w:t>
      </w:r>
      <w:proofErr w:type="spellStart"/>
      <w:r w:rsidRPr="006D23AB">
        <w:rPr>
          <w:rFonts w:ascii="Times New Roman" w:eastAsia="Calibri" w:hAnsi="Times New Roman" w:cs="Times New Roman"/>
          <w:color w:val="000000" w:themeColor="text1"/>
          <w:szCs w:val="22"/>
          <w:highlight w:val="green"/>
        </w:rPr>
        <w:t>Perruso</w:t>
      </w:r>
      <w:proofErr w:type="spellEnd"/>
      <w:r w:rsidRPr="006D23AB">
        <w:rPr>
          <w:rFonts w:ascii="Times New Roman" w:eastAsia="Calibri" w:hAnsi="Times New Roman" w:cs="Times New Roman"/>
          <w:color w:val="000000" w:themeColor="text1"/>
          <w:szCs w:val="22"/>
          <w:highlight w:val="green"/>
        </w:rPr>
        <w:t xml:space="preserve">, L., </w:t>
      </w:r>
      <w:r w:rsidR="0061171E">
        <w:rPr>
          <w:rFonts w:ascii="Times New Roman" w:eastAsia="Calibri" w:hAnsi="Times New Roman" w:cs="Times New Roman"/>
          <w:i/>
          <w:color w:val="000000" w:themeColor="text1"/>
          <w:szCs w:val="22"/>
          <w:highlight w:val="green"/>
        </w:rPr>
        <w:t>et al</w:t>
      </w:r>
      <w:r w:rsidRPr="006D23AB">
        <w:rPr>
          <w:rFonts w:ascii="Times New Roman" w:eastAsia="Calibri" w:hAnsi="Times New Roman" w:cs="Times New Roman"/>
          <w:color w:val="000000" w:themeColor="text1"/>
          <w:szCs w:val="22"/>
          <w:highlight w:val="green"/>
        </w:rPr>
        <w:t>. 2015. US catch share markets: a review of data availability and impediments to transparent markets. Marine Policy, 57: 103-110.</w:t>
      </w:r>
    </w:p>
    <w:p w14:paraId="20017648" w14:textId="48AF0722" w:rsidR="00C21E07" w:rsidRDefault="00C21E07"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C21E07">
        <w:rPr>
          <w:rFonts w:ascii="Times New Roman" w:eastAsia="Calibri" w:hAnsi="Times New Roman" w:cs="Times New Roman"/>
          <w:color w:val="000000" w:themeColor="text1"/>
          <w:szCs w:val="22"/>
        </w:rPr>
        <w:t>Jannot</w:t>
      </w:r>
      <w:proofErr w:type="spellEnd"/>
      <w:r>
        <w:rPr>
          <w:rFonts w:ascii="Times New Roman" w:eastAsia="Calibri" w:hAnsi="Times New Roman" w:cs="Times New Roman"/>
          <w:color w:val="000000" w:themeColor="text1"/>
          <w:szCs w:val="22"/>
        </w:rPr>
        <w:t xml:space="preserve">, J. E., </w:t>
      </w:r>
      <w:r w:rsidR="0061171E">
        <w:rPr>
          <w:rFonts w:ascii="Times New Roman" w:eastAsia="Calibri" w:hAnsi="Times New Roman" w:cs="Times New Roman"/>
          <w:color w:val="000000" w:themeColor="text1"/>
          <w:szCs w:val="22"/>
        </w:rPr>
        <w:t xml:space="preserve">and </w:t>
      </w:r>
      <w:r w:rsidRPr="00C21E07">
        <w:rPr>
          <w:rFonts w:ascii="Times New Roman" w:eastAsia="Calibri" w:hAnsi="Times New Roman" w:cs="Times New Roman"/>
          <w:color w:val="000000" w:themeColor="text1"/>
          <w:szCs w:val="22"/>
        </w:rPr>
        <w:t>Holland</w:t>
      </w:r>
      <w:r>
        <w:rPr>
          <w:rFonts w:ascii="Times New Roman" w:eastAsia="Calibri" w:hAnsi="Times New Roman" w:cs="Times New Roman"/>
          <w:color w:val="000000" w:themeColor="text1"/>
          <w:szCs w:val="22"/>
        </w:rPr>
        <w:t>, D. S.</w:t>
      </w:r>
      <w:r w:rsidRPr="00C21E07">
        <w:rPr>
          <w:rFonts w:ascii="Times New Roman" w:eastAsia="Calibri" w:hAnsi="Times New Roman" w:cs="Times New Roman"/>
          <w:color w:val="000000" w:themeColor="text1"/>
          <w:szCs w:val="22"/>
        </w:rPr>
        <w:t xml:space="preserve"> 2013. Identifying ecological and fishing drivers of bycatch in a U.S. </w:t>
      </w:r>
      <w:proofErr w:type="spellStart"/>
      <w:r w:rsidRPr="00C21E07">
        <w:rPr>
          <w:rFonts w:ascii="Times New Roman" w:eastAsia="Calibri" w:hAnsi="Times New Roman" w:cs="Times New Roman"/>
          <w:color w:val="000000" w:themeColor="text1"/>
          <w:szCs w:val="22"/>
        </w:rPr>
        <w:t>groundfish</w:t>
      </w:r>
      <w:proofErr w:type="spellEnd"/>
      <w:r w:rsidRPr="00C21E07">
        <w:rPr>
          <w:rFonts w:ascii="Times New Roman" w:eastAsia="Calibri" w:hAnsi="Times New Roman" w:cs="Times New Roman"/>
          <w:color w:val="000000" w:themeColor="text1"/>
          <w:szCs w:val="22"/>
        </w:rPr>
        <w:t xml:space="preserve"> fishery. Ecological Applications</w:t>
      </w:r>
      <w:r>
        <w:rPr>
          <w:rFonts w:ascii="Times New Roman" w:eastAsia="Calibri" w:hAnsi="Times New Roman" w:cs="Times New Roman"/>
          <w:color w:val="000000" w:themeColor="text1"/>
          <w:szCs w:val="22"/>
        </w:rPr>
        <w:t>,</w:t>
      </w:r>
      <w:r w:rsidRPr="00C21E07">
        <w:rPr>
          <w:rFonts w:ascii="Times New Roman" w:eastAsia="Calibri" w:hAnsi="Times New Roman" w:cs="Times New Roman"/>
          <w:color w:val="000000" w:themeColor="text1"/>
          <w:szCs w:val="22"/>
        </w:rPr>
        <w:t xml:space="preserve"> 23:1645</w:t>
      </w:r>
      <w:r>
        <w:rPr>
          <w:rFonts w:ascii="Times New Roman" w:eastAsia="Calibri" w:hAnsi="Times New Roman" w:cs="Times New Roman"/>
          <w:color w:val="000000" w:themeColor="text1"/>
          <w:szCs w:val="22"/>
        </w:rPr>
        <w:t>-</w:t>
      </w:r>
      <w:r w:rsidRPr="00C21E07">
        <w:rPr>
          <w:rFonts w:ascii="Times New Roman" w:eastAsia="Calibri" w:hAnsi="Times New Roman" w:cs="Times New Roman"/>
          <w:color w:val="000000" w:themeColor="text1"/>
          <w:szCs w:val="22"/>
        </w:rPr>
        <w:t>1658. http://dx.doi.org/10.1890/12-2225.1</w:t>
      </w:r>
    </w:p>
    <w:p w14:paraId="73236106" w14:textId="6923A63F" w:rsidR="00131BF9" w:rsidRDefault="00131BF9" w:rsidP="004552AD">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Johnson, K. F., Rudd, M. R., Pons, M. </w:t>
      </w:r>
      <w:proofErr w:type="spellStart"/>
      <w:r>
        <w:rPr>
          <w:rFonts w:ascii="Times New Roman" w:eastAsia="Calibri" w:hAnsi="Times New Roman" w:cs="Times New Roman"/>
          <w:color w:val="000000" w:themeColor="text1"/>
          <w:szCs w:val="22"/>
          <w:highlight w:val="green"/>
        </w:rPr>
        <w:t>Axelrud</w:t>
      </w:r>
      <w:proofErr w:type="spellEnd"/>
      <w:r>
        <w:rPr>
          <w:rFonts w:ascii="Times New Roman" w:eastAsia="Calibri" w:hAnsi="Times New Roman" w:cs="Times New Roman"/>
          <w:color w:val="000000" w:themeColor="text1"/>
          <w:szCs w:val="22"/>
          <w:highlight w:val="green"/>
        </w:rPr>
        <w:t xml:space="preserve">, C. A., Lee, Q., Hurtado-Ferro, F., </w:t>
      </w:r>
      <w:proofErr w:type="spellStart"/>
      <w:r>
        <w:rPr>
          <w:rFonts w:ascii="Times New Roman" w:eastAsia="Calibri" w:hAnsi="Times New Roman" w:cs="Times New Roman"/>
          <w:color w:val="000000" w:themeColor="text1"/>
          <w:szCs w:val="22"/>
          <w:highlight w:val="green"/>
        </w:rPr>
        <w:t>Haltuch</w:t>
      </w:r>
      <w:proofErr w:type="spellEnd"/>
      <w:r>
        <w:rPr>
          <w:rFonts w:ascii="Times New Roman" w:eastAsia="Calibri" w:hAnsi="Times New Roman" w:cs="Times New Roman"/>
          <w:color w:val="000000" w:themeColor="text1"/>
          <w:szCs w:val="22"/>
          <w:highlight w:val="green"/>
        </w:rPr>
        <w:t xml:space="preserve">, M. A., </w:t>
      </w:r>
      <w:r w:rsidR="0061171E">
        <w:rPr>
          <w:rFonts w:ascii="Times New Roman" w:eastAsia="Calibri" w:hAnsi="Times New Roman" w:cs="Times New Roman"/>
          <w:i/>
          <w:color w:val="000000" w:themeColor="text1"/>
          <w:szCs w:val="22"/>
          <w:highlight w:val="green"/>
        </w:rPr>
        <w:t>et al</w:t>
      </w:r>
      <w:r>
        <w:rPr>
          <w:rFonts w:ascii="Times New Roman" w:eastAsia="Calibri" w:hAnsi="Times New Roman" w:cs="Times New Roman"/>
          <w:color w:val="000000" w:themeColor="text1"/>
          <w:szCs w:val="22"/>
          <w:highlight w:val="green"/>
        </w:rPr>
        <w:t>. 2015. Status of the U.S. sablefish resource in 2015. Pacific Fisheries Management Council. Portland, Oregon. 243 pp.</w:t>
      </w:r>
    </w:p>
    <w:p w14:paraId="2F4E1E37" w14:textId="38745C1D" w:rsidR="004552AD" w:rsidRDefault="004552AD" w:rsidP="004552AD">
      <w:pPr>
        <w:spacing w:line="240" w:lineRule="auto"/>
        <w:ind w:left="720" w:hanging="720"/>
        <w:jc w:val="both"/>
        <w:rPr>
          <w:rFonts w:ascii="Times New Roman" w:eastAsia="Calibri" w:hAnsi="Times New Roman" w:cs="Times New Roman"/>
          <w:color w:val="000000" w:themeColor="text1"/>
          <w:szCs w:val="22"/>
        </w:rPr>
      </w:pPr>
      <w:r w:rsidRPr="0088544F">
        <w:rPr>
          <w:rFonts w:ascii="Times New Roman" w:eastAsia="Calibri" w:hAnsi="Times New Roman" w:cs="Times New Roman"/>
          <w:color w:val="000000" w:themeColor="text1"/>
          <w:szCs w:val="22"/>
          <w:highlight w:val="green"/>
        </w:rPr>
        <w:t xml:space="preserve">Kaplan, I. C., Levin, P. S., Burden, M., </w:t>
      </w:r>
      <w:r w:rsidR="0061171E">
        <w:rPr>
          <w:rFonts w:ascii="Times New Roman" w:eastAsia="Calibri" w:hAnsi="Times New Roman" w:cs="Times New Roman"/>
          <w:color w:val="000000" w:themeColor="text1"/>
          <w:szCs w:val="22"/>
          <w:highlight w:val="green"/>
        </w:rPr>
        <w:t xml:space="preserve">and </w:t>
      </w:r>
      <w:r w:rsidRPr="0088544F">
        <w:rPr>
          <w:rFonts w:ascii="Times New Roman" w:eastAsia="Calibri" w:hAnsi="Times New Roman" w:cs="Times New Roman"/>
          <w:color w:val="000000" w:themeColor="text1"/>
          <w:szCs w:val="22"/>
          <w:highlight w:val="green"/>
        </w:rPr>
        <w:t>Fulton, E. A. 2010. Fishing catch shares in the face of global change: a framework for integrating cumulative impacts and single species management. Canadian Journal of Fisheries and Aquatic Sciences, 67: 1968-1982.</w:t>
      </w:r>
    </w:p>
    <w:p w14:paraId="2D860261" w14:textId="6FB6E154" w:rsidR="00380029" w:rsidRDefault="00380029" w:rsidP="008D67AC">
      <w:pPr>
        <w:spacing w:line="240" w:lineRule="auto"/>
        <w:ind w:left="720" w:hanging="720"/>
        <w:jc w:val="both"/>
        <w:rPr>
          <w:rFonts w:ascii="Times New Roman" w:eastAsia="Calibri" w:hAnsi="Times New Roman" w:cs="Times New Roman"/>
          <w:color w:val="000000" w:themeColor="text1"/>
          <w:szCs w:val="22"/>
        </w:rPr>
      </w:pPr>
      <w:r w:rsidRPr="00773691">
        <w:rPr>
          <w:rFonts w:ascii="Times New Roman" w:eastAsia="Calibri" w:hAnsi="Times New Roman" w:cs="Times New Roman"/>
          <w:color w:val="000000" w:themeColor="text1"/>
          <w:szCs w:val="22"/>
          <w:highlight w:val="green"/>
        </w:rPr>
        <w:t>Kennelly, S. J. 1995. The issue of bycatch in Australia’s demersal trawl fisheries. Reviews in Fish Biology and Fisheries, 5: 213-234.</w:t>
      </w:r>
    </w:p>
    <w:p w14:paraId="62E9E158" w14:textId="77D19035"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proofErr w:type="spellStart"/>
      <w:r w:rsidRPr="00D00BA5">
        <w:rPr>
          <w:rFonts w:ascii="Times New Roman" w:eastAsia="Calibri" w:hAnsi="Times New Roman" w:cs="Times New Roman"/>
          <w:color w:val="000000" w:themeColor="text1"/>
          <w:szCs w:val="22"/>
        </w:rPr>
        <w:t>Labrum</w:t>
      </w:r>
      <w:proofErr w:type="spellEnd"/>
      <w:r w:rsidRPr="00D00BA5">
        <w:rPr>
          <w:rFonts w:ascii="Times New Roman" w:eastAsia="Calibri" w:hAnsi="Times New Roman" w:cs="Times New Roman"/>
          <w:color w:val="000000" w:themeColor="text1"/>
          <w:szCs w:val="22"/>
        </w:rPr>
        <w:t xml:space="preserve">, K., </w:t>
      </w:r>
      <w:r w:rsidR="0061171E">
        <w:rPr>
          <w:rFonts w:ascii="Times New Roman" w:eastAsia="Calibri" w:hAnsi="Times New Roman" w:cs="Times New Roman"/>
          <w:color w:val="000000" w:themeColor="text1"/>
          <w:szCs w:val="22"/>
        </w:rPr>
        <w:t xml:space="preserve">and </w:t>
      </w:r>
      <w:proofErr w:type="spellStart"/>
      <w:r w:rsidRPr="00D00BA5">
        <w:rPr>
          <w:rFonts w:ascii="Times New Roman" w:eastAsia="Calibri" w:hAnsi="Times New Roman" w:cs="Times New Roman"/>
          <w:color w:val="000000" w:themeColor="text1"/>
          <w:szCs w:val="22"/>
        </w:rPr>
        <w:t>Oberhoff</w:t>
      </w:r>
      <w:proofErr w:type="spellEnd"/>
      <w:r w:rsidRPr="00D00BA5">
        <w:rPr>
          <w:rFonts w:ascii="Times New Roman" w:eastAsia="Calibri" w:hAnsi="Times New Roman" w:cs="Times New Roman"/>
          <w:color w:val="000000" w:themeColor="text1"/>
          <w:szCs w:val="22"/>
        </w:rPr>
        <w:t>, D. 2012. Fort Bragg - Central Coast Risk Pool Annual Summary Report. Pacific Fisheries Management Council, Portland, O</w:t>
      </w:r>
      <w:r w:rsidR="007C271E">
        <w:rPr>
          <w:rFonts w:ascii="Times New Roman" w:eastAsia="Calibri" w:hAnsi="Times New Roman" w:cs="Times New Roman"/>
          <w:color w:val="000000" w:themeColor="text1"/>
          <w:szCs w:val="22"/>
        </w:rPr>
        <w:t>regon</w:t>
      </w:r>
      <w:r w:rsidRPr="00D00BA5">
        <w:rPr>
          <w:rFonts w:ascii="Times New Roman" w:eastAsia="Calibri" w:hAnsi="Times New Roman" w:cs="Times New Roman"/>
          <w:color w:val="000000" w:themeColor="text1"/>
          <w:szCs w:val="22"/>
        </w:rPr>
        <w:t>.</w:t>
      </w:r>
    </w:p>
    <w:p w14:paraId="2DF1C853" w14:textId="10F764E2" w:rsidR="009F04B3" w:rsidRDefault="00003223" w:rsidP="009F04B3">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Large, S. I., Fay, G., </w:t>
      </w:r>
      <w:proofErr w:type="spellStart"/>
      <w:r>
        <w:rPr>
          <w:rFonts w:ascii="Times New Roman" w:eastAsia="Calibri" w:hAnsi="Times New Roman" w:cs="Times New Roman"/>
          <w:color w:val="000000" w:themeColor="text1"/>
          <w:szCs w:val="22"/>
          <w:highlight w:val="green"/>
        </w:rPr>
        <w:t>Friedland</w:t>
      </w:r>
      <w:proofErr w:type="spellEnd"/>
      <w:r>
        <w:rPr>
          <w:rFonts w:ascii="Times New Roman" w:eastAsia="Calibri" w:hAnsi="Times New Roman" w:cs="Times New Roman"/>
          <w:color w:val="000000" w:themeColor="text1"/>
          <w:szCs w:val="22"/>
          <w:highlight w:val="green"/>
        </w:rPr>
        <w:t xml:space="preserve">, K. D.,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Link, J. S. 2013. Defining trends and thresholds in responses of ecological indicators to fishing and environmental pressures. ICES Journal of Marine Science, 70: 755-767.</w:t>
      </w:r>
    </w:p>
    <w:p w14:paraId="34A7DC56" w14:textId="1656D17E" w:rsidR="00A9186A" w:rsidRDefault="00A9186A"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lastRenderedPageBreak/>
        <w:t>McCay</w:t>
      </w:r>
      <w:proofErr w:type="spellEnd"/>
      <w:r>
        <w:rPr>
          <w:rFonts w:ascii="Times New Roman" w:eastAsia="Calibri" w:hAnsi="Times New Roman" w:cs="Times New Roman"/>
          <w:color w:val="000000" w:themeColor="text1"/>
          <w:szCs w:val="22"/>
          <w:highlight w:val="green"/>
        </w:rPr>
        <w:t>, B. J. 1995. Social and ecological implications of ITQs: an overview. Ocean and Coastal Management, 28: 3-22.</w:t>
      </w:r>
    </w:p>
    <w:p w14:paraId="39DA33A7" w14:textId="77777777" w:rsidR="00A35729" w:rsidRDefault="00A35729"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A35729">
        <w:rPr>
          <w:rFonts w:ascii="Times New Roman" w:eastAsia="Calibri" w:hAnsi="Times New Roman" w:cs="Times New Roman"/>
          <w:color w:val="000000" w:themeColor="text1"/>
          <w:szCs w:val="22"/>
          <w:highlight w:val="green"/>
        </w:rPr>
        <w:t>McConkey</w:t>
      </w:r>
      <w:proofErr w:type="spellEnd"/>
      <w:r w:rsidRPr="00A35729">
        <w:rPr>
          <w:rFonts w:ascii="Times New Roman" w:eastAsia="Calibri" w:hAnsi="Times New Roman" w:cs="Times New Roman"/>
          <w:color w:val="000000" w:themeColor="text1"/>
          <w:szCs w:val="22"/>
          <w:highlight w:val="green"/>
        </w:rPr>
        <w:t>, D. D. 1983. How to manage by results. 4</w:t>
      </w:r>
      <w:r w:rsidRPr="00A35729">
        <w:rPr>
          <w:rFonts w:ascii="Times New Roman" w:eastAsia="Calibri" w:hAnsi="Times New Roman" w:cs="Times New Roman"/>
          <w:color w:val="000000" w:themeColor="text1"/>
          <w:szCs w:val="22"/>
          <w:highlight w:val="green"/>
          <w:vertAlign w:val="superscript"/>
        </w:rPr>
        <w:t>th</w:t>
      </w:r>
      <w:r w:rsidRPr="00A35729">
        <w:rPr>
          <w:rFonts w:ascii="Times New Roman" w:eastAsia="Calibri" w:hAnsi="Times New Roman" w:cs="Times New Roman"/>
          <w:color w:val="000000" w:themeColor="text1"/>
          <w:szCs w:val="22"/>
          <w:highlight w:val="green"/>
        </w:rPr>
        <w:t xml:space="preserve"> ed., American Management Association, New York. 301 p.</w:t>
      </w:r>
    </w:p>
    <w:p w14:paraId="02FC54EE" w14:textId="77777777" w:rsidR="007C271E" w:rsidRDefault="007C271E" w:rsidP="008D67AC">
      <w:pPr>
        <w:spacing w:line="240" w:lineRule="auto"/>
        <w:ind w:left="720" w:hanging="720"/>
        <w:jc w:val="both"/>
        <w:rPr>
          <w:rFonts w:ascii="Times New Roman" w:eastAsia="Calibri" w:hAnsi="Times New Roman" w:cs="Times New Roman"/>
          <w:color w:val="000000" w:themeColor="text1"/>
          <w:szCs w:val="22"/>
        </w:rPr>
      </w:pPr>
      <w:r w:rsidRPr="00A43F92">
        <w:rPr>
          <w:rFonts w:ascii="Times New Roman" w:eastAsia="Calibri" w:hAnsi="Times New Roman" w:cs="Times New Roman"/>
          <w:color w:val="000000" w:themeColor="text1"/>
          <w:szCs w:val="22"/>
          <w:highlight w:val="green"/>
        </w:rPr>
        <w:t>McDevitt, S. A. 198</w:t>
      </w:r>
      <w:r w:rsidR="00F30BDA">
        <w:rPr>
          <w:rFonts w:ascii="Times New Roman" w:eastAsia="Calibri" w:hAnsi="Times New Roman" w:cs="Times New Roman"/>
          <w:color w:val="000000" w:themeColor="text1"/>
          <w:szCs w:val="22"/>
          <w:highlight w:val="green"/>
        </w:rPr>
        <w:t>6</w:t>
      </w:r>
      <w:r w:rsidRPr="00A43F92">
        <w:rPr>
          <w:rFonts w:ascii="Times New Roman" w:eastAsia="Calibri" w:hAnsi="Times New Roman" w:cs="Times New Roman"/>
          <w:color w:val="000000" w:themeColor="text1"/>
          <w:szCs w:val="22"/>
          <w:highlight w:val="green"/>
        </w:rPr>
        <w:t>. A summa</w:t>
      </w:r>
      <w:r w:rsidR="00A43F92">
        <w:rPr>
          <w:rFonts w:ascii="Times New Roman" w:eastAsia="Calibri" w:hAnsi="Times New Roman" w:cs="Times New Roman"/>
          <w:color w:val="000000" w:themeColor="text1"/>
          <w:szCs w:val="22"/>
          <w:highlight w:val="green"/>
        </w:rPr>
        <w:t>ry of sablefish catches in the n</w:t>
      </w:r>
      <w:r w:rsidRPr="00A43F92">
        <w:rPr>
          <w:rFonts w:ascii="Times New Roman" w:eastAsia="Calibri" w:hAnsi="Times New Roman" w:cs="Times New Roman"/>
          <w:color w:val="000000" w:themeColor="text1"/>
          <w:szCs w:val="22"/>
          <w:highlight w:val="green"/>
        </w:rPr>
        <w:t>ortheast Pacific Ocean, 1956-84. NOAA Technical Memo. NFMS F/NWC-101.</w:t>
      </w:r>
      <w:r>
        <w:rPr>
          <w:rFonts w:ascii="Times New Roman" w:eastAsia="Calibri" w:hAnsi="Times New Roman" w:cs="Times New Roman"/>
          <w:color w:val="000000" w:themeColor="text1"/>
          <w:szCs w:val="22"/>
        </w:rPr>
        <w:t xml:space="preserve"> </w:t>
      </w:r>
    </w:p>
    <w:p w14:paraId="6FDB23EC" w14:textId="7B941402" w:rsidR="00CC2A71" w:rsidRDefault="00CC2A71" w:rsidP="007A6F98">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Newell, R. G., </w:t>
      </w:r>
      <w:proofErr w:type="spellStart"/>
      <w:r>
        <w:rPr>
          <w:rFonts w:ascii="Times New Roman" w:eastAsia="Calibri" w:hAnsi="Times New Roman" w:cs="Times New Roman"/>
          <w:color w:val="000000" w:themeColor="text1"/>
          <w:szCs w:val="22"/>
          <w:highlight w:val="green"/>
        </w:rPr>
        <w:t>Sanchirico</w:t>
      </w:r>
      <w:proofErr w:type="spellEnd"/>
      <w:r>
        <w:rPr>
          <w:rFonts w:ascii="Times New Roman" w:eastAsia="Calibri" w:hAnsi="Times New Roman" w:cs="Times New Roman"/>
          <w:color w:val="000000" w:themeColor="text1"/>
          <w:szCs w:val="22"/>
          <w:highlight w:val="green"/>
        </w:rPr>
        <w:t>, J. N., and Kerr, S. 2005. Fishing quota markets. Journal of Environmental Economics and Management, 49: 437-462.</w:t>
      </w:r>
    </w:p>
    <w:p w14:paraId="2552D7F9" w14:textId="77777777" w:rsidR="007A6F98" w:rsidRPr="00D00BA5" w:rsidRDefault="007A6F98" w:rsidP="007A6F98">
      <w:pPr>
        <w:spacing w:line="240" w:lineRule="auto"/>
        <w:ind w:left="720" w:hanging="720"/>
        <w:jc w:val="both"/>
        <w:rPr>
          <w:rFonts w:ascii="Times New Roman" w:hAnsi="Times New Roman" w:cs="Times New Roman"/>
          <w:color w:val="000000" w:themeColor="text1"/>
          <w:szCs w:val="22"/>
        </w:rPr>
      </w:pPr>
      <w:r w:rsidRPr="007A6F98">
        <w:rPr>
          <w:rFonts w:ascii="Times New Roman" w:eastAsia="Calibri" w:hAnsi="Times New Roman" w:cs="Times New Roman"/>
          <w:color w:val="000000" w:themeColor="text1"/>
          <w:szCs w:val="22"/>
          <w:highlight w:val="green"/>
        </w:rPr>
        <w:t xml:space="preserve">NMFS (National Marine Fisheries Services). 2004. West Coast </w:t>
      </w:r>
      <w:proofErr w:type="spellStart"/>
      <w:r w:rsidRPr="007A6F98">
        <w:rPr>
          <w:rFonts w:ascii="Times New Roman" w:eastAsia="Calibri" w:hAnsi="Times New Roman" w:cs="Times New Roman"/>
          <w:color w:val="000000" w:themeColor="text1"/>
          <w:szCs w:val="22"/>
          <w:highlight w:val="green"/>
        </w:rPr>
        <w:t>Groundfish</w:t>
      </w:r>
      <w:proofErr w:type="spellEnd"/>
      <w:r w:rsidRPr="007A6F98">
        <w:rPr>
          <w:rFonts w:ascii="Times New Roman" w:eastAsia="Calibri" w:hAnsi="Times New Roman" w:cs="Times New Roman"/>
          <w:color w:val="000000" w:themeColor="text1"/>
          <w:szCs w:val="22"/>
          <w:highlight w:val="green"/>
        </w:rPr>
        <w:t xml:space="preserve"> Observer Program data report and summary analyses for 2001-2003 coverage of sablefish-endorsed fixed-gear permits. NOAA, Northwest Fisheries Science </w:t>
      </w:r>
      <w:proofErr w:type="spellStart"/>
      <w:r w:rsidRPr="007A6F98">
        <w:rPr>
          <w:rFonts w:ascii="Times New Roman" w:eastAsia="Calibri" w:hAnsi="Times New Roman" w:cs="Times New Roman"/>
          <w:color w:val="000000" w:themeColor="text1"/>
          <w:szCs w:val="22"/>
          <w:highlight w:val="green"/>
        </w:rPr>
        <w:t>Center</w:t>
      </w:r>
      <w:proofErr w:type="spellEnd"/>
      <w:r w:rsidRPr="007A6F98">
        <w:rPr>
          <w:rFonts w:ascii="Times New Roman" w:eastAsia="Calibri" w:hAnsi="Times New Roman" w:cs="Times New Roman"/>
          <w:color w:val="000000" w:themeColor="text1"/>
          <w:szCs w:val="22"/>
          <w:highlight w:val="green"/>
        </w:rPr>
        <w:t xml:space="preserve">, 2725 </w:t>
      </w:r>
      <w:proofErr w:type="spellStart"/>
      <w:r w:rsidRPr="007A6F98">
        <w:rPr>
          <w:rFonts w:ascii="Times New Roman" w:eastAsia="Calibri" w:hAnsi="Times New Roman" w:cs="Times New Roman"/>
          <w:color w:val="000000" w:themeColor="text1"/>
          <w:szCs w:val="22"/>
          <w:highlight w:val="green"/>
        </w:rPr>
        <w:t>Montlake</w:t>
      </w:r>
      <w:proofErr w:type="spellEnd"/>
      <w:r w:rsidRPr="007A6F98">
        <w:rPr>
          <w:rFonts w:ascii="Times New Roman" w:eastAsia="Calibri" w:hAnsi="Times New Roman" w:cs="Times New Roman"/>
          <w:color w:val="000000" w:themeColor="text1"/>
          <w:szCs w:val="22"/>
          <w:highlight w:val="green"/>
        </w:rPr>
        <w:t xml:space="preserve"> Blvd E, Seattle, WA.</w:t>
      </w:r>
    </w:p>
    <w:p w14:paraId="7634370F" w14:textId="77777777"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NRC (National Research Council). 1999. Sustaining marine fisheries. National Academy Press, Washington, DC.</w:t>
      </w:r>
    </w:p>
    <w:p w14:paraId="4C3135DB" w14:textId="6F5DF082" w:rsidR="0031172A" w:rsidRDefault="0031172A" w:rsidP="008D67AC">
      <w:pPr>
        <w:spacing w:line="240" w:lineRule="auto"/>
        <w:ind w:left="720" w:hanging="720"/>
        <w:jc w:val="both"/>
        <w:rPr>
          <w:rFonts w:ascii="Times New Roman" w:eastAsia="Calibri" w:hAnsi="Times New Roman" w:cs="Times New Roman"/>
          <w:color w:val="000000" w:themeColor="text1"/>
          <w:szCs w:val="22"/>
        </w:rPr>
      </w:pPr>
      <w:r w:rsidRPr="0031172A">
        <w:rPr>
          <w:rFonts w:ascii="Times New Roman" w:eastAsia="Calibri" w:hAnsi="Times New Roman" w:cs="Times New Roman"/>
          <w:color w:val="000000" w:themeColor="text1"/>
          <w:szCs w:val="22"/>
          <w:highlight w:val="green"/>
        </w:rPr>
        <w:t xml:space="preserve">Ono, K., Holland, D. S., </w:t>
      </w:r>
      <w:r w:rsidR="0061171E">
        <w:rPr>
          <w:rFonts w:ascii="Times New Roman" w:eastAsia="Calibri" w:hAnsi="Times New Roman" w:cs="Times New Roman"/>
          <w:color w:val="000000" w:themeColor="text1"/>
          <w:szCs w:val="22"/>
          <w:highlight w:val="green"/>
        </w:rPr>
        <w:t xml:space="preserve">and </w:t>
      </w:r>
      <w:proofErr w:type="spellStart"/>
      <w:r w:rsidRPr="0031172A">
        <w:rPr>
          <w:rFonts w:ascii="Times New Roman" w:eastAsia="Calibri" w:hAnsi="Times New Roman" w:cs="Times New Roman"/>
          <w:color w:val="000000" w:themeColor="text1"/>
          <w:szCs w:val="22"/>
          <w:highlight w:val="green"/>
        </w:rPr>
        <w:t>Hilborn</w:t>
      </w:r>
      <w:proofErr w:type="spellEnd"/>
      <w:r w:rsidRPr="0031172A">
        <w:rPr>
          <w:rFonts w:ascii="Times New Roman" w:eastAsia="Calibri" w:hAnsi="Times New Roman" w:cs="Times New Roman"/>
          <w:color w:val="000000" w:themeColor="text1"/>
          <w:szCs w:val="22"/>
          <w:highlight w:val="green"/>
        </w:rPr>
        <w:t>, R. 2013. How does species association affect mixed stock fisheries management? A comparative analysis of the effect of marine protected areas, discard bans, and individual fishing quotas. Canadian Journal of Fisheries and Aquatic Sciences, 70: 1792-1804.</w:t>
      </w:r>
    </w:p>
    <w:p w14:paraId="77B44E20" w14:textId="3666ECBC" w:rsidR="0064482C" w:rsidRDefault="00DE7919" w:rsidP="00604D48">
      <w:pPr>
        <w:spacing w:line="240" w:lineRule="auto"/>
        <w:ind w:left="720" w:hanging="720"/>
        <w:jc w:val="both"/>
        <w:rPr>
          <w:rFonts w:ascii="Times New Roman" w:eastAsia="Calibri" w:hAnsi="Times New Roman" w:cs="Times New Roman"/>
          <w:color w:val="000000" w:themeColor="text1"/>
          <w:szCs w:val="22"/>
        </w:rPr>
      </w:pPr>
      <w:r w:rsidRPr="005E4D0D">
        <w:rPr>
          <w:rFonts w:ascii="Times New Roman" w:eastAsia="Calibri" w:hAnsi="Times New Roman" w:cs="Times New Roman"/>
          <w:color w:val="000000" w:themeColor="text1"/>
          <w:szCs w:val="22"/>
          <w:highlight w:val="green"/>
        </w:rPr>
        <w:t>PFMC. 2001. Permit stacking, season extension, and other modifications to the limited entry fixed gear sablefish fishery (Amendment 14). Portland, OR.</w:t>
      </w:r>
    </w:p>
    <w:p w14:paraId="2594A8F6" w14:textId="75A6D617" w:rsidR="00604D48" w:rsidRDefault="00821574" w:rsidP="00604D48">
      <w:pPr>
        <w:spacing w:line="240" w:lineRule="auto"/>
        <w:ind w:left="720" w:hanging="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P</w:t>
      </w:r>
      <w:r w:rsidR="00DE7919">
        <w:rPr>
          <w:rFonts w:ascii="Times New Roman" w:eastAsia="Calibri" w:hAnsi="Times New Roman" w:cs="Times New Roman"/>
          <w:color w:val="000000" w:themeColor="text1"/>
          <w:szCs w:val="22"/>
        </w:rPr>
        <w:t xml:space="preserve">FMC. </w:t>
      </w:r>
      <w:r w:rsidRPr="00D00BA5">
        <w:rPr>
          <w:rFonts w:ascii="Times New Roman" w:eastAsia="Calibri" w:hAnsi="Times New Roman" w:cs="Times New Roman"/>
          <w:color w:val="000000" w:themeColor="text1"/>
          <w:szCs w:val="22"/>
        </w:rPr>
        <w:t xml:space="preserve">2011. Constraining </w:t>
      </w:r>
      <w:r w:rsidR="005E4D0D">
        <w:rPr>
          <w:rFonts w:ascii="Times New Roman" w:eastAsia="Calibri" w:hAnsi="Times New Roman" w:cs="Times New Roman"/>
          <w:color w:val="000000" w:themeColor="text1"/>
          <w:szCs w:val="22"/>
        </w:rPr>
        <w:t>s</w:t>
      </w:r>
      <w:r w:rsidRPr="00D00BA5">
        <w:rPr>
          <w:rFonts w:ascii="Times New Roman" w:eastAsia="Calibri" w:hAnsi="Times New Roman" w:cs="Times New Roman"/>
          <w:color w:val="000000" w:themeColor="text1"/>
          <w:szCs w:val="22"/>
        </w:rPr>
        <w:t xml:space="preserve">pecies </w:t>
      </w:r>
      <w:r w:rsidR="005E4D0D">
        <w:rPr>
          <w:rFonts w:ascii="Times New Roman" w:eastAsia="Calibri" w:hAnsi="Times New Roman" w:cs="Times New Roman"/>
          <w:color w:val="000000" w:themeColor="text1"/>
          <w:szCs w:val="22"/>
        </w:rPr>
        <w:t>r</w:t>
      </w:r>
      <w:r w:rsidRPr="00D00BA5">
        <w:rPr>
          <w:rFonts w:ascii="Times New Roman" w:eastAsia="Calibri" w:hAnsi="Times New Roman" w:cs="Times New Roman"/>
          <w:color w:val="000000" w:themeColor="text1"/>
          <w:szCs w:val="22"/>
        </w:rPr>
        <w:t xml:space="preserve">isk </w:t>
      </w:r>
      <w:r w:rsidR="005E4D0D">
        <w:rPr>
          <w:rFonts w:ascii="Times New Roman" w:eastAsia="Calibri" w:hAnsi="Times New Roman" w:cs="Times New Roman"/>
          <w:color w:val="000000" w:themeColor="text1"/>
          <w:szCs w:val="22"/>
        </w:rPr>
        <w:t>p</w:t>
      </w:r>
      <w:r w:rsidRPr="00D00BA5">
        <w:rPr>
          <w:rFonts w:ascii="Times New Roman" w:eastAsia="Calibri" w:hAnsi="Times New Roman" w:cs="Times New Roman"/>
          <w:color w:val="000000" w:themeColor="text1"/>
          <w:szCs w:val="22"/>
        </w:rPr>
        <w:t xml:space="preserve">ooling in the </w:t>
      </w:r>
      <w:proofErr w:type="spellStart"/>
      <w:r w:rsidRPr="00D00BA5">
        <w:rPr>
          <w:rFonts w:ascii="Times New Roman" w:eastAsia="Calibri" w:hAnsi="Times New Roman" w:cs="Times New Roman"/>
          <w:color w:val="000000" w:themeColor="text1"/>
          <w:szCs w:val="22"/>
        </w:rPr>
        <w:t>Pacfic</w:t>
      </w:r>
      <w:proofErr w:type="spellEnd"/>
      <w:r w:rsidRPr="00D00BA5">
        <w:rPr>
          <w:rFonts w:ascii="Times New Roman" w:eastAsia="Calibri" w:hAnsi="Times New Roman" w:cs="Times New Roman"/>
          <w:color w:val="000000" w:themeColor="text1"/>
          <w:szCs w:val="22"/>
        </w:rPr>
        <w:t xml:space="preserve"> IFQ - </w:t>
      </w:r>
      <w:r w:rsidR="005E4D0D">
        <w:rPr>
          <w:rFonts w:ascii="Times New Roman" w:eastAsia="Calibri" w:hAnsi="Times New Roman" w:cs="Times New Roman"/>
          <w:color w:val="000000" w:themeColor="text1"/>
          <w:szCs w:val="22"/>
        </w:rPr>
        <w:t>c</w:t>
      </w:r>
      <w:r w:rsidRPr="00D00BA5">
        <w:rPr>
          <w:rFonts w:ascii="Times New Roman" w:eastAsia="Calibri" w:hAnsi="Times New Roman" w:cs="Times New Roman"/>
          <w:color w:val="000000" w:themeColor="text1"/>
          <w:szCs w:val="22"/>
        </w:rPr>
        <w:t xml:space="preserve">oncepts, </w:t>
      </w:r>
      <w:r w:rsidR="005E4D0D">
        <w:rPr>
          <w:rFonts w:ascii="Times New Roman" w:eastAsia="Calibri" w:hAnsi="Times New Roman" w:cs="Times New Roman"/>
          <w:color w:val="000000" w:themeColor="text1"/>
          <w:szCs w:val="22"/>
        </w:rPr>
        <w:t>i</w:t>
      </w:r>
      <w:r w:rsidRPr="00D00BA5">
        <w:rPr>
          <w:rFonts w:ascii="Times New Roman" w:eastAsia="Calibri" w:hAnsi="Times New Roman" w:cs="Times New Roman"/>
          <w:color w:val="000000" w:themeColor="text1"/>
          <w:szCs w:val="22"/>
        </w:rPr>
        <w:t xml:space="preserve">nsights, and </w:t>
      </w:r>
      <w:r w:rsidR="005E4D0D">
        <w:rPr>
          <w:rFonts w:ascii="Times New Roman" w:eastAsia="Calibri" w:hAnsi="Times New Roman" w:cs="Times New Roman"/>
          <w:color w:val="000000" w:themeColor="text1"/>
          <w:szCs w:val="22"/>
        </w:rPr>
        <w:t>s</w:t>
      </w:r>
      <w:r w:rsidRPr="00D00BA5">
        <w:rPr>
          <w:rFonts w:ascii="Times New Roman" w:eastAsia="Calibri" w:hAnsi="Times New Roman" w:cs="Times New Roman"/>
          <w:color w:val="000000" w:themeColor="text1"/>
          <w:szCs w:val="22"/>
        </w:rPr>
        <w:t xml:space="preserve">uggested </w:t>
      </w:r>
      <w:r w:rsidR="005E4D0D">
        <w:rPr>
          <w:rFonts w:ascii="Times New Roman" w:eastAsia="Calibri" w:hAnsi="Times New Roman" w:cs="Times New Roman"/>
          <w:color w:val="000000" w:themeColor="text1"/>
          <w:szCs w:val="22"/>
        </w:rPr>
        <w:t>p</w:t>
      </w:r>
      <w:r w:rsidRPr="00D00BA5">
        <w:rPr>
          <w:rFonts w:ascii="Times New Roman" w:eastAsia="Calibri" w:hAnsi="Times New Roman" w:cs="Times New Roman"/>
          <w:color w:val="000000" w:themeColor="text1"/>
          <w:szCs w:val="22"/>
        </w:rPr>
        <w:t xml:space="preserve">olicy </w:t>
      </w:r>
      <w:r w:rsidR="005E4D0D">
        <w:rPr>
          <w:rFonts w:ascii="Times New Roman" w:eastAsia="Calibri" w:hAnsi="Times New Roman" w:cs="Times New Roman"/>
          <w:color w:val="000000" w:themeColor="text1"/>
          <w:szCs w:val="22"/>
        </w:rPr>
        <w:t>a</w:t>
      </w:r>
      <w:r w:rsidRPr="00D00BA5">
        <w:rPr>
          <w:rFonts w:ascii="Times New Roman" w:eastAsia="Calibri" w:hAnsi="Times New Roman" w:cs="Times New Roman"/>
          <w:color w:val="000000" w:themeColor="text1"/>
          <w:szCs w:val="22"/>
        </w:rPr>
        <w:t>djustments. Pacific Fishery Management Council, Portland, OR.</w:t>
      </w:r>
      <w:r w:rsidR="00604D48" w:rsidRPr="00604D48">
        <w:rPr>
          <w:rFonts w:ascii="Times New Roman" w:eastAsia="Calibri" w:hAnsi="Times New Roman" w:cs="Times New Roman"/>
          <w:color w:val="000000" w:themeColor="text1"/>
          <w:szCs w:val="22"/>
        </w:rPr>
        <w:t xml:space="preserve"> </w:t>
      </w:r>
    </w:p>
    <w:p w14:paraId="5322B5D7" w14:textId="77777777" w:rsidR="00604D48" w:rsidRDefault="00604D48" w:rsidP="00604D48">
      <w:pPr>
        <w:spacing w:line="240" w:lineRule="auto"/>
        <w:ind w:left="720" w:hanging="720"/>
        <w:jc w:val="both"/>
        <w:rPr>
          <w:rFonts w:ascii="Times New Roman" w:eastAsia="Calibri" w:hAnsi="Times New Roman" w:cs="Times New Roman"/>
          <w:color w:val="000000" w:themeColor="text1"/>
          <w:szCs w:val="22"/>
        </w:rPr>
      </w:pPr>
      <w:r w:rsidRPr="00604D48">
        <w:rPr>
          <w:rFonts w:ascii="Times New Roman" w:eastAsia="Calibri" w:hAnsi="Times New Roman" w:cs="Times New Roman"/>
          <w:color w:val="000000" w:themeColor="text1"/>
          <w:szCs w:val="22"/>
          <w:highlight w:val="green"/>
        </w:rPr>
        <w:t xml:space="preserve">PFMC and NMFS. 2010. </w:t>
      </w:r>
      <w:proofErr w:type="spellStart"/>
      <w:r w:rsidRPr="00604D48">
        <w:rPr>
          <w:rFonts w:ascii="Times New Roman" w:eastAsia="Calibri" w:hAnsi="Times New Roman" w:cs="Times New Roman"/>
          <w:color w:val="000000" w:themeColor="text1"/>
          <w:szCs w:val="22"/>
          <w:highlight w:val="green"/>
        </w:rPr>
        <w:t>Groundfish</w:t>
      </w:r>
      <w:proofErr w:type="spellEnd"/>
      <w:r w:rsidRPr="00604D48">
        <w:rPr>
          <w:rFonts w:ascii="Times New Roman" w:eastAsia="Calibri" w:hAnsi="Times New Roman" w:cs="Times New Roman"/>
          <w:color w:val="000000" w:themeColor="text1"/>
          <w:szCs w:val="22"/>
          <w:highlight w:val="green"/>
        </w:rPr>
        <w:t xml:space="preserve"> fishery management plan amendment 20 (trawl rationalization). Portland, OR.</w:t>
      </w:r>
    </w:p>
    <w:p w14:paraId="1FACAABA" w14:textId="291DF0E1" w:rsidR="00763DBD" w:rsidRDefault="00763DBD"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PFMC and NFMS. 2014. Pacific coast </w:t>
      </w:r>
      <w:proofErr w:type="spellStart"/>
      <w:r>
        <w:rPr>
          <w:rFonts w:ascii="Times New Roman" w:eastAsia="Calibri" w:hAnsi="Times New Roman" w:cs="Times New Roman"/>
          <w:color w:val="000000" w:themeColor="text1"/>
          <w:szCs w:val="22"/>
          <w:highlight w:val="green"/>
        </w:rPr>
        <w:t>groundfish</w:t>
      </w:r>
      <w:proofErr w:type="spellEnd"/>
      <w:r>
        <w:rPr>
          <w:rFonts w:ascii="Times New Roman" w:eastAsia="Calibri" w:hAnsi="Times New Roman" w:cs="Times New Roman"/>
          <w:color w:val="000000" w:themeColor="text1"/>
          <w:szCs w:val="22"/>
          <w:highlight w:val="green"/>
        </w:rPr>
        <w:t xml:space="preserve"> limited entry fixed gear sablefish permit stacking program review. Pacific Fishery Management Council, Portland, OR.</w:t>
      </w:r>
    </w:p>
    <w:p w14:paraId="1B559803" w14:textId="3FF2604B" w:rsidR="00635E11" w:rsidRDefault="00635E11" w:rsidP="008D67AC">
      <w:pPr>
        <w:spacing w:line="240" w:lineRule="auto"/>
        <w:ind w:left="720" w:hanging="720"/>
        <w:jc w:val="both"/>
        <w:rPr>
          <w:rFonts w:ascii="Times New Roman" w:eastAsia="Calibri" w:hAnsi="Times New Roman" w:cs="Times New Roman"/>
          <w:color w:val="000000" w:themeColor="text1"/>
          <w:szCs w:val="22"/>
          <w:highlight w:val="green"/>
        </w:rPr>
      </w:pPr>
      <w:r>
        <w:rPr>
          <w:rFonts w:ascii="Times New Roman" w:eastAsia="Calibri" w:hAnsi="Times New Roman" w:cs="Times New Roman"/>
          <w:color w:val="000000" w:themeColor="text1"/>
          <w:szCs w:val="22"/>
          <w:highlight w:val="green"/>
        </w:rPr>
        <w:t xml:space="preserve">Patrick, W. S., and </w:t>
      </w:r>
      <w:proofErr w:type="spellStart"/>
      <w:r>
        <w:rPr>
          <w:rFonts w:ascii="Times New Roman" w:eastAsia="Calibri" w:hAnsi="Times New Roman" w:cs="Times New Roman"/>
          <w:color w:val="000000" w:themeColor="text1"/>
          <w:szCs w:val="22"/>
          <w:highlight w:val="green"/>
        </w:rPr>
        <w:t>Benaka</w:t>
      </w:r>
      <w:proofErr w:type="spellEnd"/>
      <w:r>
        <w:rPr>
          <w:rFonts w:ascii="Times New Roman" w:eastAsia="Calibri" w:hAnsi="Times New Roman" w:cs="Times New Roman"/>
          <w:color w:val="000000" w:themeColor="text1"/>
          <w:szCs w:val="22"/>
          <w:highlight w:val="green"/>
        </w:rPr>
        <w:t>, L. R. 2013. Estimating the economic impacts of bycatch in U.S. commercial fisheries. Marine Policy, 38: 470-475.</w:t>
      </w:r>
    </w:p>
    <w:p w14:paraId="2F1AE6EC" w14:textId="44563D7D" w:rsidR="005A1957" w:rsidRDefault="005A1957"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Pikitch</w:t>
      </w:r>
      <w:proofErr w:type="spellEnd"/>
      <w:r>
        <w:rPr>
          <w:rFonts w:ascii="Times New Roman" w:eastAsia="Calibri" w:hAnsi="Times New Roman" w:cs="Times New Roman"/>
          <w:color w:val="000000" w:themeColor="text1"/>
          <w:szCs w:val="22"/>
          <w:highlight w:val="green"/>
        </w:rPr>
        <w:t xml:space="preserve">, E. K., </w:t>
      </w:r>
      <w:proofErr w:type="spellStart"/>
      <w:r>
        <w:rPr>
          <w:rFonts w:ascii="Times New Roman" w:eastAsia="Calibri" w:hAnsi="Times New Roman" w:cs="Times New Roman"/>
          <w:color w:val="000000" w:themeColor="text1"/>
          <w:szCs w:val="22"/>
          <w:highlight w:val="green"/>
        </w:rPr>
        <w:t>Santora</w:t>
      </w:r>
      <w:proofErr w:type="spellEnd"/>
      <w:r>
        <w:rPr>
          <w:rFonts w:ascii="Times New Roman" w:eastAsia="Calibri" w:hAnsi="Times New Roman" w:cs="Times New Roman"/>
          <w:color w:val="000000" w:themeColor="text1"/>
          <w:szCs w:val="22"/>
          <w:highlight w:val="green"/>
        </w:rPr>
        <w:t xml:space="preserve">, C., Babcock, E. A., </w:t>
      </w:r>
      <w:proofErr w:type="spellStart"/>
      <w:r>
        <w:rPr>
          <w:rFonts w:ascii="Times New Roman" w:eastAsia="Calibri" w:hAnsi="Times New Roman" w:cs="Times New Roman"/>
          <w:color w:val="000000" w:themeColor="text1"/>
          <w:szCs w:val="22"/>
          <w:highlight w:val="green"/>
        </w:rPr>
        <w:t>Bakun</w:t>
      </w:r>
      <w:proofErr w:type="spellEnd"/>
      <w:r>
        <w:rPr>
          <w:rFonts w:ascii="Times New Roman" w:eastAsia="Calibri" w:hAnsi="Times New Roman" w:cs="Times New Roman"/>
          <w:color w:val="000000" w:themeColor="text1"/>
          <w:szCs w:val="22"/>
          <w:highlight w:val="green"/>
        </w:rPr>
        <w:t xml:space="preserve">, A., </w:t>
      </w:r>
      <w:proofErr w:type="spellStart"/>
      <w:r>
        <w:rPr>
          <w:rFonts w:ascii="Times New Roman" w:eastAsia="Calibri" w:hAnsi="Times New Roman" w:cs="Times New Roman"/>
          <w:color w:val="000000" w:themeColor="text1"/>
          <w:szCs w:val="22"/>
          <w:highlight w:val="green"/>
        </w:rPr>
        <w:t>Bonfil</w:t>
      </w:r>
      <w:proofErr w:type="spellEnd"/>
      <w:r>
        <w:rPr>
          <w:rFonts w:ascii="Times New Roman" w:eastAsia="Calibri" w:hAnsi="Times New Roman" w:cs="Times New Roman"/>
          <w:color w:val="000000" w:themeColor="text1"/>
          <w:szCs w:val="22"/>
          <w:highlight w:val="green"/>
        </w:rPr>
        <w:t xml:space="preserve">, R., Conover, D. O., Dayton, P., </w:t>
      </w:r>
      <w:r>
        <w:rPr>
          <w:rFonts w:ascii="Times New Roman" w:eastAsia="Calibri" w:hAnsi="Times New Roman" w:cs="Times New Roman"/>
          <w:i/>
          <w:color w:val="000000" w:themeColor="text1"/>
          <w:szCs w:val="22"/>
          <w:highlight w:val="green"/>
        </w:rPr>
        <w:t>et al</w:t>
      </w:r>
      <w:r>
        <w:rPr>
          <w:rFonts w:ascii="Times New Roman" w:eastAsia="Calibri" w:hAnsi="Times New Roman" w:cs="Times New Roman"/>
          <w:color w:val="000000" w:themeColor="text1"/>
          <w:szCs w:val="22"/>
          <w:highlight w:val="green"/>
        </w:rPr>
        <w:t>. 2004. Ecosystem-based fishery management. Science, 305: 346-347.</w:t>
      </w:r>
    </w:p>
    <w:p w14:paraId="74CA4BDC" w14:textId="700359B0" w:rsidR="00EE566B" w:rsidRDefault="00EE566B" w:rsidP="008D67AC">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Pinheiro</w:t>
      </w:r>
      <w:proofErr w:type="spellEnd"/>
      <w:r>
        <w:rPr>
          <w:rFonts w:ascii="Times New Roman" w:eastAsia="Calibri" w:hAnsi="Times New Roman" w:cs="Times New Roman"/>
          <w:color w:val="000000" w:themeColor="text1"/>
          <w:szCs w:val="22"/>
          <w:highlight w:val="green"/>
        </w:rPr>
        <w:t xml:space="preserve">, J. C.,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Bates, D. M. 2000. Mixed Effects Models in S and S-plus. Springer-</w:t>
      </w:r>
      <w:proofErr w:type="spellStart"/>
      <w:r>
        <w:rPr>
          <w:rFonts w:ascii="Times New Roman" w:eastAsia="Calibri" w:hAnsi="Times New Roman" w:cs="Times New Roman"/>
          <w:color w:val="000000" w:themeColor="text1"/>
          <w:szCs w:val="22"/>
          <w:highlight w:val="green"/>
        </w:rPr>
        <w:t>Verlag</w:t>
      </w:r>
      <w:proofErr w:type="spellEnd"/>
      <w:r>
        <w:rPr>
          <w:rFonts w:ascii="Times New Roman" w:eastAsia="Calibri" w:hAnsi="Times New Roman" w:cs="Times New Roman"/>
          <w:color w:val="000000" w:themeColor="text1"/>
          <w:szCs w:val="22"/>
          <w:highlight w:val="green"/>
        </w:rPr>
        <w:t>, New York, New York. 528 pp.</w:t>
      </w:r>
    </w:p>
    <w:p w14:paraId="0FCD35C7" w14:textId="67E4572C" w:rsidR="002A2FC1" w:rsidRDefault="002A2FC1" w:rsidP="008D67AC">
      <w:pPr>
        <w:spacing w:line="240" w:lineRule="auto"/>
        <w:ind w:left="720" w:hanging="720"/>
        <w:jc w:val="both"/>
        <w:rPr>
          <w:rFonts w:ascii="Times New Roman" w:eastAsia="Calibri" w:hAnsi="Times New Roman" w:cs="Times New Roman"/>
          <w:color w:val="000000" w:themeColor="text1"/>
          <w:szCs w:val="22"/>
        </w:rPr>
      </w:pPr>
      <w:proofErr w:type="spellStart"/>
      <w:r w:rsidRPr="002A2FC1">
        <w:rPr>
          <w:rFonts w:ascii="Times New Roman" w:eastAsia="Calibri" w:hAnsi="Times New Roman" w:cs="Times New Roman"/>
          <w:color w:val="000000" w:themeColor="text1"/>
          <w:szCs w:val="22"/>
          <w:highlight w:val="green"/>
        </w:rPr>
        <w:t>Quirijns</w:t>
      </w:r>
      <w:proofErr w:type="spellEnd"/>
      <w:r w:rsidRPr="002A2FC1">
        <w:rPr>
          <w:rFonts w:ascii="Times New Roman" w:eastAsia="Calibri" w:hAnsi="Times New Roman" w:cs="Times New Roman"/>
          <w:color w:val="000000" w:themeColor="text1"/>
          <w:szCs w:val="22"/>
          <w:highlight w:val="green"/>
        </w:rPr>
        <w:t xml:space="preserve">, F. J., Poos, J. J., </w:t>
      </w:r>
      <w:r w:rsidR="0061171E">
        <w:rPr>
          <w:rFonts w:ascii="Times New Roman" w:eastAsia="Calibri" w:hAnsi="Times New Roman" w:cs="Times New Roman"/>
          <w:color w:val="000000" w:themeColor="text1"/>
          <w:szCs w:val="22"/>
          <w:highlight w:val="green"/>
        </w:rPr>
        <w:t xml:space="preserve">and </w:t>
      </w:r>
      <w:proofErr w:type="spellStart"/>
      <w:r w:rsidRPr="002A2FC1">
        <w:rPr>
          <w:rFonts w:ascii="Times New Roman" w:eastAsia="Calibri" w:hAnsi="Times New Roman" w:cs="Times New Roman"/>
          <w:color w:val="000000" w:themeColor="text1"/>
          <w:szCs w:val="22"/>
          <w:highlight w:val="green"/>
        </w:rPr>
        <w:t>Rijnsdorp</w:t>
      </w:r>
      <w:proofErr w:type="spellEnd"/>
      <w:r w:rsidRPr="002A2FC1">
        <w:rPr>
          <w:rFonts w:ascii="Times New Roman" w:eastAsia="Calibri" w:hAnsi="Times New Roman" w:cs="Times New Roman"/>
          <w:color w:val="000000" w:themeColor="text1"/>
          <w:szCs w:val="22"/>
          <w:highlight w:val="green"/>
        </w:rPr>
        <w:t>, A. D. 2008. Standardizing commercial CPUE data in monitoring stock dynamics: accounting for targeting behaviour in mixed fisheries. Fisheries Research, 89: 1-8.</w:t>
      </w:r>
    </w:p>
    <w:p w14:paraId="4E94DAB3" w14:textId="77777777"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5C57C2">
        <w:rPr>
          <w:rFonts w:ascii="Times New Roman" w:eastAsia="Calibri" w:hAnsi="Times New Roman" w:cs="Times New Roman"/>
          <w:color w:val="000000" w:themeColor="text1"/>
          <w:szCs w:val="22"/>
          <w:highlight w:val="green"/>
        </w:rPr>
        <w:t>R Core Team. 201</w:t>
      </w:r>
      <w:r w:rsidR="00D90817" w:rsidRPr="005C57C2">
        <w:rPr>
          <w:rFonts w:ascii="Times New Roman" w:eastAsia="Calibri" w:hAnsi="Times New Roman" w:cs="Times New Roman"/>
          <w:color w:val="000000" w:themeColor="text1"/>
          <w:szCs w:val="22"/>
          <w:highlight w:val="green"/>
        </w:rPr>
        <w:t>5</w:t>
      </w:r>
      <w:r w:rsidRPr="005C57C2">
        <w:rPr>
          <w:rFonts w:ascii="Times New Roman" w:eastAsia="Calibri" w:hAnsi="Times New Roman" w:cs="Times New Roman"/>
          <w:color w:val="000000" w:themeColor="text1"/>
          <w:szCs w:val="22"/>
          <w:highlight w:val="green"/>
        </w:rPr>
        <w:t>. R: a language and environment for statistical computing. R Foundation for Statistical Computing, Vienna, Austria.url: http://www.R-project.org/.</w:t>
      </w:r>
    </w:p>
    <w:p w14:paraId="6B6C02CB" w14:textId="56DC32EA" w:rsidR="00662BF5" w:rsidRDefault="00662BF5" w:rsidP="008D67AC">
      <w:pPr>
        <w:spacing w:line="240" w:lineRule="auto"/>
        <w:ind w:left="720" w:hanging="720"/>
        <w:jc w:val="both"/>
        <w:rPr>
          <w:rFonts w:ascii="Times New Roman" w:eastAsia="Calibri" w:hAnsi="Times New Roman" w:cs="Times New Roman"/>
          <w:color w:val="000000" w:themeColor="text1"/>
          <w:szCs w:val="22"/>
        </w:rPr>
      </w:pPr>
      <w:r w:rsidRPr="00662BF5">
        <w:rPr>
          <w:rFonts w:ascii="Times New Roman" w:eastAsia="Calibri" w:hAnsi="Times New Roman" w:cs="Times New Roman"/>
          <w:color w:val="000000" w:themeColor="text1"/>
          <w:szCs w:val="22"/>
          <w:highlight w:val="green"/>
        </w:rPr>
        <w:t>Rigby, R. A., and Stasinopoulos, D. M. 2005. Generalized additive models for location, scale and shape, (with discussion). Journal of Applied Statistics, 54: 507-554.</w:t>
      </w:r>
    </w:p>
    <w:p w14:paraId="3F96E2D7" w14:textId="18DA4029" w:rsidR="006774D2" w:rsidRPr="00D00BA5" w:rsidRDefault="00821574" w:rsidP="008D67AC">
      <w:pPr>
        <w:spacing w:line="240" w:lineRule="auto"/>
        <w:ind w:left="720" w:hanging="720"/>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Rogers, B.,</w:t>
      </w:r>
      <w:r w:rsidR="00DF4D8C">
        <w:rPr>
          <w:rFonts w:ascii="Times New Roman" w:eastAsia="Calibri" w:hAnsi="Times New Roman" w:cs="Times New Roman"/>
          <w:color w:val="000000" w:themeColor="text1"/>
          <w:szCs w:val="22"/>
        </w:rPr>
        <w:t xml:space="preserve"> </w:t>
      </w:r>
      <w:r w:rsidR="0061171E">
        <w:rPr>
          <w:rFonts w:ascii="Times New Roman" w:eastAsia="Calibri" w:hAnsi="Times New Roman" w:cs="Times New Roman"/>
          <w:color w:val="000000" w:themeColor="text1"/>
          <w:szCs w:val="22"/>
        </w:rPr>
        <w:t xml:space="preserve">and </w:t>
      </w:r>
      <w:proofErr w:type="spellStart"/>
      <w:r w:rsidRPr="00D00BA5">
        <w:rPr>
          <w:rFonts w:ascii="Times New Roman" w:eastAsia="Calibri" w:hAnsi="Times New Roman" w:cs="Times New Roman"/>
          <w:color w:val="000000" w:themeColor="text1"/>
          <w:szCs w:val="22"/>
        </w:rPr>
        <w:t>Pikitch</w:t>
      </w:r>
      <w:proofErr w:type="spellEnd"/>
      <w:r w:rsidRPr="00D00BA5">
        <w:rPr>
          <w:rFonts w:ascii="Times New Roman" w:eastAsia="Calibri" w:hAnsi="Times New Roman" w:cs="Times New Roman"/>
          <w:color w:val="000000" w:themeColor="text1"/>
          <w:szCs w:val="22"/>
        </w:rPr>
        <w:t xml:space="preserve">, E. K. 1992. Numerical definition of </w:t>
      </w:r>
      <w:proofErr w:type="spellStart"/>
      <w:r w:rsidRPr="00D00BA5">
        <w:rPr>
          <w:rFonts w:ascii="Times New Roman" w:eastAsia="Calibri" w:hAnsi="Times New Roman" w:cs="Times New Roman"/>
          <w:color w:val="000000" w:themeColor="text1"/>
          <w:szCs w:val="22"/>
        </w:rPr>
        <w:t>groundfish</w:t>
      </w:r>
      <w:proofErr w:type="spellEnd"/>
      <w:r w:rsidRPr="00D00BA5">
        <w:rPr>
          <w:rFonts w:ascii="Times New Roman" w:eastAsia="Calibri" w:hAnsi="Times New Roman" w:cs="Times New Roman"/>
          <w:color w:val="000000" w:themeColor="text1"/>
          <w:szCs w:val="22"/>
        </w:rPr>
        <w:t xml:space="preserve"> assemblages caught off the coasts of Oregon and Washington using commercial fishing strategies. Canadian Journal of Fisheries and Aquatic Science, 49: 2648-2656.</w:t>
      </w:r>
    </w:p>
    <w:p w14:paraId="1A891578" w14:textId="095A6E05" w:rsidR="00003223" w:rsidRDefault="00003223" w:rsidP="00003223">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Samhouri</w:t>
      </w:r>
      <w:proofErr w:type="spellEnd"/>
      <w:r>
        <w:rPr>
          <w:rFonts w:ascii="Times New Roman" w:eastAsia="Calibri" w:hAnsi="Times New Roman" w:cs="Times New Roman"/>
          <w:color w:val="000000" w:themeColor="text1"/>
          <w:szCs w:val="22"/>
          <w:highlight w:val="green"/>
        </w:rPr>
        <w:t xml:space="preserve">, J. F., Levin, P. S.,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 xml:space="preserve">Ainsworth, C. H. 2010. Identifying thresholds for ecosystem-based management. </w:t>
      </w:r>
      <w:proofErr w:type="spellStart"/>
      <w:r>
        <w:rPr>
          <w:rFonts w:ascii="Times New Roman" w:eastAsia="Calibri" w:hAnsi="Times New Roman" w:cs="Times New Roman"/>
          <w:color w:val="000000" w:themeColor="text1"/>
          <w:szCs w:val="22"/>
          <w:highlight w:val="green"/>
        </w:rPr>
        <w:t>Plos</w:t>
      </w:r>
      <w:proofErr w:type="spellEnd"/>
      <w:r>
        <w:rPr>
          <w:rFonts w:ascii="Times New Roman" w:eastAsia="Calibri" w:hAnsi="Times New Roman" w:cs="Times New Roman"/>
          <w:color w:val="000000" w:themeColor="text1"/>
          <w:szCs w:val="22"/>
          <w:highlight w:val="green"/>
        </w:rPr>
        <w:t xml:space="preserve"> One 5: e8907.</w:t>
      </w:r>
    </w:p>
    <w:p w14:paraId="18095B63" w14:textId="22A93E23" w:rsidR="00003223" w:rsidRDefault="002E4916" w:rsidP="00003223">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Sanchirico</w:t>
      </w:r>
      <w:proofErr w:type="spellEnd"/>
      <w:r>
        <w:rPr>
          <w:rFonts w:ascii="Times New Roman" w:eastAsia="Calibri" w:hAnsi="Times New Roman" w:cs="Times New Roman"/>
          <w:color w:val="000000" w:themeColor="text1"/>
          <w:szCs w:val="22"/>
          <w:highlight w:val="green"/>
        </w:rPr>
        <w:t xml:space="preserve">, J. N., Holland, D., Quigley, K., </w:t>
      </w:r>
      <w:r w:rsidR="0061171E">
        <w:rPr>
          <w:rFonts w:ascii="Times New Roman" w:eastAsia="Calibri" w:hAnsi="Times New Roman" w:cs="Times New Roman"/>
          <w:color w:val="000000" w:themeColor="text1"/>
          <w:szCs w:val="22"/>
          <w:highlight w:val="green"/>
        </w:rPr>
        <w:t xml:space="preserve">and </w:t>
      </w:r>
      <w:proofErr w:type="spellStart"/>
      <w:r>
        <w:rPr>
          <w:rFonts w:ascii="Times New Roman" w:eastAsia="Calibri" w:hAnsi="Times New Roman" w:cs="Times New Roman"/>
          <w:color w:val="000000" w:themeColor="text1"/>
          <w:szCs w:val="22"/>
          <w:highlight w:val="green"/>
        </w:rPr>
        <w:t>Fina</w:t>
      </w:r>
      <w:proofErr w:type="spellEnd"/>
      <w:r>
        <w:rPr>
          <w:rFonts w:ascii="Times New Roman" w:eastAsia="Calibri" w:hAnsi="Times New Roman" w:cs="Times New Roman"/>
          <w:color w:val="000000" w:themeColor="text1"/>
          <w:szCs w:val="22"/>
          <w:highlight w:val="green"/>
        </w:rPr>
        <w:t>, M. 2006. Catch-quota balancing in multispecies individual fishing quot</w:t>
      </w:r>
      <w:r w:rsidR="00003223">
        <w:rPr>
          <w:rFonts w:ascii="Times New Roman" w:eastAsia="Calibri" w:hAnsi="Times New Roman" w:cs="Times New Roman"/>
          <w:color w:val="000000" w:themeColor="text1"/>
          <w:szCs w:val="22"/>
          <w:highlight w:val="green"/>
        </w:rPr>
        <w:t>as. Marine Policy, 30: 767-785.</w:t>
      </w:r>
    </w:p>
    <w:p w14:paraId="3A03A0AF" w14:textId="3DB8D887" w:rsidR="006774D2" w:rsidRPr="00D00BA5" w:rsidRDefault="00821574" w:rsidP="00255E09">
      <w:pPr>
        <w:spacing w:line="240" w:lineRule="auto"/>
        <w:ind w:left="720" w:hanging="720"/>
        <w:jc w:val="both"/>
        <w:rPr>
          <w:rFonts w:ascii="Times New Roman" w:hAnsi="Times New Roman" w:cs="Times New Roman"/>
          <w:color w:val="000000" w:themeColor="text1"/>
          <w:szCs w:val="22"/>
        </w:rPr>
      </w:pPr>
      <w:r w:rsidRPr="003C5668">
        <w:rPr>
          <w:rFonts w:ascii="Times New Roman" w:eastAsia="Calibri" w:hAnsi="Times New Roman" w:cs="Times New Roman"/>
          <w:color w:val="000000" w:themeColor="text1"/>
          <w:szCs w:val="22"/>
          <w:highlight w:val="green"/>
        </w:rPr>
        <w:t>Singh, R.</w:t>
      </w:r>
      <w:r w:rsidR="003C5668" w:rsidRPr="003C5668">
        <w:rPr>
          <w:rFonts w:ascii="Times New Roman" w:eastAsia="Calibri" w:hAnsi="Times New Roman" w:cs="Times New Roman"/>
          <w:color w:val="000000" w:themeColor="text1"/>
          <w:szCs w:val="22"/>
          <w:highlight w:val="green"/>
        </w:rPr>
        <w:t xml:space="preserve"> K.</w:t>
      </w:r>
      <w:r w:rsidRPr="003C5668">
        <w:rPr>
          <w:rFonts w:ascii="Times New Roman" w:eastAsia="Calibri" w:hAnsi="Times New Roman" w:cs="Times New Roman"/>
          <w:color w:val="000000" w:themeColor="text1"/>
          <w:szCs w:val="22"/>
          <w:highlight w:val="green"/>
        </w:rPr>
        <w:t xml:space="preserve">, </w:t>
      </w:r>
      <w:r w:rsidR="0061171E">
        <w:rPr>
          <w:rFonts w:ascii="Times New Roman" w:eastAsia="Calibri" w:hAnsi="Times New Roman" w:cs="Times New Roman"/>
          <w:color w:val="000000" w:themeColor="text1"/>
          <w:szCs w:val="22"/>
          <w:highlight w:val="green"/>
        </w:rPr>
        <w:t xml:space="preserve">and </w:t>
      </w:r>
      <w:proofErr w:type="spellStart"/>
      <w:r w:rsidRPr="003C5668">
        <w:rPr>
          <w:rFonts w:ascii="Times New Roman" w:eastAsia="Calibri" w:hAnsi="Times New Roman" w:cs="Times New Roman"/>
          <w:color w:val="000000" w:themeColor="text1"/>
          <w:szCs w:val="22"/>
          <w:highlight w:val="green"/>
        </w:rPr>
        <w:t>Weninger</w:t>
      </w:r>
      <w:proofErr w:type="spellEnd"/>
      <w:r w:rsidRPr="003C5668">
        <w:rPr>
          <w:rFonts w:ascii="Times New Roman" w:eastAsia="Calibri" w:hAnsi="Times New Roman" w:cs="Times New Roman"/>
          <w:color w:val="000000" w:themeColor="text1"/>
          <w:szCs w:val="22"/>
          <w:highlight w:val="green"/>
        </w:rPr>
        <w:t>, Q.</w:t>
      </w:r>
      <w:r w:rsidR="003C5668" w:rsidRPr="003C5668">
        <w:rPr>
          <w:rFonts w:ascii="Times New Roman" w:eastAsia="Calibri" w:hAnsi="Times New Roman" w:cs="Times New Roman"/>
          <w:color w:val="000000" w:themeColor="text1"/>
          <w:szCs w:val="22"/>
          <w:highlight w:val="green"/>
        </w:rPr>
        <w:t xml:space="preserve"> R.</w:t>
      </w:r>
      <w:r w:rsidRPr="003C5668">
        <w:rPr>
          <w:rFonts w:ascii="Times New Roman" w:eastAsia="Calibri" w:hAnsi="Times New Roman" w:cs="Times New Roman"/>
          <w:color w:val="000000" w:themeColor="text1"/>
          <w:szCs w:val="22"/>
          <w:highlight w:val="green"/>
        </w:rPr>
        <w:t xml:space="preserve"> 2009. </w:t>
      </w:r>
      <w:proofErr w:type="spellStart"/>
      <w:r w:rsidRPr="003C5668">
        <w:rPr>
          <w:rFonts w:ascii="Times New Roman" w:eastAsia="Calibri" w:hAnsi="Times New Roman" w:cs="Times New Roman"/>
          <w:color w:val="000000" w:themeColor="text1"/>
          <w:szCs w:val="22"/>
          <w:highlight w:val="green"/>
        </w:rPr>
        <w:t>Bioeconomies</w:t>
      </w:r>
      <w:proofErr w:type="spellEnd"/>
      <w:r w:rsidRPr="003C5668">
        <w:rPr>
          <w:rFonts w:ascii="Times New Roman" w:eastAsia="Calibri" w:hAnsi="Times New Roman" w:cs="Times New Roman"/>
          <w:color w:val="000000" w:themeColor="text1"/>
          <w:szCs w:val="22"/>
          <w:highlight w:val="green"/>
        </w:rPr>
        <w:t xml:space="preserve"> of scope and the discard problem in multiple-species fisheries. Journal of Environmental Economics and Management</w:t>
      </w:r>
      <w:r w:rsidR="00DF4D8C" w:rsidRPr="003C5668">
        <w:rPr>
          <w:rFonts w:ascii="Times New Roman" w:eastAsia="Calibri" w:hAnsi="Times New Roman" w:cs="Times New Roman"/>
          <w:color w:val="000000" w:themeColor="text1"/>
          <w:szCs w:val="22"/>
          <w:highlight w:val="green"/>
        </w:rPr>
        <w:t>,</w:t>
      </w:r>
      <w:r w:rsidRPr="003C5668">
        <w:rPr>
          <w:rFonts w:ascii="Times New Roman" w:eastAsia="Calibri" w:hAnsi="Times New Roman" w:cs="Times New Roman"/>
          <w:color w:val="000000" w:themeColor="text1"/>
          <w:szCs w:val="22"/>
          <w:highlight w:val="green"/>
        </w:rPr>
        <w:t xml:space="preserve"> 58:</w:t>
      </w:r>
      <w:r w:rsidR="003C5668" w:rsidRPr="003C5668">
        <w:rPr>
          <w:rFonts w:ascii="Times New Roman" w:eastAsia="Calibri" w:hAnsi="Times New Roman" w:cs="Times New Roman"/>
          <w:color w:val="000000" w:themeColor="text1"/>
          <w:szCs w:val="22"/>
          <w:highlight w:val="green"/>
        </w:rPr>
        <w:t xml:space="preserve"> </w:t>
      </w:r>
      <w:r w:rsidRPr="003C5668">
        <w:rPr>
          <w:rFonts w:ascii="Times New Roman" w:eastAsia="Calibri" w:hAnsi="Times New Roman" w:cs="Times New Roman"/>
          <w:color w:val="000000" w:themeColor="text1"/>
          <w:szCs w:val="22"/>
          <w:highlight w:val="green"/>
        </w:rPr>
        <w:t>72</w:t>
      </w:r>
      <w:r w:rsidR="003C5668" w:rsidRPr="003C5668">
        <w:rPr>
          <w:rFonts w:ascii="Times New Roman" w:eastAsia="Calibri" w:hAnsi="Times New Roman" w:cs="Times New Roman"/>
          <w:color w:val="000000" w:themeColor="text1"/>
          <w:szCs w:val="22"/>
          <w:highlight w:val="green"/>
        </w:rPr>
        <w:t>-</w:t>
      </w:r>
      <w:r w:rsidRPr="003C5668">
        <w:rPr>
          <w:rFonts w:ascii="Times New Roman" w:eastAsia="Calibri" w:hAnsi="Times New Roman" w:cs="Times New Roman"/>
          <w:color w:val="000000" w:themeColor="text1"/>
          <w:szCs w:val="22"/>
          <w:highlight w:val="green"/>
        </w:rPr>
        <w:t>92</w:t>
      </w:r>
      <w:r w:rsidR="003C5668" w:rsidRPr="003C5668">
        <w:rPr>
          <w:rFonts w:ascii="Times New Roman" w:eastAsia="Calibri" w:hAnsi="Times New Roman" w:cs="Times New Roman"/>
          <w:color w:val="000000" w:themeColor="text1"/>
          <w:szCs w:val="22"/>
          <w:highlight w:val="green"/>
        </w:rPr>
        <w:t>.</w:t>
      </w:r>
    </w:p>
    <w:p w14:paraId="38382A7F" w14:textId="7CCDC460" w:rsidR="00FF0EB4" w:rsidRDefault="00FF0EB4" w:rsidP="00E801AF">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Spiegelhalter</w:t>
      </w:r>
      <w:proofErr w:type="spellEnd"/>
      <w:r>
        <w:rPr>
          <w:rFonts w:ascii="Times New Roman" w:eastAsia="Calibri" w:hAnsi="Times New Roman" w:cs="Times New Roman"/>
          <w:color w:val="000000" w:themeColor="text1"/>
          <w:szCs w:val="22"/>
          <w:highlight w:val="green"/>
        </w:rPr>
        <w:t xml:space="preserve">, D. J., Best, N. G., Carline, B. P., </w:t>
      </w:r>
      <w:r w:rsidR="0061171E">
        <w:rPr>
          <w:rFonts w:ascii="Times New Roman" w:eastAsia="Calibri" w:hAnsi="Times New Roman" w:cs="Times New Roman"/>
          <w:color w:val="000000" w:themeColor="text1"/>
          <w:szCs w:val="22"/>
          <w:highlight w:val="green"/>
        </w:rPr>
        <w:t xml:space="preserve">and </w:t>
      </w:r>
      <w:r>
        <w:rPr>
          <w:rFonts w:ascii="Times New Roman" w:eastAsia="Calibri" w:hAnsi="Times New Roman" w:cs="Times New Roman"/>
          <w:color w:val="000000" w:themeColor="text1"/>
          <w:szCs w:val="22"/>
          <w:highlight w:val="green"/>
        </w:rPr>
        <w:t>van der Linde, A. 2002. Bayesian measures of model complexity and fit. Journal of the Royal Statistical Society: Series B (Statistical Methodology), 64: 583-639.</w:t>
      </w:r>
    </w:p>
    <w:p w14:paraId="5DC32A91" w14:textId="77777777" w:rsidR="00631F13" w:rsidRDefault="00631F13" w:rsidP="00E801AF">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t>Stavins</w:t>
      </w:r>
      <w:proofErr w:type="spellEnd"/>
      <w:r>
        <w:rPr>
          <w:rFonts w:ascii="Times New Roman" w:eastAsia="Calibri" w:hAnsi="Times New Roman" w:cs="Times New Roman"/>
          <w:color w:val="000000" w:themeColor="text1"/>
          <w:szCs w:val="22"/>
          <w:highlight w:val="green"/>
        </w:rPr>
        <w:t>, R. N. 1995. Transaction costs and tradeable permits. Journal of Environmental Economics and Management, 29: 133-148.</w:t>
      </w:r>
    </w:p>
    <w:p w14:paraId="2344F41D" w14:textId="77777777" w:rsidR="00631F13" w:rsidRDefault="00631F13" w:rsidP="00E801AF">
      <w:pPr>
        <w:spacing w:line="240" w:lineRule="auto"/>
        <w:ind w:left="720" w:hanging="720"/>
        <w:jc w:val="both"/>
        <w:rPr>
          <w:rFonts w:ascii="Times New Roman" w:eastAsia="Calibri" w:hAnsi="Times New Roman" w:cs="Times New Roman"/>
          <w:color w:val="000000" w:themeColor="text1"/>
          <w:szCs w:val="22"/>
          <w:highlight w:val="green"/>
        </w:rPr>
      </w:pPr>
      <w:proofErr w:type="spellStart"/>
      <w:r>
        <w:rPr>
          <w:rFonts w:ascii="Times New Roman" w:eastAsia="Calibri" w:hAnsi="Times New Roman" w:cs="Times New Roman"/>
          <w:color w:val="000000" w:themeColor="text1"/>
          <w:szCs w:val="22"/>
          <w:highlight w:val="green"/>
        </w:rPr>
        <w:lastRenderedPageBreak/>
        <w:t>Swinkels</w:t>
      </w:r>
      <w:proofErr w:type="spellEnd"/>
      <w:r>
        <w:rPr>
          <w:rFonts w:ascii="Times New Roman" w:eastAsia="Calibri" w:hAnsi="Times New Roman" w:cs="Times New Roman"/>
          <w:color w:val="000000" w:themeColor="text1"/>
          <w:szCs w:val="22"/>
          <w:highlight w:val="green"/>
        </w:rPr>
        <w:t xml:space="preserve">, J. M. 1999. Asymptotic efficiency for discriminatory private value auctions. </w:t>
      </w:r>
      <w:r w:rsidR="00560CC3">
        <w:rPr>
          <w:rFonts w:ascii="Times New Roman" w:eastAsia="Calibri" w:hAnsi="Times New Roman" w:cs="Times New Roman"/>
          <w:color w:val="000000" w:themeColor="text1"/>
          <w:szCs w:val="22"/>
          <w:highlight w:val="green"/>
        </w:rPr>
        <w:t xml:space="preserve">The </w:t>
      </w:r>
      <w:r>
        <w:rPr>
          <w:rFonts w:ascii="Times New Roman" w:eastAsia="Calibri" w:hAnsi="Times New Roman" w:cs="Times New Roman"/>
          <w:color w:val="000000" w:themeColor="text1"/>
          <w:szCs w:val="22"/>
          <w:highlight w:val="green"/>
        </w:rPr>
        <w:t>Review of Economic Studies, 66: 509-528.</w:t>
      </w:r>
    </w:p>
    <w:p w14:paraId="2755C48B" w14:textId="19A31A8E" w:rsidR="00E801AF" w:rsidRDefault="00E801AF" w:rsidP="00E801AF">
      <w:pPr>
        <w:spacing w:line="240" w:lineRule="auto"/>
        <w:ind w:left="720" w:hanging="720"/>
        <w:jc w:val="both"/>
        <w:rPr>
          <w:rFonts w:ascii="Times New Roman" w:eastAsia="Calibri" w:hAnsi="Times New Roman" w:cs="Times New Roman"/>
          <w:color w:val="000000" w:themeColor="text1"/>
          <w:szCs w:val="22"/>
        </w:rPr>
      </w:pPr>
      <w:r w:rsidRPr="00EE68E2">
        <w:rPr>
          <w:rFonts w:ascii="Times New Roman" w:eastAsia="Calibri" w:hAnsi="Times New Roman" w:cs="Times New Roman"/>
          <w:color w:val="000000" w:themeColor="text1"/>
          <w:szCs w:val="22"/>
          <w:highlight w:val="green"/>
        </w:rPr>
        <w:t xml:space="preserve">Taylor, I. G., </w:t>
      </w:r>
      <w:r w:rsidR="0061171E">
        <w:rPr>
          <w:rFonts w:ascii="Times New Roman" w:eastAsia="Calibri" w:hAnsi="Times New Roman" w:cs="Times New Roman"/>
          <w:color w:val="000000" w:themeColor="text1"/>
          <w:szCs w:val="22"/>
          <w:highlight w:val="green"/>
        </w:rPr>
        <w:t xml:space="preserve">and </w:t>
      </w:r>
      <w:r w:rsidRPr="00EE68E2">
        <w:rPr>
          <w:rFonts w:ascii="Times New Roman" w:eastAsia="Calibri" w:hAnsi="Times New Roman" w:cs="Times New Roman"/>
          <w:color w:val="000000" w:themeColor="text1"/>
          <w:szCs w:val="22"/>
          <w:highlight w:val="green"/>
        </w:rPr>
        <w:t xml:space="preserve">Wetzel, C. 2011. Status of the U.S. </w:t>
      </w:r>
      <w:proofErr w:type="spellStart"/>
      <w:r w:rsidRPr="00EE68E2">
        <w:rPr>
          <w:rFonts w:ascii="Times New Roman" w:eastAsia="Calibri" w:hAnsi="Times New Roman" w:cs="Times New Roman"/>
          <w:color w:val="000000" w:themeColor="text1"/>
          <w:szCs w:val="22"/>
          <w:highlight w:val="green"/>
        </w:rPr>
        <w:t>yelloweye</w:t>
      </w:r>
      <w:proofErr w:type="spellEnd"/>
      <w:r w:rsidRPr="00EE68E2">
        <w:rPr>
          <w:rFonts w:ascii="Times New Roman" w:eastAsia="Calibri" w:hAnsi="Times New Roman" w:cs="Times New Roman"/>
          <w:color w:val="000000" w:themeColor="text1"/>
          <w:szCs w:val="22"/>
          <w:highlight w:val="green"/>
        </w:rPr>
        <w:t xml:space="preserve"> rockfish resource in 2011(Update of 2009 assessment model). Pacific Fishery Management Council, Portland, OR.</w:t>
      </w:r>
    </w:p>
    <w:p w14:paraId="2061D154" w14:textId="77777777" w:rsidR="006774D2" w:rsidRDefault="00821574" w:rsidP="008D67AC">
      <w:pPr>
        <w:spacing w:line="240" w:lineRule="auto"/>
        <w:ind w:left="720" w:hanging="720"/>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The Nature Conservancy. 2014. California Risk Pool: A Co-management Model to advance fisheries Resource Stewardship. The Nature Conservancy.</w:t>
      </w:r>
    </w:p>
    <w:p w14:paraId="63A84C45" w14:textId="641769F8" w:rsidR="0087218B" w:rsidRDefault="0087218B" w:rsidP="00E801AF">
      <w:pPr>
        <w:spacing w:line="240" w:lineRule="auto"/>
        <w:ind w:left="720" w:hanging="720"/>
        <w:jc w:val="both"/>
        <w:rPr>
          <w:rFonts w:ascii="Times New Roman" w:eastAsia="Calibri" w:hAnsi="Times New Roman" w:cs="Times New Roman"/>
          <w:color w:val="000000" w:themeColor="text1"/>
          <w:szCs w:val="22"/>
        </w:rPr>
      </w:pPr>
      <w:r w:rsidRPr="004D581A">
        <w:rPr>
          <w:rFonts w:ascii="Times New Roman" w:eastAsia="Calibri" w:hAnsi="Times New Roman" w:cs="Times New Roman"/>
          <w:color w:val="000000" w:themeColor="text1"/>
          <w:szCs w:val="22"/>
          <w:highlight w:val="green"/>
        </w:rPr>
        <w:t xml:space="preserve">Thorson, J. T., </w:t>
      </w:r>
      <w:r w:rsidR="0061171E">
        <w:rPr>
          <w:rFonts w:ascii="Times New Roman" w:eastAsia="Calibri" w:hAnsi="Times New Roman" w:cs="Times New Roman"/>
          <w:color w:val="000000" w:themeColor="text1"/>
          <w:szCs w:val="22"/>
          <w:highlight w:val="green"/>
        </w:rPr>
        <w:t xml:space="preserve">and </w:t>
      </w:r>
      <w:r w:rsidRPr="004D581A">
        <w:rPr>
          <w:rFonts w:ascii="Times New Roman" w:eastAsia="Calibri" w:hAnsi="Times New Roman" w:cs="Times New Roman"/>
          <w:color w:val="000000" w:themeColor="text1"/>
          <w:szCs w:val="22"/>
          <w:highlight w:val="green"/>
        </w:rPr>
        <w:t>Ward, E. J. 2013. Accounting for space-time interactions in index standardization models. Fisheries Research, 147: 426-433.</w:t>
      </w:r>
      <w:r>
        <w:rPr>
          <w:rFonts w:ascii="Times New Roman" w:eastAsia="Calibri" w:hAnsi="Times New Roman" w:cs="Times New Roman"/>
          <w:color w:val="000000" w:themeColor="text1"/>
          <w:szCs w:val="22"/>
        </w:rPr>
        <w:t xml:space="preserve"> </w:t>
      </w:r>
    </w:p>
    <w:p w14:paraId="4A82DB37" w14:textId="77777777" w:rsidR="006774D2" w:rsidRDefault="006774D2" w:rsidP="008D67AC">
      <w:pPr>
        <w:spacing w:line="240" w:lineRule="auto"/>
        <w:jc w:val="both"/>
        <w:rPr>
          <w:rFonts w:ascii="Times New Roman" w:eastAsia="Calibri" w:hAnsi="Times New Roman" w:cs="Times New Roman"/>
          <w:color w:val="000000" w:themeColor="text1"/>
          <w:szCs w:val="22"/>
        </w:rPr>
      </w:pPr>
    </w:p>
    <w:p w14:paraId="176FB826" w14:textId="67B7252A" w:rsidR="00EE68E2" w:rsidRDefault="00EF0EE1" w:rsidP="004B15E6">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Need to cite:</w:t>
      </w:r>
    </w:p>
    <w:p w14:paraId="33F852DC" w14:textId="77777777" w:rsidR="00EF0EE1" w:rsidRPr="00EF0EE1" w:rsidRDefault="00EF0EE1" w:rsidP="00EF0EE1">
      <w:pPr>
        <w:spacing w:line="240" w:lineRule="auto"/>
        <w:jc w:val="both"/>
        <w:rPr>
          <w:rFonts w:ascii="Times New Roman" w:hAnsi="Times New Roman" w:cs="Times New Roman"/>
          <w:color w:val="000000" w:themeColor="text1"/>
          <w:szCs w:val="22"/>
        </w:rPr>
      </w:pPr>
      <w:r w:rsidRPr="00EF0EE1">
        <w:rPr>
          <w:rFonts w:ascii="Times New Roman" w:hAnsi="Times New Roman" w:cs="Times New Roman"/>
          <w:color w:val="000000" w:themeColor="text1"/>
          <w:szCs w:val="22"/>
        </w:rPr>
        <w:t>Gordon</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 xml:space="preserve"> H</w:t>
      </w:r>
      <w:r>
        <w:rPr>
          <w:rFonts w:ascii="Times New Roman" w:hAnsi="Times New Roman" w:cs="Times New Roman"/>
          <w:color w:val="000000" w:themeColor="text1"/>
          <w:szCs w:val="22"/>
        </w:rPr>
        <w:t xml:space="preserve">. </w:t>
      </w:r>
      <w:r w:rsidRPr="00EF0EE1">
        <w:rPr>
          <w:rFonts w:ascii="Times New Roman" w:hAnsi="Times New Roman" w:cs="Times New Roman"/>
          <w:color w:val="000000" w:themeColor="text1"/>
          <w:szCs w:val="22"/>
        </w:rPr>
        <w:t>S</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 xml:space="preserve"> 1954</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 xml:space="preserve"> The economic theory of a common</w:t>
      </w:r>
      <w:r>
        <w:rPr>
          <w:rFonts w:ascii="Times New Roman" w:hAnsi="Times New Roman" w:cs="Times New Roman"/>
          <w:color w:val="000000" w:themeColor="text1"/>
          <w:szCs w:val="22"/>
        </w:rPr>
        <w:t xml:space="preserve"> </w:t>
      </w:r>
      <w:r w:rsidRPr="00EF0EE1">
        <w:rPr>
          <w:rFonts w:ascii="Times New Roman" w:hAnsi="Times New Roman" w:cs="Times New Roman"/>
          <w:color w:val="000000" w:themeColor="text1"/>
          <w:szCs w:val="22"/>
        </w:rPr>
        <w:t>property</w:t>
      </w:r>
      <w:r>
        <w:rPr>
          <w:rFonts w:ascii="Times New Roman" w:hAnsi="Times New Roman" w:cs="Times New Roman"/>
          <w:color w:val="000000" w:themeColor="text1"/>
          <w:szCs w:val="22"/>
        </w:rPr>
        <w:t xml:space="preserve"> </w:t>
      </w:r>
      <w:r w:rsidRPr="00EF0EE1">
        <w:rPr>
          <w:rFonts w:ascii="Times New Roman" w:hAnsi="Times New Roman" w:cs="Times New Roman"/>
          <w:color w:val="000000" w:themeColor="text1"/>
          <w:szCs w:val="22"/>
        </w:rPr>
        <w:t>resource:</w:t>
      </w:r>
      <w:r>
        <w:rPr>
          <w:rFonts w:ascii="Times New Roman" w:hAnsi="Times New Roman" w:cs="Times New Roman"/>
          <w:color w:val="000000" w:themeColor="text1"/>
          <w:szCs w:val="22"/>
        </w:rPr>
        <w:t xml:space="preserve"> t</w:t>
      </w:r>
      <w:r w:rsidRPr="00EF0EE1">
        <w:rPr>
          <w:rFonts w:ascii="Times New Roman" w:hAnsi="Times New Roman" w:cs="Times New Roman"/>
          <w:color w:val="000000" w:themeColor="text1"/>
          <w:szCs w:val="22"/>
        </w:rPr>
        <w:t>he fishery. J</w:t>
      </w:r>
      <w:r>
        <w:rPr>
          <w:rFonts w:ascii="Times New Roman" w:hAnsi="Times New Roman" w:cs="Times New Roman"/>
          <w:color w:val="000000" w:themeColor="text1"/>
          <w:szCs w:val="22"/>
        </w:rPr>
        <w:t xml:space="preserve">ournal of Political Economy, </w:t>
      </w:r>
      <w:r w:rsidRPr="00EF0EE1">
        <w:rPr>
          <w:rFonts w:ascii="Times New Roman" w:hAnsi="Times New Roman" w:cs="Times New Roman"/>
          <w:color w:val="000000" w:themeColor="text1"/>
          <w:szCs w:val="22"/>
        </w:rPr>
        <w:t>62: 124</w:t>
      </w:r>
      <w:r>
        <w:rPr>
          <w:rFonts w:ascii="Times New Roman" w:hAnsi="Times New Roman" w:cs="Times New Roman"/>
          <w:color w:val="000000" w:themeColor="text1"/>
          <w:szCs w:val="22"/>
        </w:rPr>
        <w:t>-</w:t>
      </w:r>
      <w:r w:rsidRPr="00EF0EE1">
        <w:rPr>
          <w:rFonts w:ascii="Times New Roman" w:hAnsi="Times New Roman" w:cs="Times New Roman"/>
          <w:color w:val="000000" w:themeColor="text1"/>
          <w:szCs w:val="22"/>
        </w:rPr>
        <w:t>142</w:t>
      </w:r>
      <w:r>
        <w:rPr>
          <w:rFonts w:ascii="Times New Roman" w:hAnsi="Times New Roman" w:cs="Times New Roman"/>
          <w:color w:val="000000" w:themeColor="text1"/>
          <w:szCs w:val="22"/>
        </w:rPr>
        <w:t>.</w:t>
      </w:r>
    </w:p>
    <w:p w14:paraId="588F9F95" w14:textId="77777777" w:rsidR="00EF0EE1" w:rsidRPr="00255E09" w:rsidRDefault="00EF0EE1" w:rsidP="00EF0EE1">
      <w:pPr>
        <w:spacing w:line="240" w:lineRule="auto"/>
        <w:ind w:left="720" w:hanging="720"/>
        <w:jc w:val="both"/>
        <w:rPr>
          <w:rFonts w:ascii="Times New Roman" w:eastAsia="Calibri" w:hAnsi="Times New Roman" w:cs="Times New Roman"/>
          <w:color w:val="000000" w:themeColor="text1"/>
          <w:szCs w:val="22"/>
        </w:rPr>
      </w:pPr>
      <w:r w:rsidRPr="00255E09">
        <w:rPr>
          <w:rFonts w:ascii="Times New Roman" w:eastAsia="Calibri" w:hAnsi="Times New Roman" w:cs="Times New Roman"/>
          <w:color w:val="000000" w:themeColor="text1"/>
          <w:szCs w:val="22"/>
        </w:rPr>
        <w:t>Schaefer</w:t>
      </w:r>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M</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B</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1957</w:t>
      </w:r>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Some considerations of population</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dynamics and economics in relation to the management</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of the commercial marine fisheries. Journal of the Fisheries Research Board of Canada</w:t>
      </w:r>
      <w:r>
        <w:rPr>
          <w:rFonts w:ascii="Times New Roman" w:eastAsia="Calibri" w:hAnsi="Times New Roman" w:cs="Times New Roman"/>
          <w:color w:val="000000" w:themeColor="text1"/>
          <w:szCs w:val="22"/>
        </w:rPr>
        <w:t>, 14: 669-</w:t>
      </w:r>
      <w:r w:rsidRPr="00255E09">
        <w:rPr>
          <w:rFonts w:ascii="Times New Roman" w:eastAsia="Calibri" w:hAnsi="Times New Roman" w:cs="Times New Roman"/>
          <w:color w:val="000000" w:themeColor="text1"/>
          <w:szCs w:val="22"/>
        </w:rPr>
        <w:t>681</w:t>
      </w:r>
      <w:r>
        <w:rPr>
          <w:rFonts w:ascii="Times New Roman" w:eastAsia="Calibri" w:hAnsi="Times New Roman" w:cs="Times New Roman"/>
          <w:color w:val="000000" w:themeColor="text1"/>
          <w:szCs w:val="22"/>
        </w:rPr>
        <w:t>.</w:t>
      </w:r>
    </w:p>
    <w:p w14:paraId="18E9F2EB" w14:textId="77777777" w:rsidR="00EF0EE1" w:rsidRDefault="00EF0EE1" w:rsidP="00EF0EE1">
      <w:pPr>
        <w:spacing w:line="240" w:lineRule="auto"/>
        <w:ind w:left="720" w:hanging="720"/>
        <w:jc w:val="both"/>
        <w:rPr>
          <w:rFonts w:ascii="Times New Roman" w:eastAsia="Calibri" w:hAnsi="Times New Roman" w:cs="Times New Roman"/>
          <w:color w:val="000000" w:themeColor="text1"/>
          <w:szCs w:val="22"/>
        </w:rPr>
      </w:pPr>
      <w:r w:rsidRPr="00255E09">
        <w:rPr>
          <w:rFonts w:ascii="Times New Roman" w:eastAsia="Calibri" w:hAnsi="Times New Roman" w:cs="Times New Roman"/>
          <w:color w:val="000000" w:themeColor="text1"/>
          <w:szCs w:val="22"/>
        </w:rPr>
        <w:t>Scott</w:t>
      </w:r>
      <w:r>
        <w:rPr>
          <w:rFonts w:ascii="Times New Roman" w:eastAsia="Calibri" w:hAnsi="Times New Roman" w:cs="Times New Roman"/>
          <w:color w:val="000000" w:themeColor="text1"/>
          <w:szCs w:val="22"/>
        </w:rPr>
        <w:t xml:space="preserve">, A. </w:t>
      </w:r>
      <w:r w:rsidRPr="00255E09">
        <w:rPr>
          <w:rFonts w:ascii="Times New Roman" w:eastAsia="Calibri" w:hAnsi="Times New Roman" w:cs="Times New Roman"/>
          <w:color w:val="000000" w:themeColor="text1"/>
          <w:szCs w:val="22"/>
        </w:rPr>
        <w:t>1955</w:t>
      </w:r>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The fishery:</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the objectives of sole ownership.</w:t>
      </w:r>
      <w:r>
        <w:rPr>
          <w:rFonts w:ascii="Times New Roman" w:eastAsia="Calibri" w:hAnsi="Times New Roman" w:cs="Times New Roman"/>
          <w:color w:val="000000" w:themeColor="text1"/>
          <w:szCs w:val="22"/>
        </w:rPr>
        <w:t xml:space="preserve"> </w:t>
      </w:r>
      <w:r w:rsidRPr="00255E09">
        <w:rPr>
          <w:rFonts w:ascii="Times New Roman" w:eastAsia="Calibri" w:hAnsi="Times New Roman" w:cs="Times New Roman"/>
          <w:color w:val="000000" w:themeColor="text1"/>
          <w:szCs w:val="22"/>
        </w:rPr>
        <w:t>J</w:t>
      </w:r>
      <w:r>
        <w:rPr>
          <w:rFonts w:ascii="Times New Roman" w:eastAsia="Calibri" w:hAnsi="Times New Roman" w:cs="Times New Roman"/>
          <w:color w:val="000000" w:themeColor="text1"/>
          <w:szCs w:val="22"/>
        </w:rPr>
        <w:t xml:space="preserve">ournal of Political </w:t>
      </w:r>
      <w:proofErr w:type="spellStart"/>
      <w:r>
        <w:rPr>
          <w:rFonts w:ascii="Times New Roman" w:eastAsia="Calibri" w:hAnsi="Times New Roman" w:cs="Times New Roman"/>
          <w:color w:val="000000" w:themeColor="text1"/>
          <w:szCs w:val="22"/>
        </w:rPr>
        <w:t>Econmy</w:t>
      </w:r>
      <w:proofErr w:type="spellEnd"/>
      <w:r>
        <w:rPr>
          <w:rFonts w:ascii="Times New Roman" w:eastAsia="Calibri" w:hAnsi="Times New Roman" w:cs="Times New Roman"/>
          <w:color w:val="000000" w:themeColor="text1"/>
          <w:szCs w:val="22"/>
        </w:rPr>
        <w:t>,</w:t>
      </w:r>
      <w:r w:rsidRPr="00255E09">
        <w:rPr>
          <w:rFonts w:ascii="Times New Roman" w:eastAsia="Calibri" w:hAnsi="Times New Roman" w:cs="Times New Roman"/>
          <w:color w:val="000000" w:themeColor="text1"/>
          <w:szCs w:val="22"/>
        </w:rPr>
        <w:t xml:space="preserve"> 63:</w:t>
      </w:r>
      <w:r>
        <w:rPr>
          <w:rFonts w:ascii="Times New Roman" w:eastAsia="Calibri" w:hAnsi="Times New Roman" w:cs="Times New Roman"/>
          <w:color w:val="000000" w:themeColor="text1"/>
          <w:szCs w:val="22"/>
        </w:rPr>
        <w:t xml:space="preserve"> 116-</w:t>
      </w:r>
      <w:r w:rsidRPr="00255E09">
        <w:rPr>
          <w:rFonts w:ascii="Times New Roman" w:eastAsia="Calibri" w:hAnsi="Times New Roman" w:cs="Times New Roman"/>
          <w:color w:val="000000" w:themeColor="text1"/>
          <w:szCs w:val="22"/>
        </w:rPr>
        <w:t>124</w:t>
      </w:r>
      <w:r>
        <w:rPr>
          <w:rFonts w:ascii="Times New Roman" w:eastAsia="Calibri" w:hAnsi="Times New Roman" w:cs="Times New Roman"/>
          <w:color w:val="000000" w:themeColor="text1"/>
          <w:szCs w:val="22"/>
        </w:rPr>
        <w:t>.</w:t>
      </w:r>
    </w:p>
    <w:p w14:paraId="6218E867" w14:textId="77777777" w:rsidR="00EF0EE1" w:rsidRDefault="00EF0EE1" w:rsidP="00752CFA">
      <w:pPr>
        <w:spacing w:line="240" w:lineRule="auto"/>
        <w:jc w:val="both"/>
        <w:rPr>
          <w:rFonts w:ascii="Times New Roman" w:eastAsia="Calibri" w:hAnsi="Times New Roman" w:cs="Times New Roman"/>
          <w:b/>
          <w:color w:val="000000" w:themeColor="text1"/>
          <w:szCs w:val="22"/>
        </w:rPr>
      </w:pPr>
    </w:p>
    <w:p w14:paraId="3B22353C" w14:textId="77777777" w:rsidR="004B15E6" w:rsidRDefault="004B15E6">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2928D5B8" w14:textId="594E85C2" w:rsidR="00752CFA" w:rsidRPr="00D00BA5" w:rsidRDefault="00752CFA" w:rsidP="00362B65">
      <w:pPr>
        <w:spacing w:line="240" w:lineRule="auto"/>
        <w:jc w:val="both"/>
        <w:rPr>
          <w:rFonts w:ascii="Times New Roman" w:hAnsi="Times New Roman" w:cs="Times New Roman"/>
          <w:color w:val="000000" w:themeColor="text1"/>
          <w:szCs w:val="22"/>
        </w:rPr>
      </w:pPr>
      <w:bookmarkStart w:id="4" w:name="_Ref431013306"/>
      <w:r w:rsidRPr="00D00BA5">
        <w:rPr>
          <w:rFonts w:ascii="Times New Roman" w:eastAsia="Calibri" w:hAnsi="Times New Roman" w:cs="Times New Roman"/>
          <w:color w:val="000000" w:themeColor="text1"/>
          <w:szCs w:val="22"/>
        </w:rPr>
        <w:lastRenderedPageBreak/>
        <w:t xml:space="preserve">Table </w:t>
      </w:r>
      <w:r w:rsidRPr="00D00BA5">
        <w:rPr>
          <w:rFonts w:ascii="Times New Roman" w:eastAsia="Calibri" w:hAnsi="Times New Roman" w:cs="Times New Roman"/>
          <w:color w:val="000000" w:themeColor="text1"/>
          <w:szCs w:val="22"/>
        </w:rPr>
        <w:fldChar w:fldCharType="begin"/>
      </w:r>
      <w:r w:rsidRPr="00D00BA5">
        <w:rPr>
          <w:rFonts w:ascii="Times New Roman" w:eastAsia="Calibri" w:hAnsi="Times New Roman" w:cs="Times New Roman"/>
          <w:color w:val="000000" w:themeColor="text1"/>
          <w:szCs w:val="22"/>
        </w:rPr>
        <w:instrText xml:space="preserve"> SEQ Table \* MERGEFORMAT </w:instrText>
      </w:r>
      <w:r w:rsidRPr="00D00BA5">
        <w:rPr>
          <w:rFonts w:ascii="Times New Roman" w:eastAsia="Calibri" w:hAnsi="Times New Roman" w:cs="Times New Roman"/>
          <w:color w:val="000000" w:themeColor="text1"/>
          <w:szCs w:val="22"/>
        </w:rPr>
        <w:fldChar w:fldCharType="separate"/>
      </w:r>
      <w:r w:rsidR="008F688D">
        <w:rPr>
          <w:rFonts w:ascii="Times New Roman" w:eastAsia="Calibri" w:hAnsi="Times New Roman" w:cs="Times New Roman"/>
          <w:noProof/>
          <w:color w:val="000000" w:themeColor="text1"/>
          <w:szCs w:val="22"/>
        </w:rPr>
        <w:t>1</w:t>
      </w:r>
      <w:r w:rsidRPr="00D00BA5">
        <w:rPr>
          <w:rFonts w:ascii="Times New Roman" w:eastAsia="Calibri" w:hAnsi="Times New Roman" w:cs="Times New Roman"/>
          <w:color w:val="000000" w:themeColor="text1"/>
          <w:szCs w:val="22"/>
        </w:rPr>
        <w:fldChar w:fldCharType="end"/>
      </w:r>
      <w:bookmarkEnd w:id="4"/>
      <w:r w:rsidRPr="00D00BA5">
        <w:rPr>
          <w:rFonts w:ascii="Times New Roman" w:eastAsia="Calibri" w:hAnsi="Times New Roman" w:cs="Times New Roman"/>
          <w:color w:val="000000" w:themeColor="text1"/>
          <w:szCs w:val="22"/>
        </w:rPr>
        <w:t xml:space="preserve">. </w:t>
      </w:r>
      <w:r w:rsidR="003A63FD">
        <w:rPr>
          <w:rFonts w:ascii="Times New Roman" w:eastAsia="Calibri" w:hAnsi="Times New Roman" w:cs="Times New Roman"/>
          <w:color w:val="000000" w:themeColor="text1"/>
          <w:szCs w:val="22"/>
        </w:rPr>
        <w:t xml:space="preserve">Gear specific bycatch rates while targeting sablefish in the US West Coast </w:t>
      </w:r>
      <w:proofErr w:type="spellStart"/>
      <w:r w:rsidR="003A63FD">
        <w:rPr>
          <w:rFonts w:ascii="Times New Roman" w:eastAsia="Calibri" w:hAnsi="Times New Roman" w:cs="Times New Roman"/>
          <w:color w:val="000000" w:themeColor="text1"/>
          <w:szCs w:val="22"/>
        </w:rPr>
        <w:t>groundfish</w:t>
      </w:r>
      <w:proofErr w:type="spellEnd"/>
      <w:r w:rsidR="003A63FD">
        <w:rPr>
          <w:rFonts w:ascii="Times New Roman" w:eastAsia="Calibri" w:hAnsi="Times New Roman" w:cs="Times New Roman"/>
          <w:color w:val="000000" w:themeColor="text1"/>
          <w:szCs w:val="22"/>
        </w:rPr>
        <w:t xml:space="preserve"> fishery</w:t>
      </w:r>
      <w:r w:rsidR="00362B65">
        <w:rPr>
          <w:rFonts w:ascii="Times New Roman" w:eastAsia="Calibri" w:hAnsi="Times New Roman" w:cs="Times New Roman"/>
          <w:color w:val="000000" w:themeColor="text1"/>
          <w:szCs w:val="22"/>
        </w:rPr>
        <w:t xml:space="preserve">. </w:t>
      </w:r>
      <w:r w:rsidR="003A63FD">
        <w:rPr>
          <w:rFonts w:ascii="Times New Roman" w:eastAsia="Calibri" w:hAnsi="Times New Roman" w:cs="Times New Roman"/>
          <w:color w:val="000000" w:themeColor="text1"/>
          <w:szCs w:val="22"/>
        </w:rPr>
        <w:t xml:space="preserve"> </w:t>
      </w:r>
      <w:r w:rsidR="00362B65">
        <w:rPr>
          <w:rFonts w:ascii="Times New Roman" w:eastAsia="Calibri" w:hAnsi="Times New Roman" w:cs="Times New Roman"/>
          <w:color w:val="000000" w:themeColor="text1"/>
          <w:szCs w:val="22"/>
        </w:rPr>
        <w:t xml:space="preserve">Table 1 from Jenkins and Garrison (2012). </w:t>
      </w:r>
    </w:p>
    <w:tbl>
      <w:tblPr>
        <w:tblStyle w:val="1"/>
        <w:tblW w:w="9379" w:type="dxa"/>
        <w:tblLook w:val="0600" w:firstRow="0" w:lastRow="0" w:firstColumn="0" w:lastColumn="0" w:noHBand="1" w:noVBand="1"/>
      </w:tblPr>
      <w:tblGrid>
        <w:gridCol w:w="2287"/>
        <w:gridCol w:w="3040"/>
        <w:gridCol w:w="2402"/>
        <w:gridCol w:w="1650"/>
      </w:tblGrid>
      <w:tr w:rsidR="00362B65" w:rsidRPr="00D00BA5" w14:paraId="00A066BE" w14:textId="77777777" w:rsidTr="00362B65">
        <w:trPr>
          <w:trHeight w:val="218"/>
        </w:trPr>
        <w:tc>
          <w:tcPr>
            <w:tcW w:w="0" w:type="auto"/>
            <w:vMerge w:val="restart"/>
            <w:tcBorders>
              <w:top w:val="single" w:sz="4" w:space="0" w:color="auto"/>
            </w:tcBorders>
            <w:tcMar>
              <w:top w:w="100" w:type="dxa"/>
              <w:left w:w="100" w:type="dxa"/>
              <w:bottom w:w="100" w:type="dxa"/>
              <w:right w:w="100" w:type="dxa"/>
            </w:tcMar>
            <w:vAlign w:val="bottom"/>
          </w:tcPr>
          <w:p w14:paraId="68089945" w14:textId="77777777" w:rsidR="00362B65" w:rsidRDefault="00362B65" w:rsidP="00362B65">
            <w:pPr>
              <w:spacing w:line="24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Overfished species</w:t>
            </w:r>
          </w:p>
          <w:p w14:paraId="2BFB086B" w14:textId="2CECCD66" w:rsidR="00362B65" w:rsidRDefault="00362B65" w:rsidP="00362B65">
            <w:pPr>
              <w:spacing w:line="24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(2004 status)</w:t>
            </w:r>
          </w:p>
        </w:tc>
        <w:tc>
          <w:tcPr>
            <w:tcW w:w="0" w:type="auto"/>
            <w:gridSpan w:val="3"/>
            <w:tcBorders>
              <w:top w:val="single" w:sz="4" w:space="0" w:color="auto"/>
              <w:bottom w:val="single" w:sz="4" w:space="0" w:color="auto"/>
            </w:tcBorders>
            <w:vAlign w:val="center"/>
          </w:tcPr>
          <w:p w14:paraId="367F23BC" w14:textId="77777777" w:rsidR="00362B65" w:rsidRDefault="00362B65" w:rsidP="00362B65">
            <w:pPr>
              <w:spacing w:line="24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Bycatch ratio</w:t>
            </w:r>
          </w:p>
          <w:p w14:paraId="21E245E7" w14:textId="500A42EE" w:rsidR="00362B65" w:rsidRDefault="00362B65" w:rsidP="00362B65">
            <w:pPr>
              <w:spacing w:line="24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(kg of bycatch species caught per 100 kg of retained target catch)</w:t>
            </w:r>
          </w:p>
        </w:tc>
      </w:tr>
      <w:tr w:rsidR="00362B65" w:rsidRPr="00D00BA5" w14:paraId="5BF56843" w14:textId="77777777" w:rsidTr="00FA6F65">
        <w:trPr>
          <w:trHeight w:val="218"/>
        </w:trPr>
        <w:tc>
          <w:tcPr>
            <w:tcW w:w="0" w:type="auto"/>
            <w:vMerge/>
            <w:tcBorders>
              <w:bottom w:val="single" w:sz="4" w:space="0" w:color="auto"/>
            </w:tcBorders>
            <w:tcMar>
              <w:top w:w="100" w:type="dxa"/>
              <w:left w:w="100" w:type="dxa"/>
              <w:bottom w:w="100" w:type="dxa"/>
              <w:right w:w="100" w:type="dxa"/>
            </w:tcMar>
          </w:tcPr>
          <w:p w14:paraId="1E9BB0EA" w14:textId="7CF1EC71" w:rsidR="00362B65" w:rsidRPr="00D00BA5" w:rsidRDefault="00362B65" w:rsidP="00C342F9">
            <w:pPr>
              <w:spacing w:line="240" w:lineRule="auto"/>
              <w:jc w:val="both"/>
              <w:rPr>
                <w:rFonts w:ascii="Times New Roman" w:hAnsi="Times New Roman" w:cs="Times New Roman"/>
                <w:color w:val="000000" w:themeColor="text1"/>
                <w:szCs w:val="22"/>
              </w:rPr>
            </w:pPr>
          </w:p>
        </w:tc>
        <w:tc>
          <w:tcPr>
            <w:tcW w:w="0" w:type="auto"/>
            <w:tcBorders>
              <w:top w:val="single" w:sz="4" w:space="0" w:color="auto"/>
              <w:bottom w:val="single" w:sz="4" w:space="0" w:color="auto"/>
            </w:tcBorders>
          </w:tcPr>
          <w:p w14:paraId="3B59D68C" w14:textId="7DA273D2" w:rsidR="00362B65" w:rsidRDefault="00362B65" w:rsidP="00362B65">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Trawl</w:t>
            </w:r>
          </w:p>
        </w:tc>
        <w:tc>
          <w:tcPr>
            <w:tcW w:w="0" w:type="auto"/>
            <w:tcBorders>
              <w:top w:val="single" w:sz="4" w:space="0" w:color="auto"/>
              <w:bottom w:val="single" w:sz="4" w:space="0" w:color="auto"/>
            </w:tcBorders>
          </w:tcPr>
          <w:p w14:paraId="753B297C" w14:textId="3AEE10B5" w:rsidR="00362B65" w:rsidRDefault="00362B65" w:rsidP="00362B65">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Longline</w:t>
            </w:r>
          </w:p>
        </w:tc>
        <w:tc>
          <w:tcPr>
            <w:tcW w:w="0" w:type="auto"/>
            <w:tcBorders>
              <w:top w:val="single" w:sz="4" w:space="0" w:color="auto"/>
              <w:bottom w:val="single" w:sz="4" w:space="0" w:color="auto"/>
            </w:tcBorders>
            <w:tcMar>
              <w:top w:w="100" w:type="dxa"/>
              <w:left w:w="100" w:type="dxa"/>
              <w:bottom w:w="100" w:type="dxa"/>
              <w:right w:w="100" w:type="dxa"/>
            </w:tcMar>
          </w:tcPr>
          <w:p w14:paraId="55DEB5E8" w14:textId="4170D95F" w:rsidR="00362B65" w:rsidRPr="00D00BA5" w:rsidRDefault="00362B65" w:rsidP="00362B65">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Pot</w:t>
            </w:r>
          </w:p>
        </w:tc>
      </w:tr>
      <w:tr w:rsidR="00362B65" w:rsidRPr="00D00BA5" w14:paraId="41338805" w14:textId="77777777" w:rsidTr="00FA6F65">
        <w:trPr>
          <w:trHeight w:val="218"/>
        </w:trPr>
        <w:tc>
          <w:tcPr>
            <w:tcW w:w="0" w:type="auto"/>
            <w:tcBorders>
              <w:top w:val="single" w:sz="4" w:space="0" w:color="auto"/>
            </w:tcBorders>
            <w:tcMar>
              <w:top w:w="100" w:type="dxa"/>
              <w:left w:w="100" w:type="dxa"/>
              <w:bottom w:w="100" w:type="dxa"/>
              <w:right w:w="100" w:type="dxa"/>
            </w:tcMar>
          </w:tcPr>
          <w:p w14:paraId="70ADAA27" w14:textId="7E98D9C1" w:rsidR="00FA6F65" w:rsidRPr="00D00BA5" w:rsidRDefault="00362B65" w:rsidP="00C342F9">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B</w:t>
            </w:r>
            <w:r w:rsidR="00FA6F65">
              <w:rPr>
                <w:rFonts w:ascii="Times New Roman" w:hAnsi="Times New Roman" w:cs="Times New Roman"/>
                <w:color w:val="000000" w:themeColor="text1"/>
                <w:szCs w:val="22"/>
              </w:rPr>
              <w:t>ocaccio</w:t>
            </w:r>
            <w:proofErr w:type="spellEnd"/>
          </w:p>
        </w:tc>
        <w:tc>
          <w:tcPr>
            <w:tcW w:w="0" w:type="auto"/>
            <w:tcBorders>
              <w:top w:val="single" w:sz="4" w:space="0" w:color="auto"/>
            </w:tcBorders>
          </w:tcPr>
          <w:p w14:paraId="12203253" w14:textId="61DB8683" w:rsidR="00FA6F65" w:rsidRPr="00D00BA5" w:rsidRDefault="00362B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0-0.001</w:t>
            </w:r>
          </w:p>
        </w:tc>
        <w:tc>
          <w:tcPr>
            <w:tcW w:w="0" w:type="auto"/>
            <w:tcBorders>
              <w:top w:val="single" w:sz="4" w:space="0" w:color="auto"/>
            </w:tcBorders>
          </w:tcPr>
          <w:p w14:paraId="75B9172B" w14:textId="2983A7AC" w:rsidR="00041E49"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w:t>
            </w:r>
          </w:p>
        </w:tc>
        <w:tc>
          <w:tcPr>
            <w:tcW w:w="0" w:type="auto"/>
            <w:tcBorders>
              <w:top w:val="single" w:sz="4" w:space="0" w:color="auto"/>
            </w:tcBorders>
            <w:tcMar>
              <w:top w:w="100" w:type="dxa"/>
              <w:left w:w="100" w:type="dxa"/>
              <w:bottom w:w="100" w:type="dxa"/>
              <w:right w:w="100" w:type="dxa"/>
            </w:tcMar>
          </w:tcPr>
          <w:p w14:paraId="516595E0" w14:textId="670FFC12"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w:t>
            </w:r>
          </w:p>
        </w:tc>
      </w:tr>
      <w:tr w:rsidR="00362B65" w:rsidRPr="00D00BA5" w14:paraId="23BE9BB3" w14:textId="77777777" w:rsidTr="00FA6F65">
        <w:trPr>
          <w:trHeight w:val="218"/>
        </w:trPr>
        <w:tc>
          <w:tcPr>
            <w:tcW w:w="0" w:type="auto"/>
            <w:tcMar>
              <w:top w:w="100" w:type="dxa"/>
              <w:left w:w="100" w:type="dxa"/>
              <w:bottom w:w="100" w:type="dxa"/>
              <w:right w:w="100" w:type="dxa"/>
            </w:tcMar>
          </w:tcPr>
          <w:p w14:paraId="19454CCC" w14:textId="6CDE4F43" w:rsidR="00362B65" w:rsidRDefault="00362B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Canary</w:t>
            </w:r>
          </w:p>
        </w:tc>
        <w:tc>
          <w:tcPr>
            <w:tcW w:w="0" w:type="auto"/>
          </w:tcPr>
          <w:p w14:paraId="129FF658" w14:textId="4A66A336" w:rsidR="00362B65" w:rsidRPr="00D00BA5" w:rsidRDefault="00362B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0.009-0.01</w:t>
            </w:r>
            <w:r w:rsidR="00041E49">
              <w:rPr>
                <w:rFonts w:ascii="Times New Roman" w:hAnsi="Times New Roman" w:cs="Times New Roman"/>
                <w:color w:val="000000" w:themeColor="text1"/>
                <w:szCs w:val="22"/>
              </w:rPr>
              <w:t>0</w:t>
            </w:r>
          </w:p>
        </w:tc>
        <w:tc>
          <w:tcPr>
            <w:tcW w:w="0" w:type="auto"/>
          </w:tcPr>
          <w:p w14:paraId="1DBA4558" w14:textId="5E901A85" w:rsidR="00362B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0.070</w:t>
            </w:r>
          </w:p>
        </w:tc>
        <w:tc>
          <w:tcPr>
            <w:tcW w:w="0" w:type="auto"/>
            <w:tcMar>
              <w:top w:w="100" w:type="dxa"/>
              <w:left w:w="100" w:type="dxa"/>
              <w:bottom w:w="100" w:type="dxa"/>
              <w:right w:w="100" w:type="dxa"/>
            </w:tcMar>
          </w:tcPr>
          <w:p w14:paraId="0E02FD5D" w14:textId="6B4635E6" w:rsidR="00362B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w:t>
            </w:r>
          </w:p>
        </w:tc>
      </w:tr>
      <w:tr w:rsidR="00362B65" w:rsidRPr="00D00BA5" w14:paraId="4E5D6565" w14:textId="77777777" w:rsidTr="00FA6F65">
        <w:trPr>
          <w:trHeight w:val="218"/>
        </w:trPr>
        <w:tc>
          <w:tcPr>
            <w:tcW w:w="0" w:type="auto"/>
            <w:tcMar>
              <w:top w:w="100" w:type="dxa"/>
              <w:left w:w="100" w:type="dxa"/>
              <w:bottom w:w="100" w:type="dxa"/>
              <w:right w:w="100" w:type="dxa"/>
            </w:tcMar>
          </w:tcPr>
          <w:p w14:paraId="70F5F2E4" w14:textId="58F78223" w:rsidR="00FA6F65" w:rsidRPr="00D00BA5" w:rsidRDefault="00362B65" w:rsidP="00C342F9">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C</w:t>
            </w:r>
            <w:r w:rsidR="00FA6F65">
              <w:rPr>
                <w:rFonts w:ascii="Times New Roman" w:hAnsi="Times New Roman" w:cs="Times New Roman"/>
                <w:color w:val="000000" w:themeColor="text1"/>
                <w:szCs w:val="22"/>
              </w:rPr>
              <w:t>owcod</w:t>
            </w:r>
            <w:proofErr w:type="spellEnd"/>
          </w:p>
        </w:tc>
        <w:tc>
          <w:tcPr>
            <w:tcW w:w="0" w:type="auto"/>
          </w:tcPr>
          <w:p w14:paraId="7CA436EB" w14:textId="26C94891" w:rsidR="00FA6F65" w:rsidRPr="00D00BA5" w:rsidRDefault="00362B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w:t>
            </w:r>
          </w:p>
        </w:tc>
        <w:tc>
          <w:tcPr>
            <w:tcW w:w="0" w:type="auto"/>
          </w:tcPr>
          <w:p w14:paraId="109894AE" w14:textId="796F2FCB"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2674152F" w14:textId="7F8E9FF4"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w:t>
            </w:r>
          </w:p>
        </w:tc>
      </w:tr>
      <w:tr w:rsidR="00362B65" w:rsidRPr="00D00BA5" w14:paraId="2F1DB13F" w14:textId="77777777" w:rsidTr="00FA6F65">
        <w:trPr>
          <w:trHeight w:val="218"/>
        </w:trPr>
        <w:tc>
          <w:tcPr>
            <w:tcW w:w="0" w:type="auto"/>
            <w:tcMar>
              <w:top w:w="100" w:type="dxa"/>
              <w:left w:w="100" w:type="dxa"/>
              <w:bottom w:w="100" w:type="dxa"/>
              <w:right w:w="100" w:type="dxa"/>
            </w:tcMar>
          </w:tcPr>
          <w:p w14:paraId="7007ABCE" w14:textId="13FCD4A6" w:rsidR="00FA6F65" w:rsidRPr="00D00BA5" w:rsidRDefault="00362B65" w:rsidP="00362B65">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D</w:t>
            </w:r>
            <w:r w:rsidR="00FA6F65">
              <w:rPr>
                <w:rFonts w:ascii="Times New Roman" w:hAnsi="Times New Roman" w:cs="Times New Roman"/>
                <w:color w:val="000000" w:themeColor="text1"/>
                <w:szCs w:val="22"/>
              </w:rPr>
              <w:t>arkblotched</w:t>
            </w:r>
            <w:proofErr w:type="spellEnd"/>
          </w:p>
        </w:tc>
        <w:tc>
          <w:tcPr>
            <w:tcW w:w="0" w:type="auto"/>
          </w:tcPr>
          <w:p w14:paraId="043BD592" w14:textId="5DFF6F74" w:rsidR="00FA6F65" w:rsidRPr="00D00BA5" w:rsidRDefault="00362B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2.196-6.291</w:t>
            </w:r>
          </w:p>
        </w:tc>
        <w:tc>
          <w:tcPr>
            <w:tcW w:w="0" w:type="auto"/>
          </w:tcPr>
          <w:p w14:paraId="52F370A2" w14:textId="39897E80"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0.068</w:t>
            </w:r>
          </w:p>
        </w:tc>
        <w:tc>
          <w:tcPr>
            <w:tcW w:w="0" w:type="auto"/>
            <w:tcMar>
              <w:top w:w="100" w:type="dxa"/>
              <w:left w:w="100" w:type="dxa"/>
              <w:bottom w:w="100" w:type="dxa"/>
              <w:right w:w="100" w:type="dxa"/>
            </w:tcMar>
          </w:tcPr>
          <w:p w14:paraId="7156EF0D" w14:textId="708B9424"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0.033</w:t>
            </w:r>
          </w:p>
        </w:tc>
      </w:tr>
      <w:tr w:rsidR="00362B65" w:rsidRPr="00D00BA5" w14:paraId="22BA3329" w14:textId="77777777" w:rsidTr="00FA6F65">
        <w:trPr>
          <w:trHeight w:val="218"/>
        </w:trPr>
        <w:tc>
          <w:tcPr>
            <w:tcW w:w="0" w:type="auto"/>
            <w:tcMar>
              <w:top w:w="100" w:type="dxa"/>
              <w:left w:w="100" w:type="dxa"/>
              <w:bottom w:w="100" w:type="dxa"/>
              <w:right w:w="100" w:type="dxa"/>
            </w:tcMar>
          </w:tcPr>
          <w:p w14:paraId="21258A8A" w14:textId="2E4F89A6" w:rsidR="00FA6F65" w:rsidRPr="00D00BA5" w:rsidRDefault="00FA6F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Pacific ocean perch</w:t>
            </w:r>
          </w:p>
        </w:tc>
        <w:tc>
          <w:tcPr>
            <w:tcW w:w="0" w:type="auto"/>
          </w:tcPr>
          <w:p w14:paraId="02903E61" w14:textId="19717ACF" w:rsidR="00FA6F65" w:rsidRPr="00D00BA5" w:rsidRDefault="00362B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1.706-1.</w:t>
            </w:r>
            <w:r w:rsidR="00041E49">
              <w:rPr>
                <w:rFonts w:ascii="Times New Roman" w:hAnsi="Times New Roman" w:cs="Times New Roman"/>
                <w:color w:val="000000" w:themeColor="text1"/>
                <w:szCs w:val="22"/>
              </w:rPr>
              <w:t>471</w:t>
            </w:r>
          </w:p>
        </w:tc>
        <w:tc>
          <w:tcPr>
            <w:tcW w:w="0" w:type="auto"/>
          </w:tcPr>
          <w:p w14:paraId="6830A5B3" w14:textId="6AC6C2CC"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0.006</w:t>
            </w:r>
          </w:p>
        </w:tc>
        <w:tc>
          <w:tcPr>
            <w:tcW w:w="0" w:type="auto"/>
            <w:tcMar>
              <w:top w:w="100" w:type="dxa"/>
              <w:left w:w="100" w:type="dxa"/>
              <w:bottom w:w="100" w:type="dxa"/>
              <w:right w:w="100" w:type="dxa"/>
            </w:tcMar>
          </w:tcPr>
          <w:p w14:paraId="3840A301" w14:textId="35BF25D6"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0.003</w:t>
            </w:r>
          </w:p>
        </w:tc>
      </w:tr>
      <w:tr w:rsidR="00362B65" w:rsidRPr="00D00BA5" w14:paraId="4C340D13" w14:textId="77777777" w:rsidTr="00FA6F65">
        <w:trPr>
          <w:trHeight w:val="218"/>
        </w:trPr>
        <w:tc>
          <w:tcPr>
            <w:tcW w:w="0" w:type="auto"/>
            <w:tcMar>
              <w:top w:w="100" w:type="dxa"/>
              <w:left w:w="100" w:type="dxa"/>
              <w:bottom w:w="100" w:type="dxa"/>
              <w:right w:w="100" w:type="dxa"/>
            </w:tcMar>
          </w:tcPr>
          <w:p w14:paraId="44350494" w14:textId="3580AE87" w:rsidR="00362B65" w:rsidRDefault="00362B65"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Widow</w:t>
            </w:r>
          </w:p>
        </w:tc>
        <w:tc>
          <w:tcPr>
            <w:tcW w:w="0" w:type="auto"/>
          </w:tcPr>
          <w:p w14:paraId="40FD8D23" w14:textId="78114A91" w:rsidR="00362B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0.013-0.140</w:t>
            </w:r>
          </w:p>
        </w:tc>
        <w:tc>
          <w:tcPr>
            <w:tcW w:w="0" w:type="auto"/>
          </w:tcPr>
          <w:p w14:paraId="5A1C5CB8" w14:textId="662C0531" w:rsidR="00362B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0D1DD2FE" w14:textId="011B46DB" w:rsidR="00362B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0.001</w:t>
            </w:r>
          </w:p>
        </w:tc>
      </w:tr>
      <w:tr w:rsidR="00362B65" w:rsidRPr="00D00BA5" w14:paraId="048023FD" w14:textId="77777777" w:rsidTr="00FA6F65">
        <w:trPr>
          <w:trHeight w:val="218"/>
        </w:trPr>
        <w:tc>
          <w:tcPr>
            <w:tcW w:w="0" w:type="auto"/>
            <w:tcBorders>
              <w:bottom w:val="single" w:sz="4" w:space="0" w:color="auto"/>
            </w:tcBorders>
            <w:tcMar>
              <w:top w:w="100" w:type="dxa"/>
              <w:left w:w="100" w:type="dxa"/>
              <w:bottom w:w="100" w:type="dxa"/>
              <w:right w:w="100" w:type="dxa"/>
            </w:tcMar>
          </w:tcPr>
          <w:p w14:paraId="6123DE39" w14:textId="6AE2D41D" w:rsidR="00FA6F65" w:rsidRPr="00D00BA5" w:rsidRDefault="00362B65" w:rsidP="00C342F9">
            <w:pPr>
              <w:spacing w:line="24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Yelloweye</w:t>
            </w:r>
            <w:proofErr w:type="spellEnd"/>
          </w:p>
        </w:tc>
        <w:tc>
          <w:tcPr>
            <w:tcW w:w="0" w:type="auto"/>
            <w:tcBorders>
              <w:bottom w:val="single" w:sz="4" w:space="0" w:color="auto"/>
            </w:tcBorders>
          </w:tcPr>
          <w:p w14:paraId="56ED1438" w14:textId="3EDC7C83"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0-0.004</w:t>
            </w:r>
          </w:p>
        </w:tc>
        <w:tc>
          <w:tcPr>
            <w:tcW w:w="0" w:type="auto"/>
            <w:tcBorders>
              <w:bottom w:val="single" w:sz="4" w:space="0" w:color="auto"/>
            </w:tcBorders>
          </w:tcPr>
          <w:p w14:paraId="72AC6712" w14:textId="41D01705"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0.037</w:t>
            </w:r>
          </w:p>
        </w:tc>
        <w:tc>
          <w:tcPr>
            <w:tcW w:w="0" w:type="auto"/>
            <w:tcBorders>
              <w:bottom w:val="single" w:sz="4" w:space="0" w:color="auto"/>
            </w:tcBorders>
            <w:tcMar>
              <w:top w:w="100" w:type="dxa"/>
              <w:left w:w="100" w:type="dxa"/>
              <w:bottom w:w="100" w:type="dxa"/>
              <w:right w:w="100" w:type="dxa"/>
            </w:tcMar>
          </w:tcPr>
          <w:p w14:paraId="38112333" w14:textId="0E79F74F" w:rsidR="00FA6F65" w:rsidRPr="00D00BA5" w:rsidRDefault="00041E49" w:rsidP="00C342F9">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0</w:t>
            </w:r>
          </w:p>
        </w:tc>
      </w:tr>
    </w:tbl>
    <w:p w14:paraId="42F146D3" w14:textId="6F7D2521" w:rsidR="004B15E6" w:rsidRDefault="004B15E6" w:rsidP="00752CFA">
      <w:pPr>
        <w:spacing w:line="240" w:lineRule="auto"/>
        <w:jc w:val="both"/>
        <w:rPr>
          <w:rFonts w:ascii="Times New Roman" w:hAnsi="Times New Roman" w:cs="Times New Roman"/>
          <w:color w:val="000000" w:themeColor="text1"/>
          <w:szCs w:val="22"/>
        </w:rPr>
      </w:pPr>
    </w:p>
    <w:p w14:paraId="2F06606B" w14:textId="77777777" w:rsidR="004B15E6" w:rsidRDefault="004B15E6">
      <w:pPr>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7DB10764" w14:textId="77777777" w:rsidR="0060159E" w:rsidRDefault="005866AE" w:rsidP="008D67AC">
      <w:pPr>
        <w:spacing w:line="240" w:lineRule="auto"/>
        <w:jc w:val="both"/>
        <w:rPr>
          <w:rFonts w:ascii="Times New Roman" w:hAnsi="Times New Roman" w:cs="Times New Roman"/>
          <w:color w:val="000000" w:themeColor="text1"/>
          <w:szCs w:val="22"/>
        </w:rPr>
      </w:pPr>
      <w:r>
        <w:rPr>
          <w:rFonts w:ascii="Times New Roman" w:hAnsi="Times New Roman" w:cs="Times New Roman"/>
          <w:noProof/>
          <w:color w:val="000000" w:themeColor="text1"/>
          <w:szCs w:val="22"/>
          <w:lang w:val="en-US" w:eastAsia="en-US"/>
        </w:rPr>
        <w:lastRenderedPageBreak/>
        <w:drawing>
          <wp:inline distT="0" distB="0" distL="0" distR="0" wp14:anchorId="4761BCA6" wp14:editId="0B8F01E0">
            <wp:extent cx="5939790" cy="5939790"/>
            <wp:effectExtent l="0" t="0" r="3810" b="3810"/>
            <wp:docPr id="6" name="Picture 6" descr="C:\wcd\results\sablefishlan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cd\results\sablefishlanding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p>
    <w:p w14:paraId="0B7584D6" w14:textId="0FFBC538" w:rsidR="0060159E" w:rsidRDefault="0060159E" w:rsidP="008D67AC">
      <w:pPr>
        <w:spacing w:line="24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Figure</w:t>
      </w:r>
      <w:r w:rsidR="0007701F">
        <w:rPr>
          <w:rFonts w:ascii="Times New Roman" w:hAnsi="Times New Roman" w:cs="Times New Roman"/>
          <w:color w:val="000000" w:themeColor="text1"/>
          <w:szCs w:val="22"/>
        </w:rPr>
        <w:t xml:space="preserve"> </w:t>
      </w:r>
      <w:bookmarkStart w:id="5" w:name="landings"/>
      <w:r w:rsidR="00795949">
        <w:rPr>
          <w:rFonts w:ascii="Times New Roman" w:hAnsi="Times New Roman" w:cs="Times New Roman"/>
          <w:color w:val="000000" w:themeColor="text1"/>
          <w:szCs w:val="22"/>
        </w:rPr>
        <w:fldChar w:fldCharType="begin"/>
      </w:r>
      <w:r w:rsidR="00795949">
        <w:rPr>
          <w:rFonts w:ascii="Times New Roman" w:hAnsi="Times New Roman" w:cs="Times New Roman"/>
          <w:color w:val="000000" w:themeColor="text1"/>
          <w:szCs w:val="22"/>
        </w:rPr>
        <w:instrText xml:space="preserve"> SEQ Figure \* ARABIC </w:instrText>
      </w:r>
      <w:r w:rsidR="00795949">
        <w:rPr>
          <w:rFonts w:ascii="Times New Roman" w:hAnsi="Times New Roman" w:cs="Times New Roman"/>
          <w:color w:val="000000" w:themeColor="text1"/>
          <w:szCs w:val="22"/>
        </w:rPr>
        <w:fldChar w:fldCharType="separate"/>
      </w:r>
      <w:r w:rsidR="008F688D">
        <w:rPr>
          <w:rFonts w:ascii="Times New Roman" w:hAnsi="Times New Roman" w:cs="Times New Roman"/>
          <w:noProof/>
          <w:color w:val="000000" w:themeColor="text1"/>
          <w:szCs w:val="22"/>
        </w:rPr>
        <w:t>1</w:t>
      </w:r>
      <w:r w:rsidR="00795949">
        <w:rPr>
          <w:rFonts w:ascii="Times New Roman" w:hAnsi="Times New Roman" w:cs="Times New Roman"/>
          <w:color w:val="000000" w:themeColor="text1"/>
          <w:szCs w:val="22"/>
        </w:rPr>
        <w:fldChar w:fldCharType="end"/>
      </w:r>
      <w:bookmarkEnd w:id="5"/>
      <w:r>
        <w:rPr>
          <w:rFonts w:ascii="Times New Roman" w:hAnsi="Times New Roman" w:cs="Times New Roman"/>
          <w:color w:val="000000" w:themeColor="text1"/>
          <w:szCs w:val="22"/>
        </w:rPr>
        <w:t xml:space="preserve">. </w:t>
      </w:r>
      <w:r w:rsidR="004B15E6">
        <w:rPr>
          <w:rFonts w:ascii="Times New Roman" w:hAnsi="Times New Roman" w:cs="Times New Roman"/>
          <w:color w:val="000000" w:themeColor="text1"/>
          <w:szCs w:val="22"/>
        </w:rPr>
        <w:t>Reconstructed sablefish landings fro</w:t>
      </w:r>
      <w:r w:rsidR="0079618D">
        <w:rPr>
          <w:rFonts w:ascii="Times New Roman" w:hAnsi="Times New Roman" w:cs="Times New Roman"/>
          <w:color w:val="000000" w:themeColor="text1"/>
          <w:szCs w:val="22"/>
        </w:rPr>
        <w:t xml:space="preserve">m </w:t>
      </w:r>
      <w:r w:rsidR="004B15E6">
        <w:rPr>
          <w:rFonts w:ascii="Times New Roman" w:hAnsi="Times New Roman" w:cs="Times New Roman"/>
          <w:color w:val="000000" w:themeColor="text1"/>
          <w:szCs w:val="22"/>
        </w:rPr>
        <w:t>1</w:t>
      </w:r>
      <w:r w:rsidR="0079618D">
        <w:rPr>
          <w:rFonts w:ascii="Times New Roman" w:hAnsi="Times New Roman" w:cs="Times New Roman"/>
          <w:color w:val="000000" w:themeColor="text1"/>
          <w:szCs w:val="22"/>
        </w:rPr>
        <w:t>900 to 2014</w:t>
      </w:r>
      <w:r w:rsidR="00320EE3">
        <w:rPr>
          <w:rFonts w:ascii="Times New Roman" w:hAnsi="Times New Roman" w:cs="Times New Roman"/>
          <w:color w:val="000000" w:themeColor="text1"/>
          <w:szCs w:val="22"/>
        </w:rPr>
        <w:t>. Landing</w:t>
      </w:r>
      <w:r w:rsidR="004B15E6">
        <w:rPr>
          <w:rFonts w:ascii="Times New Roman" w:hAnsi="Times New Roman" w:cs="Times New Roman"/>
          <w:color w:val="000000" w:themeColor="text1"/>
          <w:szCs w:val="22"/>
        </w:rPr>
        <w:t>s include those from fore</w:t>
      </w:r>
      <w:r w:rsidR="0079618D">
        <w:rPr>
          <w:rFonts w:ascii="Times New Roman" w:hAnsi="Times New Roman" w:cs="Times New Roman"/>
          <w:color w:val="000000" w:themeColor="text1"/>
          <w:szCs w:val="22"/>
        </w:rPr>
        <w:t xml:space="preserve">ign </w:t>
      </w:r>
      <w:r w:rsidR="004B15E6">
        <w:rPr>
          <w:rFonts w:ascii="Times New Roman" w:hAnsi="Times New Roman" w:cs="Times New Roman"/>
          <w:color w:val="000000" w:themeColor="text1"/>
          <w:szCs w:val="22"/>
        </w:rPr>
        <w:t xml:space="preserve">vessels, which are </w:t>
      </w:r>
      <w:r w:rsidR="0079618D">
        <w:rPr>
          <w:rFonts w:ascii="Times New Roman" w:hAnsi="Times New Roman" w:cs="Times New Roman"/>
          <w:color w:val="000000" w:themeColor="text1"/>
          <w:szCs w:val="22"/>
        </w:rPr>
        <w:t>largely responsible for the peak landings in 1976 and 1979. Fleet names indicate gear type.</w:t>
      </w:r>
    </w:p>
    <w:p w14:paraId="29CBB491" w14:textId="4DB979BC" w:rsidR="004B15E6" w:rsidRDefault="004B15E6">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20A3F007" w14:textId="7D11D64C" w:rsidR="004B15E6" w:rsidRDefault="0007701F" w:rsidP="008D67AC">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noProof/>
          <w:color w:val="000000" w:themeColor="text1"/>
          <w:szCs w:val="22"/>
          <w:lang w:val="en-US" w:eastAsia="en-US"/>
        </w:rPr>
        <w:lastRenderedPageBreak/>
        <w:drawing>
          <wp:inline distT="0" distB="0" distL="0" distR="0" wp14:anchorId="30572842" wp14:editId="02A4BFFF">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EBF5A76" w14:textId="2F0567A2" w:rsidR="006774D2" w:rsidRPr="00D00BA5" w:rsidRDefault="00821574" w:rsidP="008D67AC">
      <w:pPr>
        <w:spacing w:line="240" w:lineRule="auto"/>
        <w:jc w:val="both"/>
        <w:rPr>
          <w:rFonts w:ascii="Times New Roman" w:hAnsi="Times New Roman" w:cs="Times New Roman"/>
          <w:color w:val="000000" w:themeColor="text1"/>
          <w:szCs w:val="22"/>
        </w:rPr>
      </w:pPr>
      <w:r w:rsidRPr="00D00BA5">
        <w:rPr>
          <w:rFonts w:ascii="Times New Roman" w:eastAsia="Calibri" w:hAnsi="Times New Roman" w:cs="Times New Roman"/>
          <w:color w:val="000000" w:themeColor="text1"/>
          <w:szCs w:val="22"/>
        </w:rPr>
        <w:t>Figure</w:t>
      </w:r>
      <w:r w:rsidR="00AD7045" w:rsidRPr="00D00BA5">
        <w:rPr>
          <w:rFonts w:ascii="Times New Roman" w:eastAsia="Calibri" w:hAnsi="Times New Roman" w:cs="Times New Roman"/>
          <w:color w:val="000000" w:themeColor="text1"/>
          <w:szCs w:val="22"/>
        </w:rPr>
        <w:t xml:space="preserve"> </w:t>
      </w:r>
      <w:bookmarkStart w:id="6" w:name="studyarea"/>
      <w:r w:rsidR="00795949">
        <w:rPr>
          <w:rFonts w:ascii="Times New Roman" w:eastAsia="Calibri" w:hAnsi="Times New Roman" w:cs="Times New Roman"/>
          <w:color w:val="000000" w:themeColor="text1"/>
          <w:szCs w:val="22"/>
        </w:rPr>
        <w:fldChar w:fldCharType="begin"/>
      </w:r>
      <w:r w:rsidR="00795949">
        <w:rPr>
          <w:rFonts w:ascii="Times New Roman" w:eastAsia="Calibri" w:hAnsi="Times New Roman" w:cs="Times New Roman"/>
          <w:color w:val="000000" w:themeColor="text1"/>
          <w:szCs w:val="22"/>
        </w:rPr>
        <w:instrText xml:space="preserve"> SEQ Figure \* ARABIC </w:instrText>
      </w:r>
      <w:r w:rsidR="00795949">
        <w:rPr>
          <w:rFonts w:ascii="Times New Roman" w:eastAsia="Calibri" w:hAnsi="Times New Roman" w:cs="Times New Roman"/>
          <w:color w:val="000000" w:themeColor="text1"/>
          <w:szCs w:val="22"/>
        </w:rPr>
        <w:fldChar w:fldCharType="separate"/>
      </w:r>
      <w:r w:rsidR="008F688D">
        <w:rPr>
          <w:rFonts w:ascii="Times New Roman" w:eastAsia="Calibri" w:hAnsi="Times New Roman" w:cs="Times New Roman"/>
          <w:noProof/>
          <w:color w:val="000000" w:themeColor="text1"/>
          <w:szCs w:val="22"/>
        </w:rPr>
        <w:t>2</w:t>
      </w:r>
      <w:r w:rsidR="00795949">
        <w:rPr>
          <w:rFonts w:ascii="Times New Roman" w:eastAsia="Calibri" w:hAnsi="Times New Roman" w:cs="Times New Roman"/>
          <w:color w:val="000000" w:themeColor="text1"/>
          <w:szCs w:val="22"/>
        </w:rPr>
        <w:fldChar w:fldCharType="end"/>
      </w:r>
      <w:bookmarkEnd w:id="6"/>
      <w:r w:rsidRPr="00D00BA5">
        <w:rPr>
          <w:rFonts w:ascii="Times New Roman" w:eastAsia="Calibri" w:hAnsi="Times New Roman" w:cs="Times New Roman"/>
          <w:color w:val="000000" w:themeColor="text1"/>
          <w:szCs w:val="22"/>
        </w:rPr>
        <w:t xml:space="preserve">. </w:t>
      </w:r>
      <w:r w:rsidR="004B15E6">
        <w:rPr>
          <w:rFonts w:ascii="Times New Roman" w:eastAsia="Calibri" w:hAnsi="Times New Roman" w:cs="Times New Roman"/>
          <w:color w:val="000000" w:themeColor="text1"/>
          <w:szCs w:val="22"/>
        </w:rPr>
        <w:t>The g</w:t>
      </w:r>
      <w:r w:rsidRPr="00D00BA5">
        <w:rPr>
          <w:rFonts w:ascii="Times New Roman" w:eastAsia="Calibri" w:hAnsi="Times New Roman" w:cs="Times New Roman"/>
          <w:color w:val="000000" w:themeColor="text1"/>
          <w:szCs w:val="22"/>
        </w:rPr>
        <w:t>eographical extent o</w:t>
      </w:r>
      <w:r w:rsidR="00AD7045" w:rsidRPr="00D00BA5">
        <w:rPr>
          <w:rFonts w:ascii="Times New Roman" w:eastAsia="Calibri" w:hAnsi="Times New Roman" w:cs="Times New Roman"/>
          <w:color w:val="000000" w:themeColor="text1"/>
          <w:szCs w:val="22"/>
        </w:rPr>
        <w:t>f the survey area</w:t>
      </w:r>
      <w:r w:rsidR="004B15E6">
        <w:rPr>
          <w:rFonts w:ascii="Times New Roman" w:eastAsia="Calibri" w:hAnsi="Times New Roman" w:cs="Times New Roman"/>
          <w:color w:val="000000" w:themeColor="text1"/>
          <w:szCs w:val="22"/>
        </w:rPr>
        <w:t xml:space="preserve"> with </w:t>
      </w:r>
      <w:r w:rsidR="0007701F">
        <w:rPr>
          <w:rFonts w:ascii="Times New Roman" w:eastAsia="Calibri" w:hAnsi="Times New Roman" w:cs="Times New Roman"/>
          <w:color w:val="000000" w:themeColor="text1"/>
          <w:szCs w:val="22"/>
        </w:rPr>
        <w:t xml:space="preserve">dashed </w:t>
      </w:r>
      <w:r w:rsidR="004B15E6">
        <w:rPr>
          <w:rFonts w:ascii="Times New Roman" w:eastAsia="Calibri" w:hAnsi="Times New Roman" w:cs="Times New Roman"/>
          <w:color w:val="000000" w:themeColor="text1"/>
          <w:szCs w:val="22"/>
        </w:rPr>
        <w:t>l</w:t>
      </w:r>
      <w:r w:rsidRPr="00D00BA5">
        <w:rPr>
          <w:rFonts w:ascii="Times New Roman" w:eastAsia="Calibri" w:hAnsi="Times New Roman" w:cs="Times New Roman"/>
          <w:color w:val="000000" w:themeColor="text1"/>
          <w:szCs w:val="22"/>
        </w:rPr>
        <w:t>atitudinal lines depict</w:t>
      </w:r>
      <w:r w:rsidR="004B15E6">
        <w:rPr>
          <w:rFonts w:ascii="Times New Roman" w:eastAsia="Calibri" w:hAnsi="Times New Roman" w:cs="Times New Roman"/>
          <w:color w:val="000000" w:themeColor="text1"/>
          <w:szCs w:val="22"/>
        </w:rPr>
        <w:t>ing</w:t>
      </w:r>
      <w:r w:rsidRPr="00D00BA5">
        <w:rPr>
          <w:rFonts w:ascii="Times New Roman" w:eastAsia="Calibri" w:hAnsi="Times New Roman" w:cs="Times New Roman"/>
          <w:color w:val="000000" w:themeColor="text1"/>
          <w:szCs w:val="22"/>
        </w:rPr>
        <w:t xml:space="preserve"> strata used to separate between port groups. Unique port groups from north to south include: </w:t>
      </w:r>
      <w:r w:rsidR="00844C62">
        <w:rPr>
          <w:rFonts w:ascii="Times New Roman" w:eastAsia="Calibri" w:hAnsi="Times New Roman" w:cs="Times New Roman"/>
          <w:color w:val="000000" w:themeColor="text1"/>
          <w:szCs w:val="22"/>
        </w:rPr>
        <w:t>(a</w:t>
      </w:r>
      <w:r w:rsidRPr="00D00BA5">
        <w:rPr>
          <w:rFonts w:ascii="Times New Roman" w:eastAsia="Calibri" w:hAnsi="Times New Roman" w:cs="Times New Roman"/>
          <w:color w:val="000000" w:themeColor="text1"/>
          <w:szCs w:val="22"/>
        </w:rPr>
        <w:t xml:space="preserve">) Washington; </w:t>
      </w:r>
      <w:r w:rsidR="00844C62">
        <w:rPr>
          <w:rFonts w:ascii="Times New Roman" w:eastAsia="Calibri" w:hAnsi="Times New Roman" w:cs="Times New Roman"/>
          <w:color w:val="000000" w:themeColor="text1"/>
          <w:szCs w:val="22"/>
        </w:rPr>
        <w:t>(b</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Astoria and Tillamook; </w:t>
      </w:r>
      <w:r w:rsidR="00844C62">
        <w:rPr>
          <w:rFonts w:ascii="Times New Roman" w:eastAsia="Calibri" w:hAnsi="Times New Roman" w:cs="Times New Roman"/>
          <w:color w:val="000000" w:themeColor="text1"/>
          <w:szCs w:val="22"/>
        </w:rPr>
        <w:t>(c</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Newport; </w:t>
      </w:r>
      <w:r w:rsidR="00844C62">
        <w:rPr>
          <w:rFonts w:ascii="Times New Roman" w:eastAsia="Calibri" w:hAnsi="Times New Roman" w:cs="Times New Roman"/>
          <w:color w:val="000000" w:themeColor="text1"/>
          <w:szCs w:val="22"/>
        </w:rPr>
        <w:t>(d</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Coos Bay; </w:t>
      </w:r>
      <w:r w:rsidR="00844C62">
        <w:rPr>
          <w:rFonts w:ascii="Times New Roman" w:eastAsia="Calibri" w:hAnsi="Times New Roman" w:cs="Times New Roman"/>
          <w:color w:val="000000" w:themeColor="text1"/>
          <w:szCs w:val="22"/>
        </w:rPr>
        <w:t>(e</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Brookings and Crescent City; </w:t>
      </w:r>
      <w:r w:rsidR="00844C62">
        <w:rPr>
          <w:rFonts w:ascii="Times New Roman" w:eastAsia="Calibri" w:hAnsi="Times New Roman" w:cs="Times New Roman"/>
          <w:color w:val="000000" w:themeColor="text1"/>
          <w:szCs w:val="22"/>
        </w:rPr>
        <w:t>(f</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Eureka; </w:t>
      </w:r>
      <w:r w:rsidR="00844C62">
        <w:rPr>
          <w:rFonts w:ascii="Times New Roman" w:eastAsia="Calibri" w:hAnsi="Times New Roman" w:cs="Times New Roman"/>
          <w:color w:val="000000" w:themeColor="text1"/>
          <w:szCs w:val="22"/>
        </w:rPr>
        <w:t>(g</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Fort Bragg; </w:t>
      </w:r>
      <w:r w:rsidR="00844C62">
        <w:rPr>
          <w:rFonts w:ascii="Times New Roman" w:eastAsia="Calibri" w:hAnsi="Times New Roman" w:cs="Times New Roman"/>
          <w:color w:val="000000" w:themeColor="text1"/>
          <w:szCs w:val="22"/>
        </w:rPr>
        <w:t>(h</w:t>
      </w:r>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 xml:space="preserve">San Francisco and Bodega Bay; and </w:t>
      </w:r>
      <w:r w:rsidR="00844C62">
        <w:rPr>
          <w:rFonts w:ascii="Times New Roman" w:eastAsia="Calibri" w:hAnsi="Times New Roman" w:cs="Times New Roman"/>
          <w:color w:val="000000" w:themeColor="text1"/>
          <w:szCs w:val="22"/>
        </w:rPr>
        <w:t>(</w:t>
      </w:r>
      <w:proofErr w:type="spellStart"/>
      <w:r w:rsidR="004B15E6">
        <w:rPr>
          <w:rFonts w:ascii="Times New Roman" w:eastAsia="Calibri" w:hAnsi="Times New Roman" w:cs="Times New Roman"/>
          <w:color w:val="000000" w:themeColor="text1"/>
          <w:szCs w:val="22"/>
        </w:rPr>
        <w:t>i</w:t>
      </w:r>
      <w:proofErr w:type="spellEnd"/>
      <w:r w:rsidR="004B15E6">
        <w:rPr>
          <w:rFonts w:ascii="Times New Roman" w:eastAsia="Calibri" w:hAnsi="Times New Roman" w:cs="Times New Roman"/>
          <w:color w:val="000000" w:themeColor="text1"/>
          <w:szCs w:val="22"/>
        </w:rPr>
        <w:t xml:space="preserve">) </w:t>
      </w:r>
      <w:r w:rsidRPr="00D00BA5">
        <w:rPr>
          <w:rFonts w:ascii="Times New Roman" w:eastAsia="Calibri" w:hAnsi="Times New Roman" w:cs="Times New Roman"/>
          <w:color w:val="000000" w:themeColor="text1"/>
          <w:szCs w:val="22"/>
        </w:rPr>
        <w:t>Monterey and Morro Bay.</w:t>
      </w:r>
      <w:r w:rsidR="00AD7045" w:rsidRPr="00D00BA5">
        <w:rPr>
          <w:rFonts w:ascii="Times New Roman" w:eastAsia="Calibri" w:hAnsi="Times New Roman" w:cs="Times New Roman"/>
          <w:color w:val="000000" w:themeColor="text1"/>
          <w:szCs w:val="22"/>
        </w:rPr>
        <w:t xml:space="preserve"> </w:t>
      </w:r>
    </w:p>
    <w:p w14:paraId="4E7DB3A6" w14:textId="1C8EC922" w:rsidR="0007701F" w:rsidRDefault="00821574" w:rsidP="0007701F">
      <w:pPr>
        <w:spacing w:line="240" w:lineRule="auto"/>
        <w:jc w:val="both"/>
        <w:rPr>
          <w:rFonts w:ascii="Times New Roman" w:eastAsia="Calibri" w:hAnsi="Times New Roman" w:cs="Times New Roman"/>
          <w:color w:val="000000" w:themeColor="text1"/>
          <w:szCs w:val="22"/>
        </w:rPr>
      </w:pPr>
      <w:r w:rsidRPr="00D00BA5">
        <w:rPr>
          <w:rFonts w:ascii="Times New Roman" w:eastAsia="Calibri" w:hAnsi="Times New Roman" w:cs="Times New Roman"/>
          <w:color w:val="000000" w:themeColor="text1"/>
          <w:szCs w:val="22"/>
        </w:rPr>
        <w:t xml:space="preserve"> </w:t>
      </w:r>
    </w:p>
    <w:p w14:paraId="2CC6DEEA" w14:textId="77777777" w:rsidR="0007701F" w:rsidRDefault="0007701F">
      <w:pPr>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br w:type="page"/>
      </w:r>
    </w:p>
    <w:p w14:paraId="31102660" w14:textId="47977964" w:rsidR="00795949" w:rsidRDefault="00795949" w:rsidP="0007701F">
      <w:pPr>
        <w:spacing w:line="240" w:lineRule="auto"/>
        <w:jc w:val="both"/>
        <w:rPr>
          <w:rFonts w:ascii="Times New Roman" w:eastAsia="Calibri" w:hAnsi="Times New Roman" w:cs="Times New Roman"/>
          <w:color w:val="000000" w:themeColor="text1"/>
          <w:szCs w:val="22"/>
        </w:rPr>
      </w:pPr>
      <w:r>
        <w:rPr>
          <w:rFonts w:ascii="Times New Roman" w:eastAsia="Calibri" w:hAnsi="Times New Roman" w:cs="Times New Roman"/>
          <w:noProof/>
          <w:color w:val="000000" w:themeColor="text1"/>
          <w:szCs w:val="22"/>
          <w:lang w:val="en-US" w:eastAsia="en-US"/>
        </w:rPr>
        <w:lastRenderedPageBreak/>
        <w:drawing>
          <wp:inline distT="0" distB="0" distL="0" distR="0" wp14:anchorId="1918BE5B" wp14:editId="249FE6AE">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undanc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C657868" w14:textId="709AA216" w:rsidR="0007701F" w:rsidRPr="00795949" w:rsidRDefault="0007701F" w:rsidP="00795949">
      <w:pPr>
        <w:pStyle w:val="Caption"/>
      </w:pPr>
      <w:r>
        <w:t xml:space="preserve">Figure </w:t>
      </w:r>
      <w:fldSimple w:instr=" SEQ Figure \* ARABIC ">
        <w:r w:rsidR="008F688D">
          <w:rPr>
            <w:noProof/>
          </w:rPr>
          <w:t>3</w:t>
        </w:r>
      </w:fldSimple>
      <w:r w:rsidR="00795949">
        <w:t xml:space="preserve">. Positive survey tows from 2009 to 2012 for </w:t>
      </w:r>
      <w:proofErr w:type="spellStart"/>
      <w:r w:rsidR="00795949">
        <w:t>bocaccio</w:t>
      </w:r>
      <w:proofErr w:type="spellEnd"/>
      <w:r w:rsidR="00795949">
        <w:t xml:space="preserve">, </w:t>
      </w:r>
      <w:proofErr w:type="spellStart"/>
      <w:r w:rsidR="00795949">
        <w:t>darkblotched</w:t>
      </w:r>
      <w:proofErr w:type="spellEnd"/>
      <w:r w:rsidR="00795949">
        <w:t xml:space="preserve"> rockfish, Pacific </w:t>
      </w:r>
      <w:proofErr w:type="gramStart"/>
      <w:r w:rsidR="00795949">
        <w:t>ocean</w:t>
      </w:r>
      <w:proofErr w:type="gramEnd"/>
      <w:r w:rsidR="00795949">
        <w:t xml:space="preserve"> perch (POP), sablefish, and </w:t>
      </w:r>
      <w:proofErr w:type="spellStart"/>
      <w:r w:rsidR="00795949">
        <w:t>yelloweye</w:t>
      </w:r>
      <w:proofErr w:type="spellEnd"/>
      <w:r w:rsidR="00795949">
        <w:t xml:space="preserve"> rockfish where the size of each transparent circle is proportional to the weight of that species in each tow. </w:t>
      </w:r>
    </w:p>
    <w:sectPr w:rsidR="0007701F" w:rsidRPr="00795949" w:rsidSect="00BE6234">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lli Johnson" w:date="2015-09-23T12:08:00Z" w:initials="KJ">
    <w:p w14:paraId="675F13C0" w14:textId="39DAA42A" w:rsidR="0069409C" w:rsidRDefault="0069409C">
      <w:pPr>
        <w:pStyle w:val="CommentText"/>
      </w:pPr>
      <w:r>
        <w:rPr>
          <w:rStyle w:val="CommentReference"/>
        </w:rPr>
        <w:annotationRef/>
      </w:r>
      <w:r>
        <w:t>Limited to 300 words.</w:t>
      </w:r>
    </w:p>
  </w:comment>
  <w:comment w:id="3" w:author="Kelli Johnson" w:date="2015-09-17T16:04:00Z" w:initials="KFJ">
    <w:p w14:paraId="1EE40101" w14:textId="61E8F6F7" w:rsidR="008F556E" w:rsidRDefault="008F556E">
      <w:pPr>
        <w:pStyle w:val="CommentText"/>
      </w:pPr>
      <w:r>
        <w:rPr>
          <w:rStyle w:val="CommentReference"/>
        </w:rPr>
        <w:annotationRef/>
      </w:r>
      <w:r>
        <w:t>Citation for a beta distribution for portions.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13C0" w15:done="0"/>
  <w15:commentEx w15:paraId="1EE401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A2ED1"/>
    <w:multiLevelType w:val="multilevel"/>
    <w:tmpl w:val="707EF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8885C2D"/>
    <w:multiLevelType w:val="multilevel"/>
    <w:tmpl w:val="06DA4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B122E66"/>
    <w:multiLevelType w:val="hybridMultilevel"/>
    <w:tmpl w:val="A70CFB56"/>
    <w:lvl w:ilvl="0" w:tplc="B8A66B6C">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2350B6F"/>
    <w:multiLevelType w:val="multilevel"/>
    <w:tmpl w:val="972E40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2AF16DF"/>
    <w:multiLevelType w:val="hybridMultilevel"/>
    <w:tmpl w:val="F092C3C8"/>
    <w:lvl w:ilvl="0" w:tplc="22348FE6">
      <w:start w:val="1"/>
      <w:numFmt w:val="bullet"/>
      <w:lvlText w:val=""/>
      <w:lvlJc w:val="left"/>
      <w:pPr>
        <w:ind w:left="1080" w:hanging="360"/>
      </w:pPr>
      <w:rPr>
        <w:rFonts w:ascii="Symbol" w:eastAsia="Arial" w:hAnsi="Symbol"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702095"/>
    <w:multiLevelType w:val="multilevel"/>
    <w:tmpl w:val="7D92C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9D765D7"/>
    <w:multiLevelType w:val="hybridMultilevel"/>
    <w:tmpl w:val="A454BB1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2A1DEA"/>
    <w:multiLevelType w:val="multilevel"/>
    <w:tmpl w:val="BDDE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8B64FD4"/>
    <w:multiLevelType w:val="hybridMultilevel"/>
    <w:tmpl w:val="0C9AD358"/>
    <w:lvl w:ilvl="0" w:tplc="7E84F6D0">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BAF62D3"/>
    <w:multiLevelType w:val="multilevel"/>
    <w:tmpl w:val="1BE6C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D4D6467"/>
    <w:multiLevelType w:val="hybridMultilevel"/>
    <w:tmpl w:val="2728B1B0"/>
    <w:lvl w:ilvl="0" w:tplc="7E84F6D0">
      <w:numFmt w:val="bullet"/>
      <w:lvlText w:val=""/>
      <w:lvlJc w:val="left"/>
      <w:pPr>
        <w:ind w:left="1800" w:hanging="360"/>
      </w:pPr>
      <w:rPr>
        <w:rFonts w:ascii="Symbol" w:eastAsia="Arial"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7"/>
  </w:num>
  <w:num w:numId="4">
    <w:abstractNumId w:val="0"/>
  </w:num>
  <w:num w:numId="5">
    <w:abstractNumId w:val="5"/>
  </w:num>
  <w:num w:numId="6">
    <w:abstractNumId w:val="1"/>
  </w:num>
  <w:num w:numId="7">
    <w:abstractNumId w:val="4"/>
  </w:num>
  <w:num w:numId="8">
    <w:abstractNumId w:val="2"/>
  </w:num>
  <w:num w:numId="9">
    <w:abstractNumId w:val="8"/>
  </w:num>
  <w:num w:numId="10">
    <w:abstractNumId w:val="10"/>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i Johnson">
    <w15:presenceInfo w15:providerId="Windows Live" w15:userId="3ede693de4eab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6774D2"/>
    <w:rsid w:val="00003223"/>
    <w:rsid w:val="0001291A"/>
    <w:rsid w:val="000349A4"/>
    <w:rsid w:val="00035785"/>
    <w:rsid w:val="0004068C"/>
    <w:rsid w:val="00041E49"/>
    <w:rsid w:val="00042A8A"/>
    <w:rsid w:val="00042CE1"/>
    <w:rsid w:val="0006075F"/>
    <w:rsid w:val="000768E1"/>
    <w:rsid w:val="0007701F"/>
    <w:rsid w:val="000870D9"/>
    <w:rsid w:val="000949CA"/>
    <w:rsid w:val="000A2691"/>
    <w:rsid w:val="000A5ADE"/>
    <w:rsid w:val="000A7E06"/>
    <w:rsid w:val="000C27E9"/>
    <w:rsid w:val="000C5109"/>
    <w:rsid w:val="000E33ED"/>
    <w:rsid w:val="00102E07"/>
    <w:rsid w:val="0011367C"/>
    <w:rsid w:val="00113F8E"/>
    <w:rsid w:val="001147A4"/>
    <w:rsid w:val="001312D2"/>
    <w:rsid w:val="00131BF9"/>
    <w:rsid w:val="00132C69"/>
    <w:rsid w:val="00134C66"/>
    <w:rsid w:val="00137E6E"/>
    <w:rsid w:val="00153A44"/>
    <w:rsid w:val="001737E3"/>
    <w:rsid w:val="0018544D"/>
    <w:rsid w:val="00192836"/>
    <w:rsid w:val="001A3E17"/>
    <w:rsid w:val="001A546F"/>
    <w:rsid w:val="001B16CB"/>
    <w:rsid w:val="001B5074"/>
    <w:rsid w:val="001B681C"/>
    <w:rsid w:val="001E6AA2"/>
    <w:rsid w:val="001E7E41"/>
    <w:rsid w:val="00211DCA"/>
    <w:rsid w:val="0021535C"/>
    <w:rsid w:val="002221F5"/>
    <w:rsid w:val="00223AC6"/>
    <w:rsid w:val="00227475"/>
    <w:rsid w:val="0023221F"/>
    <w:rsid w:val="002433FA"/>
    <w:rsid w:val="002451E2"/>
    <w:rsid w:val="002452B6"/>
    <w:rsid w:val="00255E09"/>
    <w:rsid w:val="00261F65"/>
    <w:rsid w:val="00275A4D"/>
    <w:rsid w:val="00277B2F"/>
    <w:rsid w:val="002870FE"/>
    <w:rsid w:val="00291D23"/>
    <w:rsid w:val="002A03D6"/>
    <w:rsid w:val="002A1238"/>
    <w:rsid w:val="002A2FC1"/>
    <w:rsid w:val="002B1893"/>
    <w:rsid w:val="002C0412"/>
    <w:rsid w:val="002C36A8"/>
    <w:rsid w:val="002C7227"/>
    <w:rsid w:val="002D5F2C"/>
    <w:rsid w:val="002E4916"/>
    <w:rsid w:val="00300DB2"/>
    <w:rsid w:val="0030363A"/>
    <w:rsid w:val="00307B9A"/>
    <w:rsid w:val="00310437"/>
    <w:rsid w:val="0031172A"/>
    <w:rsid w:val="00312935"/>
    <w:rsid w:val="00320EE3"/>
    <w:rsid w:val="00324A1C"/>
    <w:rsid w:val="003321F1"/>
    <w:rsid w:val="00346961"/>
    <w:rsid w:val="003553A2"/>
    <w:rsid w:val="00356DC7"/>
    <w:rsid w:val="00362B65"/>
    <w:rsid w:val="00362DB8"/>
    <w:rsid w:val="00363038"/>
    <w:rsid w:val="0037503C"/>
    <w:rsid w:val="00380029"/>
    <w:rsid w:val="00382C27"/>
    <w:rsid w:val="003863CF"/>
    <w:rsid w:val="00392ADD"/>
    <w:rsid w:val="003A63FD"/>
    <w:rsid w:val="003B1511"/>
    <w:rsid w:val="003B5EB9"/>
    <w:rsid w:val="003C5668"/>
    <w:rsid w:val="003C6203"/>
    <w:rsid w:val="003C6F20"/>
    <w:rsid w:val="003F4165"/>
    <w:rsid w:val="00410D5B"/>
    <w:rsid w:val="00411007"/>
    <w:rsid w:val="0041118E"/>
    <w:rsid w:val="00421372"/>
    <w:rsid w:val="00423E3B"/>
    <w:rsid w:val="00424859"/>
    <w:rsid w:val="004324D2"/>
    <w:rsid w:val="00432F46"/>
    <w:rsid w:val="00434F8C"/>
    <w:rsid w:val="00446D20"/>
    <w:rsid w:val="004552AD"/>
    <w:rsid w:val="00456F13"/>
    <w:rsid w:val="0046338B"/>
    <w:rsid w:val="00470E52"/>
    <w:rsid w:val="0048082C"/>
    <w:rsid w:val="004A08C0"/>
    <w:rsid w:val="004A0A62"/>
    <w:rsid w:val="004B15E6"/>
    <w:rsid w:val="004B239C"/>
    <w:rsid w:val="004B3E72"/>
    <w:rsid w:val="004B546D"/>
    <w:rsid w:val="004D48BE"/>
    <w:rsid w:val="004D581A"/>
    <w:rsid w:val="004F6E01"/>
    <w:rsid w:val="0052117D"/>
    <w:rsid w:val="00537C4B"/>
    <w:rsid w:val="00541C7A"/>
    <w:rsid w:val="00542632"/>
    <w:rsid w:val="00544AC7"/>
    <w:rsid w:val="00560CC3"/>
    <w:rsid w:val="00560F42"/>
    <w:rsid w:val="00562564"/>
    <w:rsid w:val="00577885"/>
    <w:rsid w:val="00581373"/>
    <w:rsid w:val="00584A0E"/>
    <w:rsid w:val="005866AE"/>
    <w:rsid w:val="005A1957"/>
    <w:rsid w:val="005A34CD"/>
    <w:rsid w:val="005A5122"/>
    <w:rsid w:val="005B1A32"/>
    <w:rsid w:val="005C4725"/>
    <w:rsid w:val="005C57C2"/>
    <w:rsid w:val="005D2480"/>
    <w:rsid w:val="005E4461"/>
    <w:rsid w:val="005E4D0D"/>
    <w:rsid w:val="0060159E"/>
    <w:rsid w:val="006031FC"/>
    <w:rsid w:val="00604D48"/>
    <w:rsid w:val="00607117"/>
    <w:rsid w:val="0061171E"/>
    <w:rsid w:val="00611CF8"/>
    <w:rsid w:val="00615B3B"/>
    <w:rsid w:val="00616F3C"/>
    <w:rsid w:val="0061712B"/>
    <w:rsid w:val="00623D53"/>
    <w:rsid w:val="0062531E"/>
    <w:rsid w:val="006253F0"/>
    <w:rsid w:val="00625B17"/>
    <w:rsid w:val="00631F13"/>
    <w:rsid w:val="00632069"/>
    <w:rsid w:val="00635E11"/>
    <w:rsid w:val="0064482C"/>
    <w:rsid w:val="00662BF5"/>
    <w:rsid w:val="00671442"/>
    <w:rsid w:val="00673B27"/>
    <w:rsid w:val="00674029"/>
    <w:rsid w:val="0067695E"/>
    <w:rsid w:val="006774D2"/>
    <w:rsid w:val="006839B0"/>
    <w:rsid w:val="00686D95"/>
    <w:rsid w:val="00686E23"/>
    <w:rsid w:val="00687A63"/>
    <w:rsid w:val="00693FE3"/>
    <w:rsid w:val="0069409C"/>
    <w:rsid w:val="006977F9"/>
    <w:rsid w:val="006A0BA1"/>
    <w:rsid w:val="006A2584"/>
    <w:rsid w:val="006A3A4B"/>
    <w:rsid w:val="006B6C73"/>
    <w:rsid w:val="006C6500"/>
    <w:rsid w:val="006C66B1"/>
    <w:rsid w:val="006D23AB"/>
    <w:rsid w:val="006F7A9B"/>
    <w:rsid w:val="0071042E"/>
    <w:rsid w:val="00712932"/>
    <w:rsid w:val="00717B85"/>
    <w:rsid w:val="00727EF1"/>
    <w:rsid w:val="0073764E"/>
    <w:rsid w:val="007379FB"/>
    <w:rsid w:val="007408FA"/>
    <w:rsid w:val="00752CFA"/>
    <w:rsid w:val="00760619"/>
    <w:rsid w:val="00761E23"/>
    <w:rsid w:val="00763DBD"/>
    <w:rsid w:val="00773691"/>
    <w:rsid w:val="007822B2"/>
    <w:rsid w:val="00786BA6"/>
    <w:rsid w:val="00795949"/>
    <w:rsid w:val="0079618D"/>
    <w:rsid w:val="007A4A26"/>
    <w:rsid w:val="007A6F98"/>
    <w:rsid w:val="007B1F6A"/>
    <w:rsid w:val="007B2933"/>
    <w:rsid w:val="007B7BDE"/>
    <w:rsid w:val="007C11D1"/>
    <w:rsid w:val="007C14DE"/>
    <w:rsid w:val="007C271E"/>
    <w:rsid w:val="007C534E"/>
    <w:rsid w:val="007D7C70"/>
    <w:rsid w:val="007D7E2D"/>
    <w:rsid w:val="007E4AB4"/>
    <w:rsid w:val="007F1FF1"/>
    <w:rsid w:val="008057DB"/>
    <w:rsid w:val="00821574"/>
    <w:rsid w:val="00822376"/>
    <w:rsid w:val="00827808"/>
    <w:rsid w:val="008336CB"/>
    <w:rsid w:val="00841225"/>
    <w:rsid w:val="00844C62"/>
    <w:rsid w:val="00845792"/>
    <w:rsid w:val="008704A5"/>
    <w:rsid w:val="0087218B"/>
    <w:rsid w:val="008747B7"/>
    <w:rsid w:val="00887CB0"/>
    <w:rsid w:val="008939EE"/>
    <w:rsid w:val="00895C4E"/>
    <w:rsid w:val="008A362E"/>
    <w:rsid w:val="008C02B9"/>
    <w:rsid w:val="008C0847"/>
    <w:rsid w:val="008D67AC"/>
    <w:rsid w:val="008E6339"/>
    <w:rsid w:val="008E64A1"/>
    <w:rsid w:val="008F556E"/>
    <w:rsid w:val="008F688D"/>
    <w:rsid w:val="009103DC"/>
    <w:rsid w:val="00917D30"/>
    <w:rsid w:val="00920ECE"/>
    <w:rsid w:val="0093123E"/>
    <w:rsid w:val="0093159A"/>
    <w:rsid w:val="009412C8"/>
    <w:rsid w:val="00943415"/>
    <w:rsid w:val="009447CA"/>
    <w:rsid w:val="00975DE5"/>
    <w:rsid w:val="0097704F"/>
    <w:rsid w:val="00980811"/>
    <w:rsid w:val="00993E96"/>
    <w:rsid w:val="00994E26"/>
    <w:rsid w:val="009A2783"/>
    <w:rsid w:val="009B09ED"/>
    <w:rsid w:val="009B6C62"/>
    <w:rsid w:val="009D2194"/>
    <w:rsid w:val="009D37DB"/>
    <w:rsid w:val="009D3CB6"/>
    <w:rsid w:val="009F04B3"/>
    <w:rsid w:val="00A06079"/>
    <w:rsid w:val="00A22A31"/>
    <w:rsid w:val="00A23000"/>
    <w:rsid w:val="00A318F1"/>
    <w:rsid w:val="00A35729"/>
    <w:rsid w:val="00A43F92"/>
    <w:rsid w:val="00A526F9"/>
    <w:rsid w:val="00A729A0"/>
    <w:rsid w:val="00A87735"/>
    <w:rsid w:val="00A91211"/>
    <w:rsid w:val="00A9186A"/>
    <w:rsid w:val="00A951EC"/>
    <w:rsid w:val="00A96289"/>
    <w:rsid w:val="00AA5426"/>
    <w:rsid w:val="00AB09E6"/>
    <w:rsid w:val="00AB38D9"/>
    <w:rsid w:val="00AC7994"/>
    <w:rsid w:val="00AD7045"/>
    <w:rsid w:val="00AE4E5B"/>
    <w:rsid w:val="00B14179"/>
    <w:rsid w:val="00B15126"/>
    <w:rsid w:val="00B1661D"/>
    <w:rsid w:val="00B52963"/>
    <w:rsid w:val="00B559F7"/>
    <w:rsid w:val="00B60C75"/>
    <w:rsid w:val="00B67997"/>
    <w:rsid w:val="00B726AB"/>
    <w:rsid w:val="00B927F2"/>
    <w:rsid w:val="00B932F6"/>
    <w:rsid w:val="00B97D41"/>
    <w:rsid w:val="00BA2977"/>
    <w:rsid w:val="00BA5757"/>
    <w:rsid w:val="00BB3176"/>
    <w:rsid w:val="00BC0A02"/>
    <w:rsid w:val="00BC291D"/>
    <w:rsid w:val="00BE6234"/>
    <w:rsid w:val="00C03952"/>
    <w:rsid w:val="00C112C0"/>
    <w:rsid w:val="00C21E07"/>
    <w:rsid w:val="00C342A5"/>
    <w:rsid w:val="00C342F9"/>
    <w:rsid w:val="00C35690"/>
    <w:rsid w:val="00C363DF"/>
    <w:rsid w:val="00C37798"/>
    <w:rsid w:val="00C51BA0"/>
    <w:rsid w:val="00C53046"/>
    <w:rsid w:val="00C536B8"/>
    <w:rsid w:val="00C626FA"/>
    <w:rsid w:val="00C62E99"/>
    <w:rsid w:val="00C65300"/>
    <w:rsid w:val="00C76D15"/>
    <w:rsid w:val="00C95BD0"/>
    <w:rsid w:val="00CA070D"/>
    <w:rsid w:val="00CA4BEE"/>
    <w:rsid w:val="00CC2A71"/>
    <w:rsid w:val="00CD0D87"/>
    <w:rsid w:val="00CE3B95"/>
    <w:rsid w:val="00D00BA5"/>
    <w:rsid w:val="00D14DD0"/>
    <w:rsid w:val="00D15138"/>
    <w:rsid w:val="00D16C9B"/>
    <w:rsid w:val="00D360E1"/>
    <w:rsid w:val="00D42C59"/>
    <w:rsid w:val="00D51C9F"/>
    <w:rsid w:val="00D562F9"/>
    <w:rsid w:val="00D61303"/>
    <w:rsid w:val="00D6343F"/>
    <w:rsid w:val="00D833D0"/>
    <w:rsid w:val="00D90082"/>
    <w:rsid w:val="00D90596"/>
    <w:rsid w:val="00D90817"/>
    <w:rsid w:val="00DA5A45"/>
    <w:rsid w:val="00DA79A5"/>
    <w:rsid w:val="00DD6000"/>
    <w:rsid w:val="00DD6C88"/>
    <w:rsid w:val="00DE2296"/>
    <w:rsid w:val="00DE4E53"/>
    <w:rsid w:val="00DE7919"/>
    <w:rsid w:val="00DF4D8C"/>
    <w:rsid w:val="00E1050F"/>
    <w:rsid w:val="00E17EDA"/>
    <w:rsid w:val="00E37B19"/>
    <w:rsid w:val="00E422D3"/>
    <w:rsid w:val="00E57D7B"/>
    <w:rsid w:val="00E61FC7"/>
    <w:rsid w:val="00E67C18"/>
    <w:rsid w:val="00E7250B"/>
    <w:rsid w:val="00E801AF"/>
    <w:rsid w:val="00E83269"/>
    <w:rsid w:val="00E832C0"/>
    <w:rsid w:val="00E92980"/>
    <w:rsid w:val="00E941B6"/>
    <w:rsid w:val="00E960D8"/>
    <w:rsid w:val="00EA3734"/>
    <w:rsid w:val="00EA6D08"/>
    <w:rsid w:val="00EB42DA"/>
    <w:rsid w:val="00EC3DCD"/>
    <w:rsid w:val="00EC4AD5"/>
    <w:rsid w:val="00ED2175"/>
    <w:rsid w:val="00ED2F70"/>
    <w:rsid w:val="00EE566B"/>
    <w:rsid w:val="00EE654E"/>
    <w:rsid w:val="00EE68E2"/>
    <w:rsid w:val="00EF0EE1"/>
    <w:rsid w:val="00EF3DD4"/>
    <w:rsid w:val="00EF4F0A"/>
    <w:rsid w:val="00EF6327"/>
    <w:rsid w:val="00F061C6"/>
    <w:rsid w:val="00F24A1D"/>
    <w:rsid w:val="00F25FFB"/>
    <w:rsid w:val="00F30BDA"/>
    <w:rsid w:val="00F44487"/>
    <w:rsid w:val="00F77060"/>
    <w:rsid w:val="00F80397"/>
    <w:rsid w:val="00F915EE"/>
    <w:rsid w:val="00FA6F65"/>
    <w:rsid w:val="00FC0519"/>
    <w:rsid w:val="00FD1430"/>
    <w:rsid w:val="00FF0954"/>
    <w:rsid w:val="00FF0EB4"/>
    <w:rsid w:val="00FF55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9CD42"/>
  <w15:docId w15:val="{5A3BDA1E-1BEB-45C6-9733-B544DB1D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 w:type="paragraph" w:styleId="Caption">
    <w:name w:val="caption"/>
    <w:basedOn w:val="Normal"/>
    <w:next w:val="Normal"/>
    <w:uiPriority w:val="35"/>
    <w:unhideWhenUsed/>
    <w:qFormat/>
    <w:rsid w:val="00795949"/>
    <w:pPr>
      <w:spacing w:after="200" w:line="240" w:lineRule="auto"/>
    </w:pPr>
    <w:rPr>
      <w:rFonts w:ascii="Times New Roman" w:hAnsi="Times New Roman"/>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43223">
      <w:bodyDiv w:val="1"/>
      <w:marLeft w:val="0"/>
      <w:marRight w:val="0"/>
      <w:marTop w:val="0"/>
      <w:marBottom w:val="0"/>
      <w:divBdr>
        <w:top w:val="none" w:sz="0" w:space="0" w:color="auto"/>
        <w:left w:val="none" w:sz="0" w:space="0" w:color="auto"/>
        <w:bottom w:val="none" w:sz="0" w:space="0" w:color="auto"/>
        <w:right w:val="none" w:sz="0" w:space="0" w:color="auto"/>
      </w:divBdr>
    </w:div>
    <w:div w:id="2078359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637D9-D13B-42C3-9B36-9C8B843C4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9175</TotalTime>
  <Pages>15</Pages>
  <Words>6294</Words>
  <Characters>35879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CATH SHARES_FINAL.docx</vt:lpstr>
    </vt:vector>
  </TitlesOfParts>
  <Company>Hewlett-Packard</Company>
  <LinksUpToDate>false</LinksUpToDate>
  <CharactersWithSpaces>42089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 SHARES_FINAL.docx</dc:title>
  <dc:creator>kelli</dc:creator>
  <cp:lastModifiedBy>Kelli Johnson</cp:lastModifiedBy>
  <cp:revision>7</cp:revision>
  <cp:lastPrinted>2015-07-25T00:42:00Z</cp:lastPrinted>
  <dcterms:created xsi:type="dcterms:W3CDTF">2015-09-15T23:53:00Z</dcterms:created>
  <dcterms:modified xsi:type="dcterms:W3CDTF">2015-09-27T15:09:00Z</dcterms:modified>
</cp:coreProperties>
</file>